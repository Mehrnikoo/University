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A35" w:rsidRDefault="00780A35" w:rsidP="00A271DC">
      <w:pPr>
        <w:bidi/>
        <w:jc w:val="both"/>
        <w:rPr>
          <w:rFonts w:cs="B Nazanin"/>
          <w:b/>
          <w:bCs/>
          <w:sz w:val="28"/>
          <w:szCs w:val="28"/>
          <w:rtl/>
          <w:lang w:bidi="fa-IR"/>
        </w:rPr>
      </w:pPr>
    </w:p>
    <w:p w:rsidR="00780A35" w:rsidRDefault="00780A35" w:rsidP="00780A35">
      <w:pPr>
        <w:bidi/>
        <w:jc w:val="both"/>
        <w:rPr>
          <w:rFonts w:cs="B Nazanin"/>
          <w:b/>
          <w:bCs/>
          <w:sz w:val="28"/>
          <w:szCs w:val="28"/>
          <w:rtl/>
          <w:lang w:bidi="fa-IR"/>
        </w:rPr>
      </w:pPr>
    </w:p>
    <w:p w:rsidR="00780A35" w:rsidRDefault="00780A35" w:rsidP="00780A35">
      <w:pPr>
        <w:bidi/>
        <w:jc w:val="both"/>
        <w:rPr>
          <w:rFonts w:cs="B Nazanin"/>
          <w:b/>
          <w:bCs/>
          <w:sz w:val="28"/>
          <w:szCs w:val="28"/>
          <w:rtl/>
          <w:lang w:bidi="fa-IR"/>
        </w:rPr>
      </w:pPr>
    </w:p>
    <w:p w:rsidR="00780A35" w:rsidRPr="007350DB" w:rsidRDefault="00AE4E58" w:rsidP="00AE4E58">
      <w:pPr>
        <w:bidi/>
        <w:jc w:val="center"/>
        <w:rPr>
          <w:rFonts w:cs="B Mitra"/>
          <w:b/>
          <w:bCs/>
          <w:sz w:val="28"/>
          <w:szCs w:val="28"/>
          <w:rtl/>
          <w:lang w:bidi="fa-IR"/>
        </w:rPr>
      </w:pPr>
      <w:r>
        <w:rPr>
          <w:rFonts w:cs="B Mitra" w:hint="cs"/>
          <w:b/>
          <w:bCs/>
          <w:sz w:val="36"/>
          <w:szCs w:val="36"/>
          <w:rtl/>
          <w:lang w:bidi="fa-IR"/>
        </w:rPr>
        <w:t xml:space="preserve">پروتکل </w:t>
      </w:r>
      <w:r w:rsidR="007350DB" w:rsidRPr="007350DB">
        <w:rPr>
          <w:rFonts w:cs="B Mitra" w:hint="cs"/>
          <w:b/>
          <w:bCs/>
          <w:sz w:val="36"/>
          <w:szCs w:val="36"/>
          <w:rtl/>
          <w:lang w:bidi="fa-IR"/>
        </w:rPr>
        <w:t>راهیابی چند</w:t>
      </w:r>
      <w:r>
        <w:rPr>
          <w:rFonts w:cs="B Mitra" w:hint="cs"/>
          <w:b/>
          <w:bCs/>
          <w:sz w:val="36"/>
          <w:szCs w:val="36"/>
          <w:rtl/>
          <w:lang w:bidi="fa-IR"/>
        </w:rPr>
        <w:t>مسیره</w:t>
      </w:r>
      <w:r w:rsidR="007350DB" w:rsidRPr="007350DB">
        <w:rPr>
          <w:rFonts w:cs="B Mitra" w:hint="cs"/>
          <w:b/>
          <w:bCs/>
          <w:sz w:val="36"/>
          <w:szCs w:val="36"/>
          <w:rtl/>
          <w:lang w:bidi="fa-IR"/>
        </w:rPr>
        <w:t xml:space="preserve"> در شبکه</w:t>
      </w:r>
      <w:r w:rsidR="007350DB" w:rsidRPr="007350DB">
        <w:rPr>
          <w:rFonts w:cs="B Mitra"/>
          <w:b/>
          <w:bCs/>
          <w:sz w:val="36"/>
          <w:szCs w:val="36"/>
          <w:rtl/>
          <w:lang w:bidi="fa-IR"/>
        </w:rPr>
        <w:softHyphen/>
      </w:r>
      <w:r>
        <w:rPr>
          <w:rFonts w:cs="B Mitra" w:hint="cs"/>
          <w:b/>
          <w:bCs/>
          <w:sz w:val="36"/>
          <w:szCs w:val="36"/>
          <w:rtl/>
          <w:lang w:bidi="fa-IR"/>
        </w:rPr>
        <w:t xml:space="preserve">های اد هاک با استفاده از </w:t>
      </w:r>
      <w:r w:rsidR="007350DB" w:rsidRPr="007350DB">
        <w:rPr>
          <w:rFonts w:cs="B Mitra" w:hint="cs"/>
          <w:b/>
          <w:bCs/>
          <w:sz w:val="36"/>
          <w:szCs w:val="36"/>
          <w:rtl/>
          <w:lang w:bidi="fa-IR"/>
        </w:rPr>
        <w:t>الگوریتم ژنتیک</w:t>
      </w:r>
    </w:p>
    <w:p w:rsidR="00780A35" w:rsidRPr="001A2A03" w:rsidRDefault="001A2A03" w:rsidP="007350DB">
      <w:pPr>
        <w:bidi/>
        <w:jc w:val="center"/>
        <w:rPr>
          <w:rFonts w:cs="Calibri"/>
          <w:sz w:val="24"/>
          <w:szCs w:val="24"/>
          <w:rtl/>
          <w:lang w:bidi="fa-IR"/>
        </w:rPr>
      </w:pPr>
      <w:r>
        <w:rPr>
          <w:rFonts w:cs="B Nazanin" w:hint="cs"/>
          <w:sz w:val="24"/>
          <w:szCs w:val="24"/>
          <w:rtl/>
          <w:lang w:bidi="fa-IR"/>
        </w:rPr>
        <w:t>آنترا بهاردواج</w:t>
      </w:r>
      <w:r>
        <w:rPr>
          <w:rFonts w:cs="B Nazanin" w:hint="cs"/>
          <w:sz w:val="24"/>
          <w:szCs w:val="24"/>
          <w:vertAlign w:val="superscript"/>
          <w:rtl/>
          <w:lang w:bidi="fa-IR"/>
        </w:rPr>
        <w:t>1</w:t>
      </w:r>
      <w:r>
        <w:rPr>
          <w:rFonts w:cs="B Nazanin" w:hint="cs"/>
          <w:sz w:val="24"/>
          <w:szCs w:val="24"/>
          <w:rtl/>
          <w:lang w:bidi="fa-IR"/>
        </w:rPr>
        <w:t>، هسام ال-اوکلا</w:t>
      </w:r>
      <w:r>
        <w:rPr>
          <w:rFonts w:cs="Calibri" w:hint="cs"/>
          <w:sz w:val="24"/>
          <w:szCs w:val="24"/>
          <w:vertAlign w:val="superscript"/>
          <w:rtl/>
          <w:lang w:bidi="fa-IR"/>
        </w:rPr>
        <w:t>2</w:t>
      </w:r>
    </w:p>
    <w:p w:rsidR="00780A35" w:rsidRDefault="00780A35" w:rsidP="00780A35">
      <w:pPr>
        <w:bidi/>
        <w:jc w:val="both"/>
        <w:rPr>
          <w:rFonts w:cs="B Nazanin"/>
          <w:b/>
          <w:bCs/>
          <w:sz w:val="28"/>
          <w:szCs w:val="28"/>
          <w:rtl/>
          <w:lang w:bidi="fa-IR"/>
        </w:rPr>
      </w:pPr>
    </w:p>
    <w:p w:rsidR="00780A35" w:rsidRDefault="00780A35" w:rsidP="00780A35">
      <w:pPr>
        <w:bidi/>
        <w:jc w:val="both"/>
        <w:rPr>
          <w:rFonts w:cs="B Nazanin"/>
          <w:b/>
          <w:bCs/>
          <w:sz w:val="28"/>
          <w:szCs w:val="28"/>
          <w:rtl/>
          <w:lang w:bidi="fa-IR"/>
        </w:rPr>
      </w:pPr>
    </w:p>
    <w:p w:rsidR="005710BE" w:rsidRPr="007350DB" w:rsidRDefault="005710BE" w:rsidP="00780A35">
      <w:pPr>
        <w:bidi/>
        <w:jc w:val="both"/>
        <w:rPr>
          <w:rFonts w:cs="B Mitra"/>
          <w:b/>
          <w:bCs/>
          <w:sz w:val="28"/>
          <w:szCs w:val="28"/>
          <w:rtl/>
          <w:lang w:bidi="fa-IR"/>
        </w:rPr>
      </w:pPr>
      <w:r w:rsidRPr="007350DB">
        <w:rPr>
          <w:rFonts w:cs="B Mitra" w:hint="cs"/>
          <w:b/>
          <w:bCs/>
          <w:sz w:val="28"/>
          <w:szCs w:val="28"/>
          <w:rtl/>
          <w:lang w:bidi="fa-IR"/>
        </w:rPr>
        <w:t>چکیده</w:t>
      </w:r>
    </w:p>
    <w:p w:rsidR="002F6488" w:rsidRPr="007350DB" w:rsidRDefault="00F96CFA" w:rsidP="002F6488">
      <w:pPr>
        <w:bidi/>
        <w:jc w:val="both"/>
        <w:rPr>
          <w:rFonts w:cs="B Mitra"/>
          <w:b/>
          <w:bCs/>
          <w:rtl/>
        </w:rPr>
      </w:pPr>
      <w:r>
        <w:rPr>
          <w:rFonts w:cs="B Mitra" w:hint="cs"/>
          <w:b/>
          <w:bCs/>
          <w:rtl/>
        </w:rPr>
        <w:t xml:space="preserve">      </w:t>
      </w:r>
      <w:r w:rsidR="00A271DC" w:rsidRPr="007350DB">
        <w:rPr>
          <w:rFonts w:cs="B Mitra"/>
          <w:b/>
          <w:bCs/>
          <w:rtl/>
        </w:rPr>
        <w:t>شبکه‌ها</w:t>
      </w:r>
      <w:r w:rsidR="00A271DC" w:rsidRPr="007350DB">
        <w:rPr>
          <w:rFonts w:cs="B Mitra" w:hint="cs"/>
          <w:b/>
          <w:bCs/>
          <w:rtl/>
        </w:rPr>
        <w:t>ی</w:t>
      </w:r>
      <w:r w:rsidR="00A271DC" w:rsidRPr="007350DB">
        <w:rPr>
          <w:rFonts w:cs="B Mitra"/>
          <w:b/>
          <w:bCs/>
          <w:rtl/>
        </w:rPr>
        <w:t xml:space="preserve"> </w:t>
      </w:r>
      <w:r w:rsidR="00A271DC" w:rsidRPr="007350DB">
        <w:rPr>
          <w:rFonts w:cs="B Mitra" w:hint="cs"/>
          <w:b/>
          <w:bCs/>
          <w:rtl/>
          <w:lang w:bidi="fa-IR"/>
        </w:rPr>
        <w:t>اد هاک</w:t>
      </w:r>
      <w:r w:rsidR="00A271DC" w:rsidRPr="007350DB">
        <w:rPr>
          <w:rFonts w:cs="B Mitra"/>
          <w:b/>
          <w:bCs/>
          <w:rtl/>
        </w:rPr>
        <w:t xml:space="preserve"> موبا</w:t>
      </w:r>
      <w:r w:rsidR="00A271DC" w:rsidRPr="007350DB">
        <w:rPr>
          <w:rFonts w:cs="B Mitra" w:hint="cs"/>
          <w:b/>
          <w:bCs/>
          <w:rtl/>
        </w:rPr>
        <w:t>ی</w:t>
      </w:r>
      <w:r w:rsidR="00A271DC" w:rsidRPr="007350DB">
        <w:rPr>
          <w:rFonts w:cs="B Mitra" w:hint="eastAsia"/>
          <w:b/>
          <w:bCs/>
          <w:rtl/>
        </w:rPr>
        <w:t>ل</w:t>
      </w:r>
      <w:r w:rsidR="00A271DC" w:rsidRPr="007350DB">
        <w:rPr>
          <w:rFonts w:cs="B Mitra"/>
          <w:b/>
          <w:bCs/>
        </w:rPr>
        <w:t xml:space="preserve"> (</w:t>
      </w:r>
      <w:r w:rsidR="00A271DC" w:rsidRPr="007350DB">
        <w:rPr>
          <w:rFonts w:asciiTheme="majorBidi" w:hAnsiTheme="majorBidi" w:cstheme="majorBidi"/>
          <w:b/>
          <w:bCs/>
        </w:rPr>
        <w:t>MANETs</w:t>
      </w:r>
      <w:r w:rsidR="00A271DC" w:rsidRPr="007350DB">
        <w:rPr>
          <w:rFonts w:cs="B Mitra"/>
          <w:b/>
          <w:bCs/>
        </w:rPr>
        <w:t xml:space="preserve">) </w:t>
      </w:r>
      <w:r w:rsidR="002F6488" w:rsidRPr="002F6488">
        <w:rPr>
          <w:rFonts w:cs="B Mitra" w:hint="cs"/>
          <w:b/>
          <w:bCs/>
          <w:rtl/>
        </w:rPr>
        <w:t>ی</w:t>
      </w:r>
      <w:r w:rsidR="002F6488" w:rsidRPr="002F6488">
        <w:rPr>
          <w:rFonts w:cs="B Mitra" w:hint="eastAsia"/>
          <w:b/>
          <w:bCs/>
          <w:rtl/>
        </w:rPr>
        <w:t>ک</w:t>
      </w:r>
      <w:r w:rsidR="002F6488" w:rsidRPr="002F6488">
        <w:rPr>
          <w:rFonts w:cs="B Mitra"/>
          <w:b/>
          <w:bCs/>
          <w:rtl/>
        </w:rPr>
        <w:t xml:space="preserve"> خوشه از گجت‌ها</w:t>
      </w:r>
      <w:r w:rsidR="002F6488" w:rsidRPr="002F6488">
        <w:rPr>
          <w:rFonts w:cs="B Mitra" w:hint="cs"/>
          <w:b/>
          <w:bCs/>
          <w:rtl/>
        </w:rPr>
        <w:t>ی</w:t>
      </w:r>
      <w:r w:rsidR="002F6488" w:rsidRPr="002F6488">
        <w:rPr>
          <w:rFonts w:cs="B Mitra"/>
          <w:b/>
          <w:bCs/>
          <w:rtl/>
        </w:rPr>
        <w:t xml:space="preserve"> موبا</w:t>
      </w:r>
      <w:r w:rsidR="002F6488" w:rsidRPr="002F6488">
        <w:rPr>
          <w:rFonts w:cs="B Mitra" w:hint="cs"/>
          <w:b/>
          <w:bCs/>
          <w:rtl/>
        </w:rPr>
        <w:t>ی</w:t>
      </w:r>
      <w:r w:rsidR="002F6488" w:rsidRPr="002F6488">
        <w:rPr>
          <w:rFonts w:cs="B Mitra" w:hint="eastAsia"/>
          <w:b/>
          <w:bCs/>
          <w:rtl/>
        </w:rPr>
        <w:t>ل</w:t>
      </w:r>
      <w:r w:rsidR="002F6488" w:rsidRPr="002F6488">
        <w:rPr>
          <w:rFonts w:cs="B Mitra"/>
          <w:b/>
          <w:bCs/>
          <w:rtl/>
        </w:rPr>
        <w:t xml:space="preserve"> ب</w:t>
      </w:r>
      <w:r w:rsidR="002F6488" w:rsidRPr="002F6488">
        <w:rPr>
          <w:rFonts w:cs="B Mitra" w:hint="cs"/>
          <w:b/>
          <w:bCs/>
          <w:rtl/>
        </w:rPr>
        <w:t>ی‌</w:t>
      </w:r>
      <w:r w:rsidR="002F6488" w:rsidRPr="002F6488">
        <w:rPr>
          <w:rFonts w:cs="B Mitra" w:hint="eastAsia"/>
          <w:b/>
          <w:bCs/>
          <w:rtl/>
        </w:rPr>
        <w:t>س</w:t>
      </w:r>
      <w:r w:rsidR="002F6488" w:rsidRPr="002F6488">
        <w:rPr>
          <w:rFonts w:cs="B Mitra" w:hint="cs"/>
          <w:b/>
          <w:bCs/>
          <w:rtl/>
        </w:rPr>
        <w:t>ی</w:t>
      </w:r>
      <w:r w:rsidR="002F6488" w:rsidRPr="002F6488">
        <w:rPr>
          <w:rFonts w:cs="B Mitra" w:hint="eastAsia"/>
          <w:b/>
          <w:bCs/>
          <w:rtl/>
        </w:rPr>
        <w:t>م</w:t>
      </w:r>
      <w:r w:rsidR="002F6488" w:rsidRPr="002F6488">
        <w:rPr>
          <w:rFonts w:cs="B Mitra"/>
          <w:b/>
          <w:bCs/>
          <w:rtl/>
        </w:rPr>
        <w:t xml:space="preserve"> هستند که </w:t>
      </w:r>
      <w:r w:rsidR="002F6488" w:rsidRPr="002F6488">
        <w:rPr>
          <w:rFonts w:cs="B Mitra" w:hint="cs"/>
          <w:b/>
          <w:bCs/>
          <w:rtl/>
        </w:rPr>
        <w:t>ی</w:t>
      </w:r>
      <w:r w:rsidR="002F6488" w:rsidRPr="002F6488">
        <w:rPr>
          <w:rFonts w:cs="B Mitra" w:hint="eastAsia"/>
          <w:b/>
          <w:bCs/>
          <w:rtl/>
        </w:rPr>
        <w:t>ک</w:t>
      </w:r>
      <w:r w:rsidR="002F6488" w:rsidRPr="002F6488">
        <w:rPr>
          <w:rFonts w:cs="B Mitra"/>
          <w:b/>
          <w:bCs/>
          <w:rtl/>
        </w:rPr>
        <w:t xml:space="preserve"> شبکه موقت بدون ن</w:t>
      </w:r>
      <w:r w:rsidR="002F6488" w:rsidRPr="002F6488">
        <w:rPr>
          <w:rFonts w:cs="B Mitra" w:hint="cs"/>
          <w:b/>
          <w:bCs/>
          <w:rtl/>
        </w:rPr>
        <w:t>ی</w:t>
      </w:r>
      <w:r w:rsidR="002F6488" w:rsidRPr="002F6488">
        <w:rPr>
          <w:rFonts w:cs="B Mitra" w:hint="eastAsia"/>
          <w:b/>
          <w:bCs/>
          <w:rtl/>
        </w:rPr>
        <w:t>از</w:t>
      </w:r>
      <w:r w:rsidR="002F6488" w:rsidRPr="002F6488">
        <w:rPr>
          <w:rFonts w:cs="B Mitra"/>
          <w:b/>
          <w:bCs/>
          <w:rtl/>
        </w:rPr>
        <w:t xml:space="preserve"> به ه</w:t>
      </w:r>
      <w:r w:rsidR="002F6488" w:rsidRPr="002F6488">
        <w:rPr>
          <w:rFonts w:cs="B Mitra" w:hint="cs"/>
          <w:b/>
          <w:bCs/>
          <w:rtl/>
        </w:rPr>
        <w:t>ی</w:t>
      </w:r>
      <w:r w:rsidR="002F6488" w:rsidRPr="002F6488">
        <w:rPr>
          <w:rFonts w:cs="B Mitra" w:hint="eastAsia"/>
          <w:b/>
          <w:bCs/>
          <w:rtl/>
        </w:rPr>
        <w:t>چ</w:t>
      </w:r>
      <w:r w:rsidR="002F6488" w:rsidRPr="002F6488">
        <w:rPr>
          <w:rFonts w:cs="B Mitra"/>
          <w:b/>
          <w:bCs/>
          <w:rtl/>
        </w:rPr>
        <w:t xml:space="preserve"> ز</w:t>
      </w:r>
      <w:r w:rsidR="002F6488" w:rsidRPr="002F6488">
        <w:rPr>
          <w:rFonts w:cs="B Mitra" w:hint="cs"/>
          <w:b/>
          <w:bCs/>
          <w:rtl/>
        </w:rPr>
        <w:t>ی</w:t>
      </w:r>
      <w:r w:rsidR="002F6488" w:rsidRPr="002F6488">
        <w:rPr>
          <w:rFonts w:cs="B Mitra" w:hint="eastAsia"/>
          <w:b/>
          <w:bCs/>
          <w:rtl/>
        </w:rPr>
        <w:t>رساخت</w:t>
      </w:r>
      <w:r w:rsidR="002F6488" w:rsidRPr="002F6488">
        <w:rPr>
          <w:rFonts w:cs="B Mitra"/>
          <w:b/>
          <w:bCs/>
          <w:rtl/>
        </w:rPr>
        <w:t xml:space="preserve"> </w:t>
      </w:r>
      <w:r w:rsidR="00F82005" w:rsidRPr="007350DB">
        <w:rPr>
          <w:rFonts w:cs="B Mitra" w:hint="cs"/>
          <w:b/>
          <w:bCs/>
          <w:rtl/>
        </w:rPr>
        <w:t>ی</w:t>
      </w:r>
      <w:r w:rsidR="00F82005" w:rsidRPr="007350DB">
        <w:rPr>
          <w:rFonts w:cs="B Mitra" w:hint="eastAsia"/>
          <w:b/>
          <w:bCs/>
          <w:rtl/>
        </w:rPr>
        <w:t>ا</w:t>
      </w:r>
      <w:r w:rsidR="00F82005" w:rsidRPr="007350DB">
        <w:rPr>
          <w:rFonts w:cs="B Mitra"/>
          <w:b/>
          <w:bCs/>
          <w:rtl/>
        </w:rPr>
        <w:t xml:space="preserve"> مد</w:t>
      </w:r>
      <w:r w:rsidR="00F82005" w:rsidRPr="007350DB">
        <w:rPr>
          <w:rFonts w:cs="B Mitra" w:hint="cs"/>
          <w:b/>
          <w:bCs/>
          <w:rtl/>
        </w:rPr>
        <w:t>ی</w:t>
      </w:r>
      <w:r w:rsidR="00F82005" w:rsidRPr="007350DB">
        <w:rPr>
          <w:rFonts w:cs="B Mitra" w:hint="eastAsia"/>
          <w:b/>
          <w:bCs/>
          <w:rtl/>
        </w:rPr>
        <w:t>ر</w:t>
      </w:r>
      <w:r w:rsidR="00F82005" w:rsidRPr="007350DB">
        <w:rPr>
          <w:rFonts w:cs="B Mitra" w:hint="cs"/>
          <w:b/>
          <w:bCs/>
          <w:rtl/>
        </w:rPr>
        <w:t>ی</w:t>
      </w:r>
      <w:r w:rsidR="00F82005" w:rsidRPr="007350DB">
        <w:rPr>
          <w:rFonts w:cs="B Mitra" w:hint="eastAsia"/>
          <w:b/>
          <w:bCs/>
          <w:rtl/>
        </w:rPr>
        <w:t>ت</w:t>
      </w:r>
      <w:r w:rsidR="00F82005" w:rsidRPr="007350DB">
        <w:rPr>
          <w:rFonts w:cs="B Mitra"/>
          <w:b/>
          <w:bCs/>
          <w:rtl/>
        </w:rPr>
        <w:t xml:space="preserve"> مرکز</w:t>
      </w:r>
      <w:r w:rsidR="00F82005" w:rsidRPr="007350DB">
        <w:rPr>
          <w:rFonts w:cs="B Mitra" w:hint="cs"/>
          <w:b/>
          <w:bCs/>
          <w:rtl/>
        </w:rPr>
        <w:t>ی</w:t>
      </w:r>
      <w:r w:rsidR="00F82005" w:rsidRPr="007350DB">
        <w:rPr>
          <w:rFonts w:cs="B Mitra"/>
          <w:b/>
          <w:bCs/>
          <w:rtl/>
        </w:rPr>
        <w:t xml:space="preserve"> ا</w:t>
      </w:r>
      <w:r w:rsidR="00F82005" w:rsidRPr="007350DB">
        <w:rPr>
          <w:rFonts w:cs="B Mitra" w:hint="cs"/>
          <w:b/>
          <w:bCs/>
          <w:rtl/>
        </w:rPr>
        <w:t>ی</w:t>
      </w:r>
      <w:r w:rsidR="00F82005" w:rsidRPr="007350DB">
        <w:rPr>
          <w:rFonts w:cs="B Mitra" w:hint="eastAsia"/>
          <w:b/>
          <w:bCs/>
          <w:rtl/>
        </w:rPr>
        <w:t>جاد</w:t>
      </w:r>
      <w:r w:rsidR="00F82005" w:rsidRPr="007350DB">
        <w:rPr>
          <w:rFonts w:cs="B Mitra"/>
          <w:b/>
          <w:bCs/>
          <w:rtl/>
        </w:rPr>
        <w:t xml:space="preserve"> م</w:t>
      </w:r>
      <w:r w:rsidR="00F82005" w:rsidRPr="007350DB">
        <w:rPr>
          <w:rFonts w:cs="B Mitra" w:hint="cs"/>
          <w:b/>
          <w:bCs/>
          <w:rtl/>
        </w:rPr>
        <w:t>ی‌</w:t>
      </w:r>
      <w:r w:rsidR="00F82005" w:rsidRPr="007350DB">
        <w:rPr>
          <w:rFonts w:cs="B Mitra" w:hint="eastAsia"/>
          <w:b/>
          <w:bCs/>
          <w:rtl/>
        </w:rPr>
        <w:t>کنند</w:t>
      </w:r>
      <w:r w:rsidR="00F82005" w:rsidRPr="007350DB">
        <w:rPr>
          <w:rFonts w:cs="B Mitra" w:hint="cs"/>
          <w:b/>
          <w:bCs/>
          <w:rtl/>
        </w:rPr>
        <w:t xml:space="preserve">. </w:t>
      </w:r>
      <w:r w:rsidR="00A271DC" w:rsidRPr="007350DB">
        <w:rPr>
          <w:rFonts w:cs="B Mitra"/>
          <w:b/>
          <w:bCs/>
          <w:rtl/>
        </w:rPr>
        <w:t>مصرف انرژ</w:t>
      </w:r>
      <w:r w:rsidR="00A271DC" w:rsidRPr="007350DB">
        <w:rPr>
          <w:rFonts w:cs="B Mitra" w:hint="cs"/>
          <w:b/>
          <w:bCs/>
          <w:rtl/>
        </w:rPr>
        <w:t>ی</w:t>
      </w:r>
      <w:r w:rsidR="00A271DC" w:rsidRPr="007350DB">
        <w:rPr>
          <w:rFonts w:cs="B Mitra"/>
          <w:b/>
          <w:bCs/>
          <w:rtl/>
        </w:rPr>
        <w:t xml:space="preserve"> </w:t>
      </w:r>
      <w:r w:rsidR="00F82005" w:rsidRPr="007350DB">
        <w:rPr>
          <w:rFonts w:cs="B Mitra"/>
          <w:b/>
          <w:bCs/>
          <w:rtl/>
        </w:rPr>
        <w:t>با</w:t>
      </w:r>
      <w:r w:rsidR="00F82005" w:rsidRPr="007350DB">
        <w:rPr>
          <w:rFonts w:cs="B Mitra" w:hint="cs"/>
          <w:b/>
          <w:bCs/>
          <w:rtl/>
        </w:rPr>
        <w:t>ی</w:t>
      </w:r>
      <w:r w:rsidR="00F82005" w:rsidRPr="007350DB">
        <w:rPr>
          <w:rFonts w:cs="B Mitra" w:hint="eastAsia"/>
          <w:b/>
          <w:bCs/>
          <w:rtl/>
        </w:rPr>
        <w:t>د</w:t>
      </w:r>
      <w:r w:rsidR="00F82005" w:rsidRPr="007350DB">
        <w:rPr>
          <w:rFonts w:cs="B Mitra"/>
          <w:b/>
          <w:bCs/>
          <w:rtl/>
        </w:rPr>
        <w:t xml:space="preserve"> به عنوان </w:t>
      </w:r>
      <w:r w:rsidR="00F82005" w:rsidRPr="007350DB">
        <w:rPr>
          <w:rFonts w:cs="B Mitra" w:hint="cs"/>
          <w:b/>
          <w:bCs/>
          <w:rtl/>
        </w:rPr>
        <w:t>ی</w:t>
      </w:r>
      <w:r w:rsidR="00F82005" w:rsidRPr="007350DB">
        <w:rPr>
          <w:rFonts w:cs="B Mitra" w:hint="eastAsia"/>
          <w:b/>
          <w:bCs/>
          <w:rtl/>
        </w:rPr>
        <w:t>ک</w:t>
      </w:r>
      <w:r w:rsidR="00F82005" w:rsidRPr="007350DB">
        <w:rPr>
          <w:rFonts w:cs="B Mitra" w:hint="cs"/>
          <w:b/>
          <w:bCs/>
          <w:rtl/>
        </w:rPr>
        <w:t>ی</w:t>
      </w:r>
      <w:r w:rsidR="00F82005" w:rsidRPr="007350DB">
        <w:rPr>
          <w:rFonts w:cs="B Mitra"/>
          <w:b/>
          <w:bCs/>
          <w:rtl/>
        </w:rPr>
        <w:t xml:space="preserve"> از مهمتر</w:t>
      </w:r>
      <w:r w:rsidR="00F82005" w:rsidRPr="007350DB">
        <w:rPr>
          <w:rFonts w:cs="B Mitra" w:hint="cs"/>
          <w:b/>
          <w:bCs/>
          <w:rtl/>
        </w:rPr>
        <w:t>ی</w:t>
      </w:r>
      <w:r w:rsidR="00F82005" w:rsidRPr="007350DB">
        <w:rPr>
          <w:rFonts w:cs="B Mitra" w:hint="eastAsia"/>
          <w:b/>
          <w:bCs/>
          <w:rtl/>
        </w:rPr>
        <w:t>ن</w:t>
      </w:r>
      <w:r w:rsidR="00F82005" w:rsidRPr="007350DB">
        <w:rPr>
          <w:rFonts w:cs="B Mitra"/>
          <w:b/>
          <w:bCs/>
          <w:rtl/>
        </w:rPr>
        <w:t xml:space="preserve"> محدود</w:t>
      </w:r>
      <w:r w:rsidR="00F82005" w:rsidRPr="007350DB">
        <w:rPr>
          <w:rFonts w:cs="B Mitra" w:hint="cs"/>
          <w:b/>
          <w:bCs/>
          <w:rtl/>
        </w:rPr>
        <w:t>ی</w:t>
      </w:r>
      <w:r w:rsidR="00F82005" w:rsidRPr="007350DB">
        <w:rPr>
          <w:rFonts w:cs="B Mitra" w:hint="eastAsia"/>
          <w:b/>
          <w:bCs/>
          <w:rtl/>
        </w:rPr>
        <w:t>ت‌ها</w:t>
      </w:r>
      <w:r w:rsidR="00F82005" w:rsidRPr="007350DB">
        <w:rPr>
          <w:rFonts w:cs="B Mitra"/>
          <w:b/>
          <w:bCs/>
          <w:rtl/>
        </w:rPr>
        <w:t xml:space="preserve"> در </w:t>
      </w:r>
      <w:r w:rsidR="00F82005" w:rsidRPr="007350DB">
        <w:rPr>
          <w:rFonts w:asciiTheme="majorBidi" w:hAnsiTheme="majorBidi" w:cstheme="majorBidi"/>
          <w:b/>
          <w:bCs/>
        </w:rPr>
        <w:t>MANETs</w:t>
      </w:r>
      <w:r w:rsidR="00F82005" w:rsidRPr="007350DB">
        <w:rPr>
          <w:rFonts w:cs="B Mitra"/>
          <w:b/>
          <w:bCs/>
          <w:rtl/>
        </w:rPr>
        <w:t xml:space="preserve"> در نظر گرفته شود ز</w:t>
      </w:r>
      <w:r w:rsidR="00F82005" w:rsidRPr="007350DB">
        <w:rPr>
          <w:rFonts w:cs="B Mitra" w:hint="cs"/>
          <w:b/>
          <w:bCs/>
          <w:rtl/>
        </w:rPr>
        <w:t>ی</w:t>
      </w:r>
      <w:r w:rsidR="00F82005" w:rsidRPr="007350DB">
        <w:rPr>
          <w:rFonts w:cs="B Mitra" w:hint="eastAsia"/>
          <w:b/>
          <w:bCs/>
          <w:rtl/>
        </w:rPr>
        <w:t>را</w:t>
      </w:r>
      <w:r w:rsidR="00F82005" w:rsidRPr="007350DB">
        <w:rPr>
          <w:rFonts w:cs="B Mitra"/>
          <w:b/>
          <w:bCs/>
          <w:rtl/>
        </w:rPr>
        <w:t xml:space="preserve"> گره‌ها</w:t>
      </w:r>
      <w:r w:rsidR="00F82005" w:rsidRPr="007350DB">
        <w:rPr>
          <w:rFonts w:cs="B Mitra" w:hint="cs"/>
          <w:b/>
          <w:bCs/>
          <w:rtl/>
        </w:rPr>
        <w:t>ی</w:t>
      </w:r>
      <w:r w:rsidR="00F82005" w:rsidRPr="007350DB">
        <w:rPr>
          <w:rFonts w:cs="B Mitra"/>
          <w:b/>
          <w:bCs/>
          <w:rtl/>
        </w:rPr>
        <w:t xml:space="preserve"> موبا</w:t>
      </w:r>
      <w:r w:rsidR="00F82005" w:rsidRPr="007350DB">
        <w:rPr>
          <w:rFonts w:cs="B Mitra" w:hint="cs"/>
          <w:b/>
          <w:bCs/>
          <w:rtl/>
        </w:rPr>
        <w:t>ی</w:t>
      </w:r>
      <w:r w:rsidR="00F82005" w:rsidRPr="007350DB">
        <w:rPr>
          <w:rFonts w:cs="B Mitra" w:hint="eastAsia"/>
          <w:b/>
          <w:bCs/>
          <w:rtl/>
        </w:rPr>
        <w:t>ل</w:t>
      </w:r>
      <w:r w:rsidR="00F82005" w:rsidRPr="007350DB">
        <w:rPr>
          <w:rFonts w:cs="B Mitra"/>
          <w:b/>
          <w:bCs/>
          <w:rtl/>
        </w:rPr>
        <w:t xml:space="preserve"> منبع تغذ</w:t>
      </w:r>
      <w:r w:rsidR="00F82005" w:rsidRPr="007350DB">
        <w:rPr>
          <w:rFonts w:cs="B Mitra" w:hint="cs"/>
          <w:b/>
          <w:bCs/>
          <w:rtl/>
        </w:rPr>
        <w:t>ی</w:t>
      </w:r>
      <w:r w:rsidR="00F82005" w:rsidRPr="007350DB">
        <w:rPr>
          <w:rFonts w:cs="B Mitra" w:hint="eastAsia"/>
          <w:b/>
          <w:bCs/>
          <w:rtl/>
        </w:rPr>
        <w:t>ه</w:t>
      </w:r>
      <w:r w:rsidR="00F82005" w:rsidRPr="007350DB">
        <w:rPr>
          <w:rFonts w:cs="B Mitra"/>
          <w:b/>
          <w:bCs/>
          <w:rtl/>
        </w:rPr>
        <w:t xml:space="preserve"> ثا</w:t>
      </w:r>
      <w:r w:rsidR="00F82005" w:rsidRPr="007350DB">
        <w:rPr>
          <w:rFonts w:cs="B Mitra" w:hint="eastAsia"/>
          <w:b/>
          <w:bCs/>
          <w:rtl/>
        </w:rPr>
        <w:t>بت</w:t>
      </w:r>
      <w:r w:rsidR="00F82005" w:rsidRPr="007350DB">
        <w:rPr>
          <w:rFonts w:cs="B Mitra" w:hint="cs"/>
          <w:b/>
          <w:bCs/>
          <w:rtl/>
        </w:rPr>
        <w:t>ی</w:t>
      </w:r>
      <w:r w:rsidR="00F82005" w:rsidRPr="007350DB">
        <w:rPr>
          <w:rFonts w:cs="B Mitra"/>
          <w:b/>
          <w:bCs/>
          <w:rtl/>
        </w:rPr>
        <w:t xml:space="preserve"> ندارند و کمبود آن باعث کاهش عمر شبکه خواهد شد. </w:t>
      </w:r>
      <w:r w:rsidR="00F82005" w:rsidRPr="007350DB">
        <w:rPr>
          <w:rFonts w:asciiTheme="majorBidi" w:hAnsiTheme="majorBidi" w:cstheme="majorBidi"/>
          <w:b/>
          <w:bCs/>
        </w:rPr>
        <w:t>MANETs</w:t>
      </w:r>
      <w:r w:rsidR="00F82005" w:rsidRPr="007350DB">
        <w:rPr>
          <w:rFonts w:cs="B Mitra"/>
          <w:b/>
          <w:bCs/>
          <w:rtl/>
        </w:rPr>
        <w:t xml:space="preserve"> انرژ</w:t>
      </w:r>
      <w:r w:rsidR="00F82005" w:rsidRPr="007350DB">
        <w:rPr>
          <w:rFonts w:cs="B Mitra" w:hint="cs"/>
          <w:b/>
          <w:bCs/>
          <w:rtl/>
        </w:rPr>
        <w:t>ی</w:t>
      </w:r>
      <w:r w:rsidR="00F82005" w:rsidRPr="007350DB">
        <w:rPr>
          <w:rFonts w:cs="B Mitra"/>
          <w:b/>
          <w:bCs/>
          <w:rtl/>
        </w:rPr>
        <w:t xml:space="preserve"> را از باتر</w:t>
      </w:r>
      <w:r w:rsidR="00F82005" w:rsidRPr="007350DB">
        <w:rPr>
          <w:rFonts w:cs="B Mitra" w:hint="cs"/>
          <w:b/>
          <w:bCs/>
          <w:rtl/>
        </w:rPr>
        <w:t>ی‌</w:t>
      </w:r>
      <w:r w:rsidR="00F82005" w:rsidRPr="007350DB">
        <w:rPr>
          <w:rFonts w:cs="B Mitra" w:hint="eastAsia"/>
          <w:b/>
          <w:bCs/>
          <w:rtl/>
        </w:rPr>
        <w:t>ها</w:t>
      </w:r>
      <w:r w:rsidR="00F82005" w:rsidRPr="007350DB">
        <w:rPr>
          <w:rFonts w:cs="B Mitra"/>
          <w:b/>
          <w:bCs/>
          <w:rtl/>
        </w:rPr>
        <w:t xml:space="preserve"> در</w:t>
      </w:r>
      <w:r w:rsidR="00F82005" w:rsidRPr="007350DB">
        <w:rPr>
          <w:rFonts w:cs="B Mitra" w:hint="cs"/>
          <w:b/>
          <w:bCs/>
          <w:rtl/>
        </w:rPr>
        <w:t>ی</w:t>
      </w:r>
      <w:r w:rsidR="00F82005" w:rsidRPr="007350DB">
        <w:rPr>
          <w:rFonts w:cs="B Mitra" w:hint="eastAsia"/>
          <w:b/>
          <w:bCs/>
          <w:rtl/>
        </w:rPr>
        <w:t>افت</w:t>
      </w:r>
      <w:r w:rsidR="00F82005" w:rsidRPr="007350DB">
        <w:rPr>
          <w:rFonts w:cs="B Mitra"/>
          <w:b/>
          <w:bCs/>
          <w:rtl/>
        </w:rPr>
        <w:t xml:space="preserve"> م</w:t>
      </w:r>
      <w:r w:rsidR="00F82005" w:rsidRPr="007350DB">
        <w:rPr>
          <w:rFonts w:cs="B Mitra" w:hint="cs"/>
          <w:b/>
          <w:bCs/>
          <w:rtl/>
        </w:rPr>
        <w:t>ی‌</w:t>
      </w:r>
      <w:r w:rsidR="00F82005" w:rsidRPr="007350DB">
        <w:rPr>
          <w:rFonts w:cs="B Mitra" w:hint="eastAsia"/>
          <w:b/>
          <w:bCs/>
          <w:rtl/>
        </w:rPr>
        <w:t>کنند</w:t>
      </w:r>
      <w:r w:rsidR="00F82005" w:rsidRPr="007350DB">
        <w:rPr>
          <w:rFonts w:cs="B Mitra"/>
          <w:b/>
          <w:bCs/>
          <w:rtl/>
        </w:rPr>
        <w:t xml:space="preserve"> که به دل</w:t>
      </w:r>
      <w:r w:rsidR="00F82005" w:rsidRPr="007350DB">
        <w:rPr>
          <w:rFonts w:cs="B Mitra" w:hint="cs"/>
          <w:b/>
          <w:bCs/>
          <w:rtl/>
        </w:rPr>
        <w:t>ی</w:t>
      </w:r>
      <w:r w:rsidR="00F82005" w:rsidRPr="007350DB">
        <w:rPr>
          <w:rFonts w:cs="B Mitra" w:hint="eastAsia"/>
          <w:b/>
          <w:bCs/>
          <w:rtl/>
        </w:rPr>
        <w:t>ل</w:t>
      </w:r>
      <w:r w:rsidR="00F82005" w:rsidRPr="007350DB">
        <w:rPr>
          <w:rFonts w:cs="B Mitra"/>
          <w:b/>
          <w:bCs/>
          <w:rtl/>
        </w:rPr>
        <w:t xml:space="preserve"> مسائل</w:t>
      </w:r>
      <w:r w:rsidR="00F82005" w:rsidRPr="007350DB">
        <w:rPr>
          <w:rFonts w:cs="B Mitra" w:hint="cs"/>
          <w:b/>
          <w:bCs/>
          <w:rtl/>
        </w:rPr>
        <w:t>ی</w:t>
      </w:r>
      <w:r w:rsidR="00F82005" w:rsidRPr="007350DB">
        <w:rPr>
          <w:rFonts w:cs="B Mitra"/>
          <w:b/>
          <w:bCs/>
          <w:rtl/>
        </w:rPr>
        <w:t xml:space="preserve"> مانند حرکت گره، قدرت محاسبات</w:t>
      </w:r>
      <w:r w:rsidR="00F82005" w:rsidRPr="007350DB">
        <w:rPr>
          <w:rFonts w:cs="B Mitra" w:hint="cs"/>
          <w:b/>
          <w:bCs/>
          <w:rtl/>
        </w:rPr>
        <w:t>ی</w:t>
      </w:r>
      <w:r w:rsidR="00F82005" w:rsidRPr="007350DB">
        <w:rPr>
          <w:rFonts w:cs="B Mitra" w:hint="eastAsia"/>
          <w:b/>
          <w:bCs/>
          <w:rtl/>
        </w:rPr>
        <w:t>،</w:t>
      </w:r>
      <w:r w:rsidR="00F82005" w:rsidRPr="007350DB">
        <w:rPr>
          <w:rFonts w:cs="B Mitra"/>
          <w:b/>
          <w:bCs/>
          <w:rtl/>
        </w:rPr>
        <w:t xml:space="preserve"> انتقال داده‌ها</w:t>
      </w:r>
      <w:r w:rsidR="00F82005" w:rsidRPr="007350DB">
        <w:rPr>
          <w:rFonts w:cs="B Mitra" w:hint="cs"/>
          <w:b/>
          <w:bCs/>
          <w:rtl/>
        </w:rPr>
        <w:t>ی</w:t>
      </w:r>
      <w:r w:rsidR="00F82005" w:rsidRPr="007350DB">
        <w:rPr>
          <w:rFonts w:cs="B Mitra"/>
          <w:b/>
          <w:bCs/>
          <w:rtl/>
        </w:rPr>
        <w:t xml:space="preserve"> مکرر مورد ن</w:t>
      </w:r>
      <w:r w:rsidR="00F82005" w:rsidRPr="007350DB">
        <w:rPr>
          <w:rFonts w:cs="B Mitra" w:hint="cs"/>
          <w:b/>
          <w:bCs/>
          <w:rtl/>
        </w:rPr>
        <w:t>ی</w:t>
      </w:r>
      <w:r w:rsidR="00F82005" w:rsidRPr="007350DB">
        <w:rPr>
          <w:rFonts w:cs="B Mitra" w:hint="eastAsia"/>
          <w:b/>
          <w:bCs/>
          <w:rtl/>
        </w:rPr>
        <w:t>از</w:t>
      </w:r>
      <w:r w:rsidR="00F82005" w:rsidRPr="007350DB">
        <w:rPr>
          <w:rFonts w:cs="B Mitra"/>
          <w:b/>
          <w:bCs/>
          <w:rtl/>
        </w:rPr>
        <w:t xml:space="preserve"> در ارتباط ب</w:t>
      </w:r>
      <w:r w:rsidR="00F82005" w:rsidRPr="007350DB">
        <w:rPr>
          <w:rFonts w:cs="B Mitra" w:hint="cs"/>
          <w:b/>
          <w:bCs/>
          <w:rtl/>
        </w:rPr>
        <w:t>ی‌</w:t>
      </w:r>
      <w:r w:rsidR="00F82005" w:rsidRPr="007350DB">
        <w:rPr>
          <w:rFonts w:cs="B Mitra" w:hint="eastAsia"/>
          <w:b/>
          <w:bCs/>
          <w:rtl/>
        </w:rPr>
        <w:t>س</w:t>
      </w:r>
      <w:r w:rsidR="00F82005" w:rsidRPr="007350DB">
        <w:rPr>
          <w:rFonts w:cs="B Mitra" w:hint="cs"/>
          <w:b/>
          <w:bCs/>
          <w:rtl/>
        </w:rPr>
        <w:t>ی</w:t>
      </w:r>
      <w:r w:rsidR="00F82005" w:rsidRPr="007350DB">
        <w:rPr>
          <w:rFonts w:cs="B Mitra" w:hint="eastAsia"/>
          <w:b/>
          <w:bCs/>
          <w:rtl/>
        </w:rPr>
        <w:t>م</w:t>
      </w:r>
      <w:r w:rsidR="00F82005" w:rsidRPr="007350DB">
        <w:rPr>
          <w:rFonts w:cs="B Mitra"/>
          <w:b/>
          <w:bCs/>
          <w:rtl/>
        </w:rPr>
        <w:t xml:space="preserve"> و غ</w:t>
      </w:r>
      <w:r w:rsidR="00F82005" w:rsidRPr="007350DB">
        <w:rPr>
          <w:rFonts w:cs="B Mitra" w:hint="cs"/>
          <w:b/>
          <w:bCs/>
          <w:rtl/>
        </w:rPr>
        <w:t>ی</w:t>
      </w:r>
      <w:r w:rsidR="00F82005" w:rsidRPr="007350DB">
        <w:rPr>
          <w:rFonts w:cs="B Mitra" w:hint="eastAsia"/>
          <w:b/>
          <w:bCs/>
          <w:rtl/>
        </w:rPr>
        <w:t>ره،</w:t>
      </w:r>
      <w:r w:rsidR="00F82005" w:rsidRPr="007350DB">
        <w:rPr>
          <w:rFonts w:cs="B Mitra"/>
          <w:b/>
          <w:bCs/>
          <w:rtl/>
        </w:rPr>
        <w:t xml:space="preserve"> سر</w:t>
      </w:r>
      <w:r w:rsidR="00F82005" w:rsidRPr="007350DB">
        <w:rPr>
          <w:rFonts w:cs="B Mitra" w:hint="cs"/>
          <w:b/>
          <w:bCs/>
          <w:rtl/>
        </w:rPr>
        <w:t>ی</w:t>
      </w:r>
      <w:r w:rsidR="00F82005" w:rsidRPr="007350DB">
        <w:rPr>
          <w:rFonts w:cs="B Mitra" w:hint="eastAsia"/>
          <w:b/>
          <w:bCs/>
          <w:rtl/>
        </w:rPr>
        <w:t>ع</w:t>
      </w:r>
      <w:r w:rsidR="00F82005" w:rsidRPr="007350DB">
        <w:rPr>
          <w:rFonts w:cs="B Mitra"/>
          <w:b/>
          <w:bCs/>
          <w:rtl/>
        </w:rPr>
        <w:t xml:space="preserve"> خال</w:t>
      </w:r>
      <w:r w:rsidR="00F82005" w:rsidRPr="007350DB">
        <w:rPr>
          <w:rFonts w:cs="B Mitra" w:hint="cs"/>
          <w:b/>
          <w:bCs/>
          <w:rtl/>
        </w:rPr>
        <w:t>ی</w:t>
      </w:r>
      <w:r w:rsidR="00F82005" w:rsidRPr="007350DB">
        <w:rPr>
          <w:rFonts w:cs="B Mitra"/>
          <w:b/>
          <w:bCs/>
          <w:rtl/>
        </w:rPr>
        <w:t xml:space="preserve"> م</w:t>
      </w:r>
      <w:r w:rsidR="00F82005" w:rsidRPr="007350DB">
        <w:rPr>
          <w:rFonts w:cs="B Mitra" w:hint="cs"/>
          <w:b/>
          <w:bCs/>
          <w:rtl/>
        </w:rPr>
        <w:t>ی‌</w:t>
      </w:r>
      <w:r w:rsidR="00F82005" w:rsidRPr="007350DB">
        <w:rPr>
          <w:rFonts w:cs="B Mitra" w:hint="eastAsia"/>
          <w:b/>
          <w:bCs/>
          <w:rtl/>
        </w:rPr>
        <w:t>شوند</w:t>
      </w:r>
      <w:r w:rsidR="00772D74" w:rsidRPr="007350DB">
        <w:rPr>
          <w:rFonts w:cs="B Mitra" w:hint="cs"/>
          <w:b/>
          <w:bCs/>
          <w:rtl/>
        </w:rPr>
        <w:t>.</w:t>
      </w:r>
      <w:r w:rsidR="00772D74" w:rsidRPr="007350DB">
        <w:rPr>
          <w:rFonts w:cs="B Mitra"/>
          <w:b/>
          <w:bCs/>
          <w:rtl/>
        </w:rPr>
        <w:t xml:space="preserve"> ثان</w:t>
      </w:r>
      <w:r w:rsidR="00772D74" w:rsidRPr="007350DB">
        <w:rPr>
          <w:rFonts w:cs="B Mitra" w:hint="cs"/>
          <w:b/>
          <w:bCs/>
          <w:rtl/>
        </w:rPr>
        <w:t>ی</w:t>
      </w:r>
      <w:r w:rsidR="00772D74" w:rsidRPr="007350DB">
        <w:rPr>
          <w:rFonts w:cs="B Mitra" w:hint="eastAsia"/>
          <w:b/>
          <w:bCs/>
          <w:rtl/>
        </w:rPr>
        <w:t>ا،</w:t>
      </w:r>
      <w:r w:rsidR="00772D74" w:rsidRPr="007350DB">
        <w:rPr>
          <w:rFonts w:cs="B Mitra"/>
          <w:b/>
          <w:bCs/>
          <w:rtl/>
        </w:rPr>
        <w:t xml:space="preserve"> از دست دادن </w:t>
      </w:r>
      <w:r w:rsidR="009E6E92" w:rsidRPr="007350DB">
        <w:rPr>
          <w:rFonts w:cs="B Mitra" w:hint="cs"/>
          <w:b/>
          <w:bCs/>
          <w:rtl/>
        </w:rPr>
        <w:t>پکت</w:t>
      </w:r>
      <w:r w:rsidR="00772D74" w:rsidRPr="007350DB">
        <w:rPr>
          <w:rFonts w:cs="B Mitra"/>
          <w:b/>
          <w:bCs/>
          <w:rtl/>
        </w:rPr>
        <w:t>‌ها</w:t>
      </w:r>
      <w:r w:rsidR="00772D74" w:rsidRPr="007350DB">
        <w:rPr>
          <w:rFonts w:cs="B Mitra" w:hint="cs"/>
          <w:b/>
          <w:bCs/>
          <w:rtl/>
        </w:rPr>
        <w:t>ی</w:t>
      </w:r>
      <w:r w:rsidR="00772D74" w:rsidRPr="007350DB">
        <w:rPr>
          <w:rFonts w:cs="B Mitra"/>
          <w:b/>
          <w:bCs/>
          <w:rtl/>
        </w:rPr>
        <w:t xml:space="preserve"> داده به دلا</w:t>
      </w:r>
      <w:r w:rsidR="00772D74" w:rsidRPr="007350DB">
        <w:rPr>
          <w:rFonts w:cs="B Mitra" w:hint="cs"/>
          <w:b/>
          <w:bCs/>
          <w:rtl/>
        </w:rPr>
        <w:t>ی</w:t>
      </w:r>
      <w:r w:rsidR="00772D74" w:rsidRPr="007350DB">
        <w:rPr>
          <w:rFonts w:cs="B Mitra" w:hint="eastAsia"/>
          <w:b/>
          <w:bCs/>
          <w:rtl/>
        </w:rPr>
        <w:t>ل</w:t>
      </w:r>
      <w:r w:rsidR="00772D74" w:rsidRPr="007350DB">
        <w:rPr>
          <w:rFonts w:cs="B Mitra"/>
          <w:b/>
          <w:bCs/>
          <w:rtl/>
        </w:rPr>
        <w:t xml:space="preserve"> مختلف</w:t>
      </w:r>
      <w:r w:rsidR="00772D74" w:rsidRPr="007350DB">
        <w:rPr>
          <w:rFonts w:cs="B Mitra" w:hint="cs"/>
          <w:b/>
          <w:bCs/>
          <w:rtl/>
        </w:rPr>
        <w:t>ی</w:t>
      </w:r>
      <w:r w:rsidR="00772D74" w:rsidRPr="007350DB">
        <w:rPr>
          <w:rFonts w:cs="B Mitra"/>
          <w:b/>
          <w:bCs/>
          <w:rtl/>
        </w:rPr>
        <w:t xml:space="preserve"> مانند </w:t>
      </w:r>
      <w:r w:rsidR="00F952DE">
        <w:rPr>
          <w:rFonts w:cs="B Mitra"/>
          <w:b/>
          <w:bCs/>
          <w:rtl/>
        </w:rPr>
        <w:t>تراکم</w:t>
      </w:r>
      <w:r w:rsidR="00772D74" w:rsidRPr="007350DB">
        <w:rPr>
          <w:rFonts w:cs="B Mitra"/>
          <w:b/>
          <w:bCs/>
          <w:rtl/>
        </w:rPr>
        <w:t xml:space="preserve"> تراف</w:t>
      </w:r>
      <w:r w:rsidR="00772D74" w:rsidRPr="007350DB">
        <w:rPr>
          <w:rFonts w:cs="B Mitra" w:hint="cs"/>
          <w:b/>
          <w:bCs/>
          <w:rtl/>
        </w:rPr>
        <w:t>ی</w:t>
      </w:r>
      <w:r w:rsidR="00772D74" w:rsidRPr="007350DB">
        <w:rPr>
          <w:rFonts w:cs="B Mitra" w:hint="eastAsia"/>
          <w:b/>
          <w:bCs/>
          <w:rtl/>
        </w:rPr>
        <w:t>ک</w:t>
      </w:r>
      <w:r w:rsidR="00772D74" w:rsidRPr="007350DB">
        <w:rPr>
          <w:rFonts w:cs="B Mitra"/>
          <w:b/>
          <w:bCs/>
          <w:rtl/>
        </w:rPr>
        <w:t xml:space="preserve"> </w:t>
      </w:r>
      <w:r w:rsidR="00772D74" w:rsidRPr="007350DB">
        <w:rPr>
          <w:rFonts w:cs="B Mitra" w:hint="cs"/>
          <w:b/>
          <w:bCs/>
          <w:rtl/>
        </w:rPr>
        <w:t>ی</w:t>
      </w:r>
      <w:r w:rsidR="00772D74" w:rsidRPr="007350DB">
        <w:rPr>
          <w:rFonts w:cs="B Mitra" w:hint="eastAsia"/>
          <w:b/>
          <w:bCs/>
          <w:rtl/>
        </w:rPr>
        <w:t>ا</w:t>
      </w:r>
      <w:r w:rsidR="00772D74" w:rsidRPr="007350DB">
        <w:rPr>
          <w:rFonts w:cs="B Mitra"/>
          <w:b/>
          <w:bCs/>
          <w:rtl/>
        </w:rPr>
        <w:t xml:space="preserve"> از دست دادن تصادف</w:t>
      </w:r>
      <w:r w:rsidR="00772D74" w:rsidRPr="007350DB">
        <w:rPr>
          <w:rFonts w:cs="B Mitra" w:hint="cs"/>
          <w:b/>
          <w:bCs/>
          <w:rtl/>
        </w:rPr>
        <w:t>ی</w:t>
      </w:r>
      <w:r w:rsidR="00772D74" w:rsidRPr="007350DB">
        <w:rPr>
          <w:rFonts w:cs="B Mitra"/>
          <w:b/>
          <w:bCs/>
          <w:rtl/>
        </w:rPr>
        <w:t xml:space="preserve"> ناش</w:t>
      </w:r>
      <w:r w:rsidR="00772D74" w:rsidRPr="007350DB">
        <w:rPr>
          <w:rFonts w:cs="B Mitra" w:hint="cs"/>
          <w:b/>
          <w:bCs/>
          <w:rtl/>
        </w:rPr>
        <w:t>ی</w:t>
      </w:r>
      <w:r w:rsidR="00772D74" w:rsidRPr="007350DB">
        <w:rPr>
          <w:rFonts w:cs="B Mitra"/>
          <w:b/>
          <w:bCs/>
          <w:rtl/>
        </w:rPr>
        <w:t xml:space="preserve"> از حرکت گره‌ها </w:t>
      </w:r>
      <w:r w:rsidR="00772D74" w:rsidRPr="007350DB">
        <w:rPr>
          <w:rFonts w:cs="B Mitra" w:hint="cs"/>
          <w:b/>
          <w:bCs/>
          <w:rtl/>
        </w:rPr>
        <w:t>ی</w:t>
      </w:r>
      <w:r w:rsidR="00772D74" w:rsidRPr="007350DB">
        <w:rPr>
          <w:rFonts w:cs="B Mitra" w:hint="eastAsia"/>
          <w:b/>
          <w:bCs/>
          <w:rtl/>
        </w:rPr>
        <w:t>ا</w:t>
      </w:r>
      <w:r w:rsidR="00772D74" w:rsidRPr="007350DB">
        <w:rPr>
          <w:rFonts w:cs="B Mitra"/>
          <w:b/>
          <w:bCs/>
          <w:rtl/>
        </w:rPr>
        <w:t xml:space="preserve"> نو</w:t>
      </w:r>
      <w:r w:rsidR="00772D74" w:rsidRPr="007350DB">
        <w:rPr>
          <w:rFonts w:cs="B Mitra" w:hint="cs"/>
          <w:b/>
          <w:bCs/>
          <w:rtl/>
        </w:rPr>
        <w:t>ی</w:t>
      </w:r>
      <w:r w:rsidR="00772D74" w:rsidRPr="007350DB">
        <w:rPr>
          <w:rFonts w:cs="B Mitra" w:hint="eastAsia"/>
          <w:b/>
          <w:bCs/>
          <w:rtl/>
        </w:rPr>
        <w:t>ز</w:t>
      </w:r>
      <w:r w:rsidR="00772D74" w:rsidRPr="007350DB">
        <w:rPr>
          <w:rFonts w:cs="B Mitra"/>
          <w:b/>
          <w:bCs/>
          <w:rtl/>
        </w:rPr>
        <w:t xml:space="preserve"> ا</w:t>
      </w:r>
      <w:r w:rsidR="00772D74" w:rsidRPr="007350DB">
        <w:rPr>
          <w:rFonts w:cs="B Mitra" w:hint="cs"/>
          <w:b/>
          <w:bCs/>
          <w:rtl/>
        </w:rPr>
        <w:t>ی</w:t>
      </w:r>
      <w:r w:rsidR="00772D74" w:rsidRPr="007350DB">
        <w:rPr>
          <w:rFonts w:cs="B Mitra" w:hint="eastAsia"/>
          <w:b/>
          <w:bCs/>
          <w:rtl/>
        </w:rPr>
        <w:t>جاد</w:t>
      </w:r>
      <w:r w:rsidR="00772D74" w:rsidRPr="007350DB">
        <w:rPr>
          <w:rFonts w:cs="B Mitra"/>
          <w:b/>
          <w:bCs/>
          <w:rtl/>
        </w:rPr>
        <w:t xml:space="preserve"> م</w:t>
      </w:r>
      <w:r w:rsidR="00772D74" w:rsidRPr="007350DB">
        <w:rPr>
          <w:rFonts w:cs="B Mitra" w:hint="cs"/>
          <w:b/>
          <w:bCs/>
          <w:rtl/>
        </w:rPr>
        <w:t>ی‌</w:t>
      </w:r>
      <w:r w:rsidR="00772D74" w:rsidRPr="007350DB">
        <w:rPr>
          <w:rFonts w:cs="B Mitra" w:hint="eastAsia"/>
          <w:b/>
          <w:bCs/>
          <w:rtl/>
        </w:rPr>
        <w:t>شود</w:t>
      </w:r>
      <w:r w:rsidR="00772D74" w:rsidRPr="007350DB">
        <w:rPr>
          <w:rFonts w:cs="B Mitra"/>
          <w:b/>
          <w:bCs/>
          <w:rtl/>
        </w:rPr>
        <w:t>. ا</w:t>
      </w:r>
      <w:r w:rsidR="00772D74" w:rsidRPr="007350DB">
        <w:rPr>
          <w:rFonts w:cs="B Mitra" w:hint="cs"/>
          <w:b/>
          <w:bCs/>
          <w:rtl/>
        </w:rPr>
        <w:t>ی</w:t>
      </w:r>
      <w:r w:rsidR="00772D74" w:rsidRPr="007350DB">
        <w:rPr>
          <w:rFonts w:cs="B Mitra" w:hint="eastAsia"/>
          <w:b/>
          <w:bCs/>
          <w:rtl/>
        </w:rPr>
        <w:t>ن</w:t>
      </w:r>
      <w:r w:rsidR="00772D74" w:rsidRPr="007350DB">
        <w:rPr>
          <w:rFonts w:cs="B Mitra"/>
          <w:b/>
          <w:bCs/>
          <w:rtl/>
        </w:rPr>
        <w:t xml:space="preserve"> از دست دادن داده، باعث تأخ</w:t>
      </w:r>
      <w:r w:rsidR="00772D74" w:rsidRPr="007350DB">
        <w:rPr>
          <w:rFonts w:cs="B Mitra" w:hint="cs"/>
          <w:b/>
          <w:bCs/>
          <w:rtl/>
        </w:rPr>
        <w:t>ی</w:t>
      </w:r>
      <w:r w:rsidR="00772D74" w:rsidRPr="007350DB">
        <w:rPr>
          <w:rFonts w:cs="B Mitra" w:hint="eastAsia"/>
          <w:b/>
          <w:bCs/>
          <w:rtl/>
        </w:rPr>
        <w:t>ر</w:t>
      </w:r>
      <w:r w:rsidR="00772D74" w:rsidRPr="007350DB">
        <w:rPr>
          <w:rFonts w:cs="B Mitra"/>
          <w:b/>
          <w:bCs/>
          <w:rtl/>
        </w:rPr>
        <w:t xml:space="preserve"> در تحو</w:t>
      </w:r>
      <w:r w:rsidR="00772D74" w:rsidRPr="007350DB">
        <w:rPr>
          <w:rFonts w:cs="B Mitra" w:hint="cs"/>
          <w:b/>
          <w:bCs/>
          <w:rtl/>
        </w:rPr>
        <w:t>ی</w:t>
      </w:r>
      <w:r w:rsidR="00772D74" w:rsidRPr="007350DB">
        <w:rPr>
          <w:rFonts w:cs="B Mitra" w:hint="eastAsia"/>
          <w:b/>
          <w:bCs/>
          <w:rtl/>
        </w:rPr>
        <w:t>ل</w:t>
      </w:r>
      <w:r w:rsidR="00772D74" w:rsidRPr="007350DB">
        <w:rPr>
          <w:rFonts w:cs="B Mitra"/>
          <w:b/>
          <w:bCs/>
          <w:rtl/>
        </w:rPr>
        <w:t xml:space="preserve"> </w:t>
      </w:r>
      <w:r w:rsidR="009E6E92" w:rsidRPr="007350DB">
        <w:rPr>
          <w:rFonts w:cs="B Mitra" w:hint="cs"/>
          <w:b/>
          <w:bCs/>
          <w:rtl/>
        </w:rPr>
        <w:t>پکت</w:t>
      </w:r>
      <w:r w:rsidR="009E6E92" w:rsidRPr="007350DB">
        <w:rPr>
          <w:rFonts w:cs="B Mitra"/>
          <w:b/>
          <w:bCs/>
          <w:rtl/>
        </w:rPr>
        <w:softHyphen/>
      </w:r>
      <w:r w:rsidR="009E6E92" w:rsidRPr="007350DB">
        <w:rPr>
          <w:rFonts w:cs="B Mitra" w:hint="cs"/>
          <w:b/>
          <w:bCs/>
          <w:rtl/>
        </w:rPr>
        <w:t>ها</w:t>
      </w:r>
      <w:r w:rsidR="00772D74" w:rsidRPr="007350DB">
        <w:rPr>
          <w:rFonts w:cs="B Mitra"/>
          <w:b/>
          <w:bCs/>
          <w:rtl/>
        </w:rPr>
        <w:t xml:space="preserve"> و تخر</w:t>
      </w:r>
      <w:r w:rsidR="00772D74" w:rsidRPr="007350DB">
        <w:rPr>
          <w:rFonts w:cs="B Mitra" w:hint="cs"/>
          <w:b/>
          <w:bCs/>
          <w:rtl/>
        </w:rPr>
        <w:t>ی</w:t>
      </w:r>
      <w:r w:rsidR="00772D74" w:rsidRPr="007350DB">
        <w:rPr>
          <w:rFonts w:cs="B Mitra" w:hint="eastAsia"/>
          <w:b/>
          <w:bCs/>
          <w:rtl/>
        </w:rPr>
        <w:t>ب</w:t>
      </w:r>
      <w:r w:rsidR="00772D74" w:rsidRPr="007350DB">
        <w:rPr>
          <w:rFonts w:cs="B Mitra"/>
          <w:b/>
          <w:bCs/>
          <w:rtl/>
        </w:rPr>
        <w:t xml:space="preserve"> انتقال داده در برنامه‌ها</w:t>
      </w:r>
      <w:r w:rsidR="00772D74" w:rsidRPr="007350DB">
        <w:rPr>
          <w:rFonts w:cs="B Mitra" w:hint="cs"/>
          <w:b/>
          <w:bCs/>
          <w:rtl/>
        </w:rPr>
        <w:t>ی</w:t>
      </w:r>
      <w:r w:rsidR="00772D74" w:rsidRPr="007350DB">
        <w:rPr>
          <w:rFonts w:cs="B Mitra"/>
          <w:b/>
          <w:bCs/>
          <w:rtl/>
        </w:rPr>
        <w:t xml:space="preserve"> زمان واقع</w:t>
      </w:r>
      <w:r w:rsidR="00772D74" w:rsidRPr="007350DB">
        <w:rPr>
          <w:rFonts w:cs="B Mitra" w:hint="cs"/>
          <w:b/>
          <w:bCs/>
          <w:rtl/>
        </w:rPr>
        <w:t>ی</w:t>
      </w:r>
      <w:r w:rsidR="00772D74" w:rsidRPr="007350DB">
        <w:rPr>
          <w:rFonts w:cs="B Mitra"/>
          <w:b/>
          <w:bCs/>
          <w:rtl/>
        </w:rPr>
        <w:t xml:space="preserve"> م</w:t>
      </w:r>
      <w:r w:rsidR="00772D74" w:rsidRPr="007350DB">
        <w:rPr>
          <w:rFonts w:cs="B Mitra" w:hint="cs"/>
          <w:b/>
          <w:bCs/>
          <w:rtl/>
        </w:rPr>
        <w:t>ی‌</w:t>
      </w:r>
      <w:r w:rsidR="00772D74" w:rsidRPr="007350DB">
        <w:rPr>
          <w:rFonts w:cs="B Mitra" w:hint="eastAsia"/>
          <w:b/>
          <w:bCs/>
          <w:rtl/>
        </w:rPr>
        <w:t>شود</w:t>
      </w:r>
      <w:r w:rsidR="00772D74" w:rsidRPr="007350DB">
        <w:rPr>
          <w:rFonts w:cs="B Mitra"/>
          <w:b/>
          <w:bCs/>
          <w:rtl/>
        </w:rPr>
        <w:t>.</w:t>
      </w:r>
      <w:r w:rsidR="002F6488">
        <w:rPr>
          <w:rFonts w:cs="B Mitra" w:hint="cs"/>
          <w:b/>
          <w:bCs/>
          <w:rtl/>
        </w:rPr>
        <w:t xml:space="preserve"> </w:t>
      </w:r>
      <w:r w:rsidR="002F6488" w:rsidRPr="002F6488">
        <w:rPr>
          <w:rFonts w:cs="B Mitra"/>
          <w:b/>
          <w:bCs/>
          <w:rtl/>
        </w:rPr>
        <w:t>ا</w:t>
      </w:r>
      <w:r w:rsidR="002F6488" w:rsidRPr="002F6488">
        <w:rPr>
          <w:rFonts w:cs="B Mitra" w:hint="cs"/>
          <w:b/>
          <w:bCs/>
          <w:rtl/>
        </w:rPr>
        <w:t>ی</w:t>
      </w:r>
      <w:r w:rsidR="002F6488" w:rsidRPr="002F6488">
        <w:rPr>
          <w:rFonts w:cs="B Mitra" w:hint="eastAsia"/>
          <w:b/>
          <w:bCs/>
          <w:rtl/>
        </w:rPr>
        <w:t>ن</w:t>
      </w:r>
      <w:r w:rsidR="002F6488" w:rsidRPr="002F6488">
        <w:rPr>
          <w:rFonts w:cs="B Mitra"/>
          <w:b/>
          <w:bCs/>
          <w:rtl/>
        </w:rPr>
        <w:t xml:space="preserve"> مقاله مد</w:t>
      </w:r>
      <w:r w:rsidR="002F6488" w:rsidRPr="002F6488">
        <w:rPr>
          <w:rFonts w:cs="B Mitra" w:hint="cs"/>
          <w:b/>
          <w:bCs/>
          <w:rtl/>
        </w:rPr>
        <w:t>ی</w:t>
      </w:r>
      <w:r w:rsidR="002F6488" w:rsidRPr="002F6488">
        <w:rPr>
          <w:rFonts w:cs="B Mitra" w:hint="eastAsia"/>
          <w:b/>
          <w:bCs/>
          <w:rtl/>
        </w:rPr>
        <w:t>ر</w:t>
      </w:r>
      <w:r w:rsidR="002F6488" w:rsidRPr="002F6488">
        <w:rPr>
          <w:rFonts w:cs="B Mitra" w:hint="cs"/>
          <w:b/>
          <w:bCs/>
          <w:rtl/>
        </w:rPr>
        <w:t>ی</w:t>
      </w:r>
      <w:r w:rsidR="002F6488" w:rsidRPr="002F6488">
        <w:rPr>
          <w:rFonts w:cs="B Mitra" w:hint="eastAsia"/>
          <w:b/>
          <w:bCs/>
          <w:rtl/>
        </w:rPr>
        <w:t>ت</w:t>
      </w:r>
      <w:r w:rsidR="002F6488" w:rsidRPr="002F6488">
        <w:rPr>
          <w:rFonts w:cs="B Mitra"/>
          <w:b/>
          <w:bCs/>
          <w:rtl/>
        </w:rPr>
        <w:t xml:space="preserve"> برا</w:t>
      </w:r>
      <w:r w:rsidR="002F6488" w:rsidRPr="002F6488">
        <w:rPr>
          <w:rFonts w:cs="B Mitra" w:hint="cs"/>
          <w:b/>
          <w:bCs/>
          <w:rtl/>
        </w:rPr>
        <w:t>ی</w:t>
      </w:r>
      <w:r w:rsidR="002F6488" w:rsidRPr="002F6488">
        <w:rPr>
          <w:rFonts w:cs="B Mitra"/>
          <w:b/>
          <w:bCs/>
          <w:rtl/>
        </w:rPr>
        <w:t xml:space="preserve"> ا</w:t>
      </w:r>
      <w:r w:rsidR="002F6488" w:rsidRPr="002F6488">
        <w:rPr>
          <w:rFonts w:cs="B Mitra" w:hint="cs"/>
          <w:b/>
          <w:bCs/>
          <w:rtl/>
        </w:rPr>
        <w:t>ی</w:t>
      </w:r>
      <w:r w:rsidR="002F6488" w:rsidRPr="002F6488">
        <w:rPr>
          <w:rFonts w:cs="B Mitra" w:hint="eastAsia"/>
          <w:b/>
          <w:bCs/>
          <w:rtl/>
        </w:rPr>
        <w:t>ن</w:t>
      </w:r>
      <w:r w:rsidR="002F6488" w:rsidRPr="002F6488">
        <w:rPr>
          <w:rFonts w:cs="B Mitra"/>
          <w:b/>
          <w:bCs/>
          <w:rtl/>
        </w:rPr>
        <w:t xml:space="preserve"> ترک</w:t>
      </w:r>
      <w:r w:rsidR="002F6488" w:rsidRPr="002F6488">
        <w:rPr>
          <w:rFonts w:cs="B Mitra" w:hint="cs"/>
          <w:b/>
          <w:bCs/>
          <w:rtl/>
        </w:rPr>
        <w:t>ی</w:t>
      </w:r>
      <w:r w:rsidR="002F6488" w:rsidRPr="002F6488">
        <w:rPr>
          <w:rFonts w:cs="B Mitra" w:hint="eastAsia"/>
          <w:b/>
          <w:bCs/>
          <w:rtl/>
        </w:rPr>
        <w:t>ب</w:t>
      </w:r>
      <w:r w:rsidR="002F6488" w:rsidRPr="002F6488">
        <w:rPr>
          <w:rFonts w:cs="B Mitra"/>
          <w:b/>
          <w:bCs/>
          <w:rtl/>
        </w:rPr>
        <w:t xml:space="preserve"> از مشکلات اصل</w:t>
      </w:r>
      <w:r w:rsidR="002F6488" w:rsidRPr="002F6488">
        <w:rPr>
          <w:rFonts w:cs="B Mitra" w:hint="cs"/>
          <w:b/>
          <w:bCs/>
          <w:rtl/>
        </w:rPr>
        <w:t>ی</w:t>
      </w:r>
      <w:r w:rsidR="002F6488" w:rsidRPr="002F6488">
        <w:rPr>
          <w:rFonts w:cs="B Mitra"/>
          <w:b/>
          <w:bCs/>
          <w:rtl/>
        </w:rPr>
        <w:t xml:space="preserve"> در </w:t>
      </w:r>
      <w:r w:rsidR="002F6488" w:rsidRPr="002F6488">
        <w:rPr>
          <w:rFonts w:asciiTheme="majorBidi" w:hAnsiTheme="majorBidi" w:cstheme="majorBidi"/>
          <w:b/>
          <w:bCs/>
        </w:rPr>
        <w:t>MANETs</w:t>
      </w:r>
      <w:r w:rsidR="002F6488" w:rsidRPr="002F6488">
        <w:rPr>
          <w:rFonts w:cs="B Mitra"/>
          <w:b/>
          <w:bCs/>
          <w:rtl/>
        </w:rPr>
        <w:t xml:space="preserve"> ارائه م</w:t>
      </w:r>
      <w:r w:rsidR="002F6488" w:rsidRPr="002F6488">
        <w:rPr>
          <w:rFonts w:cs="B Mitra" w:hint="cs"/>
          <w:b/>
          <w:bCs/>
          <w:rtl/>
        </w:rPr>
        <w:t>ی‌</w:t>
      </w:r>
      <w:r w:rsidR="002F6488" w:rsidRPr="002F6488">
        <w:rPr>
          <w:rFonts w:cs="B Mitra" w:hint="eastAsia"/>
          <w:b/>
          <w:bCs/>
          <w:rtl/>
        </w:rPr>
        <w:t>دهد</w:t>
      </w:r>
      <w:r w:rsidR="002F6488" w:rsidRPr="002F6488">
        <w:rPr>
          <w:rFonts w:cs="B Mitra"/>
          <w:b/>
          <w:bCs/>
          <w:rtl/>
        </w:rPr>
        <w:t xml:space="preserve">. ما </w:t>
      </w:r>
      <w:r w:rsidR="002F6488" w:rsidRPr="002F6488">
        <w:rPr>
          <w:rFonts w:cs="B Mitra" w:hint="cs"/>
          <w:b/>
          <w:bCs/>
          <w:rtl/>
        </w:rPr>
        <w:t>ی</w:t>
      </w:r>
      <w:r w:rsidR="002F6488" w:rsidRPr="002F6488">
        <w:rPr>
          <w:rFonts w:cs="B Mitra" w:hint="eastAsia"/>
          <w:b/>
          <w:bCs/>
          <w:rtl/>
        </w:rPr>
        <w:t>ک</w:t>
      </w:r>
      <w:r w:rsidR="002F6488" w:rsidRPr="002F6488">
        <w:rPr>
          <w:rFonts w:cs="B Mitra"/>
          <w:b/>
          <w:bCs/>
          <w:rtl/>
        </w:rPr>
        <w:t xml:space="preserve"> تابع تناسب جد</w:t>
      </w:r>
      <w:r w:rsidR="002F6488" w:rsidRPr="002F6488">
        <w:rPr>
          <w:rFonts w:cs="B Mitra" w:hint="cs"/>
          <w:b/>
          <w:bCs/>
          <w:rtl/>
        </w:rPr>
        <w:t>ی</w:t>
      </w:r>
      <w:r w:rsidR="002F6488" w:rsidRPr="002F6488">
        <w:rPr>
          <w:rFonts w:cs="B Mitra" w:hint="eastAsia"/>
          <w:b/>
          <w:bCs/>
          <w:rtl/>
        </w:rPr>
        <w:t>د</w:t>
      </w:r>
      <w:r w:rsidR="002F6488" w:rsidRPr="002F6488">
        <w:rPr>
          <w:rFonts w:cs="B Mitra"/>
          <w:b/>
          <w:bCs/>
          <w:rtl/>
        </w:rPr>
        <w:t xml:space="preserve"> </w:t>
      </w:r>
      <w:r w:rsidR="002F6488" w:rsidRPr="002F6488">
        <w:rPr>
          <w:rFonts w:asciiTheme="majorBidi" w:hAnsiTheme="majorBidi" w:cstheme="majorBidi"/>
          <w:b/>
          <w:bCs/>
          <w:rtl/>
        </w:rPr>
        <w:t>(</w:t>
      </w:r>
      <w:r w:rsidR="002F6488" w:rsidRPr="002F6488">
        <w:rPr>
          <w:rFonts w:asciiTheme="majorBidi" w:hAnsiTheme="majorBidi" w:cstheme="majorBidi"/>
          <w:b/>
          <w:bCs/>
        </w:rPr>
        <w:t>FFn</w:t>
      </w:r>
      <w:r w:rsidR="002F6488" w:rsidRPr="002F6488">
        <w:rPr>
          <w:rFonts w:asciiTheme="majorBidi" w:hAnsiTheme="majorBidi" w:cstheme="majorBidi"/>
          <w:b/>
          <w:bCs/>
          <w:rtl/>
        </w:rPr>
        <w:t>)</w:t>
      </w:r>
      <w:r w:rsidR="002F6488" w:rsidRPr="002F6488">
        <w:rPr>
          <w:rFonts w:cs="B Mitra"/>
          <w:b/>
          <w:bCs/>
        </w:rPr>
        <w:t xml:space="preserve"> </w:t>
      </w:r>
      <w:r w:rsidR="002F6488" w:rsidRPr="002F6488">
        <w:rPr>
          <w:rFonts w:cs="B Mitra"/>
          <w:b/>
          <w:bCs/>
          <w:rtl/>
        </w:rPr>
        <w:t>استفاده شده در الگور</w:t>
      </w:r>
      <w:r w:rsidR="002F6488" w:rsidRPr="002F6488">
        <w:rPr>
          <w:rFonts w:cs="B Mitra" w:hint="cs"/>
          <w:b/>
          <w:bCs/>
          <w:rtl/>
        </w:rPr>
        <w:t>ی</w:t>
      </w:r>
      <w:r w:rsidR="002F6488" w:rsidRPr="002F6488">
        <w:rPr>
          <w:rFonts w:cs="B Mitra" w:hint="eastAsia"/>
          <w:b/>
          <w:bCs/>
          <w:rtl/>
        </w:rPr>
        <w:t>تم</w:t>
      </w:r>
      <w:r w:rsidR="002F6488" w:rsidRPr="002F6488">
        <w:rPr>
          <w:rFonts w:cs="B Mitra"/>
          <w:b/>
          <w:bCs/>
          <w:rtl/>
        </w:rPr>
        <w:t xml:space="preserve"> ژنت</w:t>
      </w:r>
      <w:r w:rsidR="002F6488" w:rsidRPr="002F6488">
        <w:rPr>
          <w:rFonts w:cs="B Mitra" w:hint="cs"/>
          <w:b/>
          <w:bCs/>
          <w:rtl/>
        </w:rPr>
        <w:t>ی</w:t>
      </w:r>
      <w:r w:rsidR="002F6488">
        <w:rPr>
          <w:rFonts w:cs="B Mitra" w:hint="cs"/>
          <w:b/>
          <w:bCs/>
          <w:rtl/>
        </w:rPr>
        <w:t>ک</w:t>
      </w:r>
      <w:r w:rsidR="002F6488" w:rsidRPr="002F6488">
        <w:rPr>
          <w:rFonts w:asciiTheme="majorBidi" w:hAnsiTheme="majorBidi" w:cstheme="majorBidi"/>
          <w:b/>
          <w:bCs/>
        </w:rPr>
        <w:t>GA</w:t>
      </w:r>
      <w:r w:rsidR="002F6488" w:rsidRPr="002F6488">
        <w:rPr>
          <w:rFonts w:cs="B Mitra"/>
          <w:b/>
          <w:bCs/>
        </w:rPr>
        <w:t>)</w:t>
      </w:r>
      <w:r w:rsidR="002F6488">
        <w:rPr>
          <w:rFonts w:cs="B Mitra" w:hint="cs"/>
          <w:b/>
          <w:bCs/>
          <w:rtl/>
        </w:rPr>
        <w:t>)</w:t>
      </w:r>
      <w:r w:rsidR="002F6488" w:rsidRPr="002F6488">
        <w:rPr>
          <w:rFonts w:cs="B Mitra"/>
          <w:b/>
          <w:bCs/>
        </w:rPr>
        <w:t xml:space="preserve"> </w:t>
      </w:r>
      <w:r w:rsidR="002F6488" w:rsidRPr="002F6488">
        <w:rPr>
          <w:rFonts w:cs="B Mitra"/>
          <w:b/>
          <w:bCs/>
          <w:rtl/>
        </w:rPr>
        <w:t>برا</w:t>
      </w:r>
      <w:r w:rsidR="002F6488" w:rsidRPr="002F6488">
        <w:rPr>
          <w:rFonts w:cs="B Mitra" w:hint="cs"/>
          <w:b/>
          <w:bCs/>
          <w:rtl/>
        </w:rPr>
        <w:t>ی</w:t>
      </w:r>
      <w:r w:rsidR="002F6488" w:rsidRPr="002F6488">
        <w:rPr>
          <w:rFonts w:cs="B Mitra"/>
          <w:b/>
          <w:bCs/>
          <w:rtl/>
        </w:rPr>
        <w:t xml:space="preserve"> به‌دست آوردن مس</w:t>
      </w:r>
      <w:r w:rsidR="002F6488" w:rsidRPr="002F6488">
        <w:rPr>
          <w:rFonts w:cs="B Mitra" w:hint="cs"/>
          <w:b/>
          <w:bCs/>
          <w:rtl/>
        </w:rPr>
        <w:t>ی</w:t>
      </w:r>
      <w:r w:rsidR="002F6488" w:rsidRPr="002F6488">
        <w:rPr>
          <w:rFonts w:cs="B Mitra" w:hint="eastAsia"/>
          <w:b/>
          <w:bCs/>
          <w:rtl/>
        </w:rPr>
        <w:t>ر</w:t>
      </w:r>
      <w:r w:rsidR="002F6488" w:rsidRPr="002F6488">
        <w:rPr>
          <w:rFonts w:cs="B Mitra"/>
          <w:b/>
          <w:bCs/>
          <w:rtl/>
        </w:rPr>
        <w:t xml:space="preserve"> به</w:t>
      </w:r>
      <w:r w:rsidR="002F6488" w:rsidRPr="002F6488">
        <w:rPr>
          <w:rFonts w:cs="B Mitra" w:hint="cs"/>
          <w:b/>
          <w:bCs/>
          <w:rtl/>
        </w:rPr>
        <w:t>ی</w:t>
      </w:r>
      <w:r w:rsidR="002F6488" w:rsidRPr="002F6488">
        <w:rPr>
          <w:rFonts w:cs="B Mitra" w:hint="eastAsia"/>
          <w:b/>
          <w:bCs/>
          <w:rtl/>
        </w:rPr>
        <w:t>نه</w:t>
      </w:r>
      <w:r w:rsidR="002F6488" w:rsidRPr="002F6488">
        <w:rPr>
          <w:rFonts w:cs="B Mitra"/>
          <w:b/>
          <w:bCs/>
          <w:rtl/>
        </w:rPr>
        <w:t xml:space="preserve"> از آن مس</w:t>
      </w:r>
      <w:r w:rsidR="002F6488" w:rsidRPr="002F6488">
        <w:rPr>
          <w:rFonts w:cs="B Mitra" w:hint="cs"/>
          <w:b/>
          <w:bCs/>
          <w:rtl/>
        </w:rPr>
        <w:t>ی</w:t>
      </w:r>
      <w:r w:rsidR="002F6488" w:rsidRPr="002F6488">
        <w:rPr>
          <w:rFonts w:cs="B Mitra" w:hint="eastAsia"/>
          <w:b/>
          <w:bCs/>
          <w:rtl/>
        </w:rPr>
        <w:t>رها</w:t>
      </w:r>
      <w:r w:rsidR="002F6488" w:rsidRPr="002F6488">
        <w:rPr>
          <w:rFonts w:cs="B Mitra" w:hint="cs"/>
          <w:b/>
          <w:bCs/>
          <w:rtl/>
        </w:rPr>
        <w:t>یی</w:t>
      </w:r>
      <w:r w:rsidR="002F6488" w:rsidRPr="002F6488">
        <w:rPr>
          <w:rFonts w:cs="B Mitra"/>
          <w:b/>
          <w:bCs/>
          <w:rtl/>
        </w:rPr>
        <w:t xml:space="preserve"> که توسط پروتکل مس</w:t>
      </w:r>
      <w:r w:rsidR="002F6488" w:rsidRPr="002F6488">
        <w:rPr>
          <w:rFonts w:cs="B Mitra" w:hint="cs"/>
          <w:b/>
          <w:bCs/>
          <w:rtl/>
        </w:rPr>
        <w:t>ی</w:t>
      </w:r>
      <w:r w:rsidR="002F6488" w:rsidRPr="002F6488">
        <w:rPr>
          <w:rFonts w:cs="B Mitra" w:hint="eastAsia"/>
          <w:b/>
          <w:bCs/>
          <w:rtl/>
        </w:rPr>
        <w:t>رده</w:t>
      </w:r>
      <w:r w:rsidR="002F6488" w:rsidRPr="002F6488">
        <w:rPr>
          <w:rFonts w:cs="B Mitra" w:hint="cs"/>
          <w:b/>
          <w:bCs/>
          <w:rtl/>
        </w:rPr>
        <w:t>ی</w:t>
      </w:r>
      <w:r w:rsidR="002F6488" w:rsidRPr="002F6488">
        <w:rPr>
          <w:rFonts w:cs="B Mitra"/>
          <w:b/>
          <w:bCs/>
          <w:rtl/>
        </w:rPr>
        <w:t xml:space="preserve"> </w:t>
      </w:r>
      <w:r w:rsidR="002F6488" w:rsidRPr="002F6488">
        <w:rPr>
          <w:rFonts w:asciiTheme="majorBidi" w:hAnsiTheme="majorBidi" w:cstheme="majorBidi"/>
          <w:b/>
          <w:bCs/>
        </w:rPr>
        <w:t>Ad hoc On-demand Multipath Distance Vector (AOMDV)</w:t>
      </w:r>
      <w:r w:rsidR="002F6488" w:rsidRPr="002F6488">
        <w:rPr>
          <w:rFonts w:asciiTheme="majorBidi" w:hAnsiTheme="majorBidi" w:cstheme="majorBidi"/>
          <w:b/>
          <w:bCs/>
          <w:rtl/>
        </w:rPr>
        <w:t xml:space="preserve"> </w:t>
      </w:r>
      <w:r w:rsidR="002F6488" w:rsidRPr="002F6488">
        <w:rPr>
          <w:rFonts w:cs="B Mitra"/>
          <w:b/>
          <w:bCs/>
          <w:rtl/>
        </w:rPr>
        <w:t>ارائه شده‌اند، ارائه م</w:t>
      </w:r>
      <w:r w:rsidR="002F6488" w:rsidRPr="002F6488">
        <w:rPr>
          <w:rFonts w:cs="B Mitra" w:hint="cs"/>
          <w:b/>
          <w:bCs/>
          <w:rtl/>
        </w:rPr>
        <w:t>ی‌</w:t>
      </w:r>
      <w:r w:rsidR="002F6488" w:rsidRPr="002F6488">
        <w:rPr>
          <w:rFonts w:cs="B Mitra" w:hint="eastAsia"/>
          <w:b/>
          <w:bCs/>
          <w:rtl/>
        </w:rPr>
        <w:t>ده</w:t>
      </w:r>
      <w:r w:rsidR="002F6488" w:rsidRPr="002F6488">
        <w:rPr>
          <w:rFonts w:cs="B Mitra" w:hint="cs"/>
          <w:b/>
          <w:bCs/>
          <w:rtl/>
        </w:rPr>
        <w:t>ی</w:t>
      </w:r>
      <w:r w:rsidR="002F6488" w:rsidRPr="002F6488">
        <w:rPr>
          <w:rFonts w:cs="B Mitra" w:hint="eastAsia"/>
          <w:b/>
          <w:bCs/>
          <w:rtl/>
        </w:rPr>
        <w:t>م</w:t>
      </w:r>
      <w:r w:rsidR="002F6488" w:rsidRPr="002F6488">
        <w:rPr>
          <w:rFonts w:cs="B Mitra"/>
          <w:b/>
          <w:bCs/>
          <w:rtl/>
        </w:rPr>
        <w:t>. بنابرا</w:t>
      </w:r>
      <w:r w:rsidR="002F6488" w:rsidRPr="002F6488">
        <w:rPr>
          <w:rFonts w:cs="B Mitra" w:hint="cs"/>
          <w:b/>
          <w:bCs/>
          <w:rtl/>
        </w:rPr>
        <w:t>ی</w:t>
      </w:r>
      <w:r w:rsidR="002F6488" w:rsidRPr="002F6488">
        <w:rPr>
          <w:rFonts w:cs="B Mitra" w:hint="eastAsia"/>
          <w:b/>
          <w:bCs/>
          <w:rtl/>
        </w:rPr>
        <w:t>ن،</w:t>
      </w:r>
      <w:r w:rsidR="002F6488" w:rsidRPr="002F6488">
        <w:rPr>
          <w:rFonts w:cs="B Mitra"/>
          <w:b/>
          <w:bCs/>
          <w:rtl/>
        </w:rPr>
        <w:t xml:space="preserve"> ما </w:t>
      </w:r>
      <w:r w:rsidR="002F6488" w:rsidRPr="002F6488">
        <w:rPr>
          <w:rFonts w:cs="B Mitra" w:hint="cs"/>
          <w:b/>
          <w:bCs/>
          <w:rtl/>
        </w:rPr>
        <w:t>ی</w:t>
      </w:r>
      <w:r w:rsidR="002F6488" w:rsidRPr="002F6488">
        <w:rPr>
          <w:rFonts w:cs="B Mitra" w:hint="eastAsia"/>
          <w:b/>
          <w:bCs/>
          <w:rtl/>
        </w:rPr>
        <w:t>ک</w:t>
      </w:r>
      <w:r w:rsidR="002F6488" w:rsidRPr="002F6488">
        <w:rPr>
          <w:rFonts w:cs="B Mitra"/>
          <w:b/>
          <w:bCs/>
          <w:rtl/>
        </w:rPr>
        <w:t xml:space="preserve"> پروتکل مس</w:t>
      </w:r>
      <w:r w:rsidR="002F6488" w:rsidRPr="002F6488">
        <w:rPr>
          <w:rFonts w:cs="B Mitra" w:hint="cs"/>
          <w:b/>
          <w:bCs/>
          <w:rtl/>
        </w:rPr>
        <w:t>ی</w:t>
      </w:r>
      <w:r w:rsidR="002F6488" w:rsidRPr="002F6488">
        <w:rPr>
          <w:rFonts w:cs="B Mitra" w:hint="eastAsia"/>
          <w:b/>
          <w:bCs/>
          <w:rtl/>
        </w:rPr>
        <w:t>ر</w:t>
      </w:r>
      <w:r w:rsidR="002F6488" w:rsidRPr="002F6488">
        <w:rPr>
          <w:rFonts w:cs="B Mitra" w:hint="cs"/>
          <w:b/>
          <w:bCs/>
          <w:rtl/>
        </w:rPr>
        <w:t>ی</w:t>
      </w:r>
      <w:r w:rsidR="002F6488" w:rsidRPr="002F6488">
        <w:rPr>
          <w:rFonts w:cs="B Mitra" w:hint="eastAsia"/>
          <w:b/>
          <w:bCs/>
          <w:rtl/>
        </w:rPr>
        <w:t>اب</w:t>
      </w:r>
      <w:r w:rsidR="002F6488" w:rsidRPr="002F6488">
        <w:rPr>
          <w:rFonts w:cs="B Mitra" w:hint="cs"/>
          <w:b/>
          <w:bCs/>
          <w:rtl/>
        </w:rPr>
        <w:t>ی</w:t>
      </w:r>
      <w:r w:rsidR="002F6488" w:rsidRPr="002F6488">
        <w:rPr>
          <w:rFonts w:cs="B Mitra"/>
          <w:b/>
          <w:bCs/>
          <w:rtl/>
        </w:rPr>
        <w:t xml:space="preserve"> به نام </w:t>
      </w:r>
      <w:r w:rsidR="002F6488" w:rsidRPr="002F6488">
        <w:rPr>
          <w:rFonts w:asciiTheme="majorBidi" w:hAnsiTheme="majorBidi" w:cstheme="majorBidi"/>
          <w:b/>
          <w:bCs/>
        </w:rPr>
        <w:t>AOMDV</w:t>
      </w:r>
      <w:r w:rsidR="002F6488" w:rsidRPr="002F6488">
        <w:rPr>
          <w:rFonts w:cs="B Mitra"/>
          <w:b/>
          <w:bCs/>
          <w:rtl/>
        </w:rPr>
        <w:t xml:space="preserve"> با </w:t>
      </w:r>
      <w:r w:rsidR="002F6488" w:rsidRPr="002F6488">
        <w:rPr>
          <w:rFonts w:asciiTheme="majorBidi" w:hAnsiTheme="majorBidi" w:cstheme="majorBidi"/>
          <w:b/>
          <w:bCs/>
        </w:rPr>
        <w:t>FFn (AOMDV-FFn)</w:t>
      </w:r>
      <w:r w:rsidR="002F6488" w:rsidRPr="002F6488">
        <w:rPr>
          <w:rFonts w:cs="B Mitra"/>
          <w:b/>
          <w:bCs/>
          <w:rtl/>
        </w:rPr>
        <w:t xml:space="preserve"> پ</w:t>
      </w:r>
      <w:r w:rsidR="002F6488" w:rsidRPr="002F6488">
        <w:rPr>
          <w:rFonts w:cs="B Mitra" w:hint="cs"/>
          <w:b/>
          <w:bCs/>
          <w:rtl/>
        </w:rPr>
        <w:t>ی</w:t>
      </w:r>
      <w:r w:rsidR="002F6488" w:rsidRPr="002F6488">
        <w:rPr>
          <w:rFonts w:cs="B Mitra" w:hint="eastAsia"/>
          <w:b/>
          <w:bCs/>
          <w:rtl/>
        </w:rPr>
        <w:t>شنهاد</w:t>
      </w:r>
      <w:r w:rsidR="002F6488" w:rsidRPr="002F6488">
        <w:rPr>
          <w:rFonts w:cs="B Mitra"/>
          <w:b/>
          <w:bCs/>
          <w:rtl/>
        </w:rPr>
        <w:t xml:space="preserve"> م</w:t>
      </w:r>
      <w:r w:rsidR="002F6488" w:rsidRPr="002F6488">
        <w:rPr>
          <w:rFonts w:cs="B Mitra" w:hint="cs"/>
          <w:b/>
          <w:bCs/>
          <w:rtl/>
        </w:rPr>
        <w:t>ی‌</w:t>
      </w:r>
      <w:r w:rsidR="002F6488" w:rsidRPr="002F6488">
        <w:rPr>
          <w:rFonts w:cs="B Mitra" w:hint="eastAsia"/>
          <w:b/>
          <w:bCs/>
          <w:rtl/>
        </w:rPr>
        <w:t>ده</w:t>
      </w:r>
      <w:r w:rsidR="002F6488" w:rsidRPr="002F6488">
        <w:rPr>
          <w:rFonts w:cs="B Mitra" w:hint="cs"/>
          <w:b/>
          <w:bCs/>
          <w:rtl/>
        </w:rPr>
        <w:t>ی</w:t>
      </w:r>
      <w:r w:rsidR="002F6488" w:rsidRPr="002F6488">
        <w:rPr>
          <w:rFonts w:cs="B Mitra" w:hint="eastAsia"/>
          <w:b/>
          <w:bCs/>
          <w:rtl/>
        </w:rPr>
        <w:t>م</w:t>
      </w:r>
      <w:r w:rsidR="002F6488" w:rsidRPr="002F6488">
        <w:rPr>
          <w:rFonts w:cs="B Mitra"/>
          <w:b/>
          <w:bCs/>
          <w:rtl/>
        </w:rPr>
        <w:t>. همچن</w:t>
      </w:r>
      <w:r w:rsidR="002F6488" w:rsidRPr="002F6488">
        <w:rPr>
          <w:rFonts w:cs="B Mitra" w:hint="cs"/>
          <w:b/>
          <w:bCs/>
          <w:rtl/>
        </w:rPr>
        <w:t>ی</w:t>
      </w:r>
      <w:r w:rsidR="002F6488" w:rsidRPr="002F6488">
        <w:rPr>
          <w:rFonts w:cs="B Mitra" w:hint="eastAsia"/>
          <w:b/>
          <w:bCs/>
          <w:rtl/>
        </w:rPr>
        <w:t>ن</w:t>
      </w:r>
      <w:r w:rsidR="002F6488" w:rsidRPr="002F6488">
        <w:rPr>
          <w:rFonts w:cs="B Mitra"/>
          <w:b/>
          <w:bCs/>
          <w:rtl/>
        </w:rPr>
        <w:t xml:space="preserve"> ما مکان</w:t>
      </w:r>
      <w:r w:rsidR="002F6488" w:rsidRPr="002F6488">
        <w:rPr>
          <w:rFonts w:cs="B Mitra" w:hint="cs"/>
          <w:b/>
          <w:bCs/>
          <w:rtl/>
        </w:rPr>
        <w:t>ی</w:t>
      </w:r>
      <w:r w:rsidR="002F6488" w:rsidRPr="002F6488">
        <w:rPr>
          <w:rFonts w:cs="B Mitra" w:hint="eastAsia"/>
          <w:b/>
          <w:bCs/>
          <w:rtl/>
        </w:rPr>
        <w:t>زم</w:t>
      </w:r>
      <w:r w:rsidR="002F6488" w:rsidRPr="002F6488">
        <w:rPr>
          <w:rFonts w:cs="B Mitra"/>
          <w:b/>
          <w:bCs/>
          <w:rtl/>
        </w:rPr>
        <w:t xml:space="preserve"> </w:t>
      </w:r>
      <w:r w:rsidR="002F6488" w:rsidRPr="002F6488">
        <w:rPr>
          <w:rFonts w:asciiTheme="majorBidi" w:hAnsiTheme="majorBidi" w:cstheme="majorBidi"/>
          <w:b/>
          <w:bCs/>
        </w:rPr>
        <w:t>AOMDV</w:t>
      </w:r>
      <w:r w:rsidR="002F6488" w:rsidRPr="002F6488">
        <w:rPr>
          <w:rFonts w:cs="B Mitra"/>
          <w:b/>
          <w:bCs/>
          <w:rtl/>
        </w:rPr>
        <w:t xml:space="preserve"> را با الگور</w:t>
      </w:r>
      <w:r w:rsidR="002F6488" w:rsidRPr="002F6488">
        <w:rPr>
          <w:rFonts w:cs="B Mitra" w:hint="cs"/>
          <w:b/>
          <w:bCs/>
          <w:rtl/>
        </w:rPr>
        <w:t>ی</w:t>
      </w:r>
      <w:r w:rsidR="002F6488" w:rsidRPr="002F6488">
        <w:rPr>
          <w:rFonts w:cs="B Mitra" w:hint="eastAsia"/>
          <w:b/>
          <w:bCs/>
          <w:rtl/>
        </w:rPr>
        <w:t>تم</w:t>
      </w:r>
      <w:r w:rsidR="002F6488" w:rsidRPr="002F6488">
        <w:rPr>
          <w:rFonts w:cs="B Mitra"/>
          <w:b/>
          <w:bCs/>
          <w:rtl/>
        </w:rPr>
        <w:t xml:space="preserve"> ژنت</w:t>
      </w:r>
      <w:r w:rsidR="002F6488" w:rsidRPr="002F6488">
        <w:rPr>
          <w:rFonts w:cs="B Mitra" w:hint="cs"/>
          <w:b/>
          <w:bCs/>
          <w:rtl/>
        </w:rPr>
        <w:t>ی</w:t>
      </w:r>
      <w:r w:rsidR="002F6488" w:rsidRPr="002F6488">
        <w:rPr>
          <w:rFonts w:cs="B Mitra" w:hint="eastAsia"/>
          <w:b/>
          <w:bCs/>
          <w:rtl/>
        </w:rPr>
        <w:t>ک</w:t>
      </w:r>
      <w:r w:rsidR="002F6488" w:rsidRPr="002F6488">
        <w:rPr>
          <w:rFonts w:asciiTheme="majorBidi" w:hAnsiTheme="majorBidi" w:cstheme="majorBidi"/>
          <w:b/>
          <w:bCs/>
          <w:rtl/>
        </w:rPr>
        <w:t xml:space="preserve"> (</w:t>
      </w:r>
      <w:r w:rsidR="002F6488" w:rsidRPr="002F6488">
        <w:rPr>
          <w:rFonts w:asciiTheme="majorBidi" w:hAnsiTheme="majorBidi" w:cstheme="majorBidi"/>
          <w:b/>
          <w:bCs/>
        </w:rPr>
        <w:t>AOMDV-GA</w:t>
      </w:r>
      <w:r w:rsidR="002F6488" w:rsidRPr="002F6488">
        <w:rPr>
          <w:rFonts w:asciiTheme="majorBidi" w:hAnsiTheme="majorBidi" w:cstheme="majorBidi"/>
          <w:b/>
          <w:bCs/>
          <w:rtl/>
        </w:rPr>
        <w:t>)</w:t>
      </w:r>
      <w:r w:rsidR="002F6488" w:rsidRPr="002F6488">
        <w:rPr>
          <w:rFonts w:cs="B Mitra"/>
          <w:b/>
          <w:bCs/>
        </w:rPr>
        <w:t xml:space="preserve"> </w:t>
      </w:r>
      <w:r w:rsidR="002F6488" w:rsidRPr="002F6488">
        <w:rPr>
          <w:rFonts w:cs="B Mitra" w:hint="cs"/>
          <w:b/>
          <w:bCs/>
          <w:rtl/>
        </w:rPr>
        <w:t>ی</w:t>
      </w:r>
      <w:r w:rsidR="002F6488" w:rsidRPr="002F6488">
        <w:rPr>
          <w:rFonts w:cs="B Mitra" w:hint="eastAsia"/>
          <w:b/>
          <w:bCs/>
          <w:rtl/>
        </w:rPr>
        <w:t>کپارچه</w:t>
      </w:r>
      <w:r w:rsidR="002F6488" w:rsidRPr="002F6488">
        <w:rPr>
          <w:rFonts w:cs="B Mitra"/>
          <w:b/>
          <w:bCs/>
          <w:rtl/>
        </w:rPr>
        <w:t xml:space="preserve"> م</w:t>
      </w:r>
      <w:r w:rsidR="002F6488" w:rsidRPr="002F6488">
        <w:rPr>
          <w:rFonts w:cs="B Mitra" w:hint="cs"/>
          <w:b/>
          <w:bCs/>
          <w:rtl/>
        </w:rPr>
        <w:t>ی‌</w:t>
      </w:r>
      <w:r w:rsidR="002F6488" w:rsidRPr="002F6488">
        <w:rPr>
          <w:rFonts w:cs="B Mitra" w:hint="eastAsia"/>
          <w:b/>
          <w:bCs/>
          <w:rtl/>
        </w:rPr>
        <w:t>کن</w:t>
      </w:r>
      <w:r w:rsidR="002F6488" w:rsidRPr="002F6488">
        <w:rPr>
          <w:rFonts w:cs="B Mitra" w:hint="cs"/>
          <w:b/>
          <w:bCs/>
          <w:rtl/>
        </w:rPr>
        <w:t>ی</w:t>
      </w:r>
      <w:r w:rsidR="002F6488" w:rsidRPr="002F6488">
        <w:rPr>
          <w:rFonts w:cs="B Mitra" w:hint="eastAsia"/>
          <w:b/>
          <w:bCs/>
          <w:rtl/>
        </w:rPr>
        <w:t>م</w:t>
      </w:r>
      <w:r w:rsidR="002F6488" w:rsidRPr="002F6488">
        <w:rPr>
          <w:rFonts w:cs="B Mitra"/>
          <w:b/>
          <w:bCs/>
          <w:rtl/>
        </w:rPr>
        <w:t>. ا</w:t>
      </w:r>
      <w:r w:rsidR="002F6488" w:rsidRPr="002F6488">
        <w:rPr>
          <w:rFonts w:cs="B Mitra" w:hint="cs"/>
          <w:b/>
          <w:bCs/>
          <w:rtl/>
        </w:rPr>
        <w:t>ی</w:t>
      </w:r>
      <w:r w:rsidR="002F6488" w:rsidRPr="002F6488">
        <w:rPr>
          <w:rFonts w:cs="B Mitra" w:hint="eastAsia"/>
          <w:b/>
          <w:bCs/>
          <w:rtl/>
        </w:rPr>
        <w:t>ن</w:t>
      </w:r>
      <w:r w:rsidR="002F6488" w:rsidRPr="002F6488">
        <w:rPr>
          <w:rFonts w:cs="B Mitra"/>
          <w:b/>
          <w:bCs/>
          <w:rtl/>
        </w:rPr>
        <w:t xml:space="preserve"> پروتکل‌ها </w:t>
      </w:r>
      <w:r w:rsidR="002F6488" w:rsidRPr="002F6488">
        <w:rPr>
          <w:rFonts w:cs="B Mitra" w:hint="cs"/>
          <w:b/>
          <w:bCs/>
          <w:rtl/>
        </w:rPr>
        <w:t>ی</w:t>
      </w:r>
      <w:r w:rsidR="002F6488" w:rsidRPr="002F6488">
        <w:rPr>
          <w:rFonts w:cs="B Mitra" w:hint="eastAsia"/>
          <w:b/>
          <w:bCs/>
          <w:rtl/>
        </w:rPr>
        <w:t>ک</w:t>
      </w:r>
      <w:r w:rsidR="002F6488" w:rsidRPr="002F6488">
        <w:rPr>
          <w:rFonts w:cs="B Mitra"/>
          <w:b/>
          <w:bCs/>
          <w:rtl/>
        </w:rPr>
        <w:t xml:space="preserve"> فرا</w:t>
      </w:r>
      <w:r w:rsidR="002F6488" w:rsidRPr="002F6488">
        <w:rPr>
          <w:rFonts w:cs="B Mitra" w:hint="cs"/>
          <w:b/>
          <w:bCs/>
          <w:rtl/>
        </w:rPr>
        <w:t>ی</w:t>
      </w:r>
      <w:r w:rsidR="002F6488" w:rsidRPr="002F6488">
        <w:rPr>
          <w:rFonts w:cs="B Mitra" w:hint="eastAsia"/>
          <w:b/>
          <w:bCs/>
          <w:rtl/>
        </w:rPr>
        <w:t>ند</w:t>
      </w:r>
      <w:r w:rsidR="002F6488" w:rsidRPr="002F6488">
        <w:rPr>
          <w:rFonts w:cs="B Mitra"/>
          <w:b/>
          <w:bCs/>
          <w:rtl/>
        </w:rPr>
        <w:t xml:space="preserve"> به</w:t>
      </w:r>
      <w:r w:rsidR="002F6488" w:rsidRPr="002F6488">
        <w:rPr>
          <w:rFonts w:cs="B Mitra" w:hint="cs"/>
          <w:b/>
          <w:bCs/>
          <w:rtl/>
        </w:rPr>
        <w:t>ی</w:t>
      </w:r>
      <w:r w:rsidR="002F6488" w:rsidRPr="002F6488">
        <w:rPr>
          <w:rFonts w:cs="B Mitra" w:hint="eastAsia"/>
          <w:b/>
          <w:bCs/>
          <w:rtl/>
        </w:rPr>
        <w:t>نه‌ساز</w:t>
      </w:r>
      <w:r w:rsidR="002F6488" w:rsidRPr="002F6488">
        <w:rPr>
          <w:rFonts w:cs="B Mitra" w:hint="cs"/>
          <w:b/>
          <w:bCs/>
          <w:rtl/>
        </w:rPr>
        <w:t>ی</w:t>
      </w:r>
      <w:r w:rsidR="002F6488" w:rsidRPr="002F6488">
        <w:rPr>
          <w:rFonts w:cs="B Mitra"/>
          <w:b/>
          <w:bCs/>
          <w:rtl/>
        </w:rPr>
        <w:t xml:space="preserve"> ارائه م</w:t>
      </w:r>
      <w:r w:rsidR="002F6488" w:rsidRPr="002F6488">
        <w:rPr>
          <w:rFonts w:cs="B Mitra" w:hint="cs"/>
          <w:b/>
          <w:bCs/>
          <w:rtl/>
        </w:rPr>
        <w:t>ی‌</w:t>
      </w:r>
      <w:r w:rsidR="002F6488" w:rsidRPr="002F6488">
        <w:rPr>
          <w:rFonts w:cs="B Mitra" w:hint="eastAsia"/>
          <w:b/>
          <w:bCs/>
          <w:rtl/>
        </w:rPr>
        <w:t>دهند</w:t>
      </w:r>
      <w:r w:rsidR="002F6488" w:rsidRPr="002F6488">
        <w:rPr>
          <w:rFonts w:cs="B Mitra"/>
          <w:b/>
          <w:bCs/>
          <w:rtl/>
        </w:rPr>
        <w:t xml:space="preserve"> تا مس</w:t>
      </w:r>
      <w:r w:rsidR="002F6488" w:rsidRPr="002F6488">
        <w:rPr>
          <w:rFonts w:cs="B Mitra" w:hint="cs"/>
          <w:b/>
          <w:bCs/>
          <w:rtl/>
        </w:rPr>
        <w:t>ی</w:t>
      </w:r>
      <w:r w:rsidR="002F6488" w:rsidRPr="002F6488">
        <w:rPr>
          <w:rFonts w:cs="B Mitra" w:hint="eastAsia"/>
          <w:b/>
          <w:bCs/>
          <w:rtl/>
        </w:rPr>
        <w:t>رها</w:t>
      </w:r>
      <w:r w:rsidR="002F6488" w:rsidRPr="002F6488">
        <w:rPr>
          <w:rFonts w:cs="B Mitra" w:hint="cs"/>
          <w:b/>
          <w:bCs/>
          <w:rtl/>
        </w:rPr>
        <w:t>ی</w:t>
      </w:r>
      <w:r w:rsidR="002F6488" w:rsidRPr="002F6488">
        <w:rPr>
          <w:rFonts w:cs="B Mitra"/>
          <w:b/>
          <w:bCs/>
          <w:rtl/>
        </w:rPr>
        <w:t xml:space="preserve"> کارآمد</w:t>
      </w:r>
      <w:r w:rsidR="002F6488" w:rsidRPr="002F6488">
        <w:rPr>
          <w:rFonts w:cs="B Mitra" w:hint="cs"/>
          <w:b/>
          <w:bCs/>
          <w:rtl/>
        </w:rPr>
        <w:t>ی</w:t>
      </w:r>
      <w:r w:rsidR="002F6488" w:rsidRPr="002F6488">
        <w:rPr>
          <w:rFonts w:cs="B Mitra"/>
          <w:b/>
          <w:bCs/>
          <w:rtl/>
        </w:rPr>
        <w:t xml:space="preserve"> که ارزش تناسب بالاتر</w:t>
      </w:r>
      <w:r w:rsidR="002F6488" w:rsidRPr="002F6488">
        <w:rPr>
          <w:rFonts w:cs="B Mitra" w:hint="cs"/>
          <w:b/>
          <w:bCs/>
          <w:rtl/>
        </w:rPr>
        <w:t>ی</w:t>
      </w:r>
      <w:r w:rsidR="002F6488" w:rsidRPr="002F6488">
        <w:rPr>
          <w:rFonts w:cs="B Mitra"/>
          <w:b/>
          <w:bCs/>
          <w:rtl/>
        </w:rPr>
        <w:t xml:space="preserve"> دارند با اجرا</w:t>
      </w:r>
      <w:r w:rsidR="002F6488" w:rsidRPr="002F6488">
        <w:rPr>
          <w:rFonts w:cs="B Mitra" w:hint="cs"/>
          <w:b/>
          <w:bCs/>
          <w:rtl/>
        </w:rPr>
        <w:t>ی</w:t>
      </w:r>
      <w:r w:rsidR="002F6488" w:rsidRPr="002F6488">
        <w:rPr>
          <w:rFonts w:cs="B Mitra"/>
          <w:b/>
          <w:bCs/>
          <w:rtl/>
        </w:rPr>
        <w:t xml:space="preserve"> کوتاهتر</w:t>
      </w:r>
      <w:r w:rsidR="002F6488" w:rsidRPr="002F6488">
        <w:rPr>
          <w:rFonts w:cs="B Mitra" w:hint="cs"/>
          <w:b/>
          <w:bCs/>
          <w:rtl/>
        </w:rPr>
        <w:t>ی</w:t>
      </w:r>
      <w:r w:rsidR="002F6488" w:rsidRPr="002F6488">
        <w:rPr>
          <w:rFonts w:cs="B Mitra" w:hint="eastAsia"/>
          <w:b/>
          <w:bCs/>
          <w:rtl/>
        </w:rPr>
        <w:t>ن</w:t>
      </w:r>
      <w:r w:rsidR="002F6488" w:rsidRPr="002F6488">
        <w:rPr>
          <w:rFonts w:cs="B Mitra"/>
          <w:b/>
          <w:bCs/>
          <w:rtl/>
        </w:rPr>
        <w:t xml:space="preserve"> مس</w:t>
      </w:r>
      <w:r w:rsidR="002F6488" w:rsidRPr="002F6488">
        <w:rPr>
          <w:rFonts w:cs="B Mitra" w:hint="cs"/>
          <w:b/>
          <w:bCs/>
          <w:rtl/>
        </w:rPr>
        <w:t>ی</w:t>
      </w:r>
      <w:r w:rsidR="002F6488" w:rsidRPr="002F6488">
        <w:rPr>
          <w:rFonts w:cs="B Mitra" w:hint="eastAsia"/>
          <w:b/>
          <w:bCs/>
          <w:rtl/>
        </w:rPr>
        <w:t>ر،</w:t>
      </w:r>
      <w:r w:rsidR="002F6488" w:rsidRPr="002F6488">
        <w:rPr>
          <w:rFonts w:cs="B Mitra"/>
          <w:b/>
          <w:bCs/>
          <w:rtl/>
        </w:rPr>
        <w:t xml:space="preserve"> حداکثر ا</w:t>
      </w:r>
      <w:r w:rsidR="002F6488" w:rsidRPr="002F6488">
        <w:rPr>
          <w:rFonts w:cs="B Mitra" w:hint="eastAsia"/>
          <w:b/>
          <w:bCs/>
          <w:rtl/>
        </w:rPr>
        <w:t>نرژ</w:t>
      </w:r>
      <w:r w:rsidR="002F6488" w:rsidRPr="002F6488">
        <w:rPr>
          <w:rFonts w:cs="B Mitra" w:hint="cs"/>
          <w:b/>
          <w:bCs/>
          <w:rtl/>
        </w:rPr>
        <w:t>ی</w:t>
      </w:r>
      <w:r w:rsidR="002F6488" w:rsidRPr="002F6488">
        <w:rPr>
          <w:rFonts w:cs="B Mitra"/>
          <w:b/>
          <w:bCs/>
          <w:rtl/>
        </w:rPr>
        <w:t xml:space="preserve"> باق</w:t>
      </w:r>
      <w:r w:rsidR="002F6488" w:rsidRPr="002F6488">
        <w:rPr>
          <w:rFonts w:cs="B Mitra" w:hint="cs"/>
          <w:b/>
          <w:bCs/>
          <w:rtl/>
        </w:rPr>
        <w:t>ی‌</w:t>
      </w:r>
      <w:r w:rsidR="002F6488" w:rsidRPr="002F6488">
        <w:rPr>
          <w:rFonts w:cs="B Mitra" w:hint="eastAsia"/>
          <w:b/>
          <w:bCs/>
          <w:rtl/>
        </w:rPr>
        <w:t>مانده</w:t>
      </w:r>
      <w:r w:rsidR="002F6488" w:rsidRPr="002F6488">
        <w:rPr>
          <w:rFonts w:cs="B Mitra"/>
          <w:b/>
          <w:bCs/>
          <w:rtl/>
        </w:rPr>
        <w:t xml:space="preserve"> و کمتر</w:t>
      </w:r>
      <w:r w:rsidR="002F6488" w:rsidRPr="002F6488">
        <w:rPr>
          <w:rFonts w:cs="B Mitra" w:hint="cs"/>
          <w:b/>
          <w:bCs/>
          <w:rtl/>
        </w:rPr>
        <w:t>ی</w:t>
      </w:r>
      <w:r w:rsidR="002F6488" w:rsidRPr="002F6488">
        <w:rPr>
          <w:rFonts w:cs="B Mitra" w:hint="eastAsia"/>
          <w:b/>
          <w:bCs/>
          <w:rtl/>
        </w:rPr>
        <w:t>ن</w:t>
      </w:r>
      <w:r w:rsidR="002F6488" w:rsidRPr="002F6488">
        <w:rPr>
          <w:rFonts w:cs="B Mitra"/>
          <w:b/>
          <w:bCs/>
          <w:rtl/>
        </w:rPr>
        <w:t xml:space="preserve"> تراف</w:t>
      </w:r>
      <w:r w:rsidR="002F6488" w:rsidRPr="002F6488">
        <w:rPr>
          <w:rFonts w:cs="B Mitra" w:hint="cs"/>
          <w:b/>
          <w:bCs/>
          <w:rtl/>
        </w:rPr>
        <w:t>ی</w:t>
      </w:r>
      <w:r w:rsidR="002F6488" w:rsidRPr="002F6488">
        <w:rPr>
          <w:rFonts w:cs="B Mitra" w:hint="eastAsia"/>
          <w:b/>
          <w:bCs/>
          <w:rtl/>
        </w:rPr>
        <w:t>ک</w:t>
      </w:r>
      <w:r w:rsidR="002F6488" w:rsidRPr="002F6488">
        <w:rPr>
          <w:rFonts w:cs="B Mitra"/>
          <w:b/>
          <w:bCs/>
          <w:rtl/>
        </w:rPr>
        <w:t xml:space="preserve"> داده را انتخاب کنند حت</w:t>
      </w:r>
      <w:r w:rsidR="002F6488" w:rsidRPr="002F6488">
        <w:rPr>
          <w:rFonts w:cs="B Mitra" w:hint="cs"/>
          <w:b/>
          <w:bCs/>
          <w:rtl/>
        </w:rPr>
        <w:t>ی</w:t>
      </w:r>
      <w:r w:rsidR="002F6488" w:rsidRPr="002F6488">
        <w:rPr>
          <w:rFonts w:cs="B Mitra"/>
          <w:b/>
          <w:bCs/>
          <w:rtl/>
        </w:rPr>
        <w:t xml:space="preserve"> اگر از دست دادن تصادف</w:t>
      </w:r>
      <w:r w:rsidR="002F6488" w:rsidRPr="002F6488">
        <w:rPr>
          <w:rFonts w:cs="B Mitra" w:hint="cs"/>
          <w:b/>
          <w:bCs/>
          <w:rtl/>
        </w:rPr>
        <w:t>ی</w:t>
      </w:r>
      <w:r w:rsidR="002F6488" w:rsidRPr="002F6488">
        <w:rPr>
          <w:rFonts w:cs="B Mitra"/>
          <w:b/>
          <w:bCs/>
          <w:rtl/>
        </w:rPr>
        <w:t xml:space="preserve"> </w:t>
      </w:r>
      <w:r w:rsidR="00C365A0">
        <w:rPr>
          <w:rFonts w:cs="B Mitra"/>
          <w:b/>
          <w:bCs/>
          <w:rtl/>
        </w:rPr>
        <w:t>پکت</w:t>
      </w:r>
      <w:r w:rsidR="002F6488" w:rsidRPr="002F6488">
        <w:rPr>
          <w:rFonts w:cs="B Mitra"/>
          <w:b/>
          <w:bCs/>
          <w:rtl/>
        </w:rPr>
        <w:t>‌ها</w:t>
      </w:r>
      <w:r w:rsidR="002F6488" w:rsidRPr="002F6488">
        <w:rPr>
          <w:rFonts w:cs="B Mitra" w:hint="cs"/>
          <w:b/>
          <w:bCs/>
          <w:rtl/>
        </w:rPr>
        <w:t>ی</w:t>
      </w:r>
      <w:r w:rsidR="002F6488" w:rsidRPr="002F6488">
        <w:rPr>
          <w:rFonts w:cs="B Mitra"/>
          <w:b/>
          <w:bCs/>
          <w:rtl/>
        </w:rPr>
        <w:t xml:space="preserve"> داده رخ دهد. در ا</w:t>
      </w:r>
      <w:r w:rsidR="002F6488" w:rsidRPr="002F6488">
        <w:rPr>
          <w:rFonts w:cs="B Mitra" w:hint="cs"/>
          <w:b/>
          <w:bCs/>
          <w:rtl/>
        </w:rPr>
        <w:t>ی</w:t>
      </w:r>
      <w:r w:rsidR="002F6488" w:rsidRPr="002F6488">
        <w:rPr>
          <w:rFonts w:cs="B Mitra" w:hint="eastAsia"/>
          <w:b/>
          <w:bCs/>
          <w:rtl/>
        </w:rPr>
        <w:t>ن</w:t>
      </w:r>
      <w:r w:rsidR="002F6488" w:rsidRPr="002F6488">
        <w:rPr>
          <w:rFonts w:cs="B Mitra"/>
          <w:b/>
          <w:bCs/>
          <w:rtl/>
        </w:rPr>
        <w:t xml:space="preserve"> زم</w:t>
      </w:r>
      <w:r w:rsidR="002F6488" w:rsidRPr="002F6488">
        <w:rPr>
          <w:rFonts w:cs="B Mitra" w:hint="cs"/>
          <w:b/>
          <w:bCs/>
          <w:rtl/>
        </w:rPr>
        <w:t>ی</w:t>
      </w:r>
      <w:r w:rsidR="002F6488" w:rsidRPr="002F6488">
        <w:rPr>
          <w:rFonts w:cs="B Mitra" w:hint="eastAsia"/>
          <w:b/>
          <w:bCs/>
          <w:rtl/>
        </w:rPr>
        <w:t>نه،</w:t>
      </w:r>
      <w:r w:rsidR="002F6488" w:rsidRPr="002F6488">
        <w:rPr>
          <w:rFonts w:cs="B Mitra"/>
          <w:b/>
          <w:bCs/>
          <w:rtl/>
        </w:rPr>
        <w:t xml:space="preserve"> </w:t>
      </w:r>
      <w:r w:rsidR="002F6488" w:rsidRPr="002F6488">
        <w:rPr>
          <w:rFonts w:cs="B Mitra" w:hint="cs"/>
          <w:b/>
          <w:bCs/>
          <w:rtl/>
        </w:rPr>
        <w:t>ی</w:t>
      </w:r>
      <w:r w:rsidR="002F6488" w:rsidRPr="002F6488">
        <w:rPr>
          <w:rFonts w:cs="B Mitra" w:hint="eastAsia"/>
          <w:b/>
          <w:bCs/>
          <w:rtl/>
        </w:rPr>
        <w:t>ک</w:t>
      </w:r>
      <w:r w:rsidR="002F6488" w:rsidRPr="002F6488">
        <w:rPr>
          <w:rFonts w:cs="B Mitra"/>
          <w:b/>
          <w:bCs/>
          <w:rtl/>
        </w:rPr>
        <w:t xml:space="preserve"> مکان</w:t>
      </w:r>
      <w:r w:rsidR="002F6488" w:rsidRPr="002F6488">
        <w:rPr>
          <w:rFonts w:cs="B Mitra" w:hint="cs"/>
          <w:b/>
          <w:bCs/>
          <w:rtl/>
        </w:rPr>
        <w:t>ی</w:t>
      </w:r>
      <w:r w:rsidR="002F6488" w:rsidRPr="002F6488">
        <w:rPr>
          <w:rFonts w:cs="B Mitra" w:hint="eastAsia"/>
          <w:b/>
          <w:bCs/>
          <w:rtl/>
        </w:rPr>
        <w:t>زم</w:t>
      </w:r>
      <w:r w:rsidR="002F6488" w:rsidRPr="002F6488">
        <w:rPr>
          <w:rFonts w:cs="B Mitra"/>
          <w:b/>
          <w:bCs/>
          <w:rtl/>
        </w:rPr>
        <w:t xml:space="preserve"> معرف</w:t>
      </w:r>
      <w:r w:rsidR="002F6488" w:rsidRPr="002F6488">
        <w:rPr>
          <w:rFonts w:cs="B Mitra" w:hint="cs"/>
          <w:b/>
          <w:bCs/>
          <w:rtl/>
        </w:rPr>
        <w:t>ی</w:t>
      </w:r>
      <w:r w:rsidR="002F6488" w:rsidRPr="002F6488">
        <w:rPr>
          <w:rFonts w:cs="B Mitra"/>
          <w:b/>
          <w:bCs/>
          <w:rtl/>
        </w:rPr>
        <w:t xml:space="preserve"> م</w:t>
      </w:r>
      <w:r w:rsidR="002F6488" w:rsidRPr="002F6488">
        <w:rPr>
          <w:rFonts w:cs="B Mitra" w:hint="cs"/>
          <w:b/>
          <w:bCs/>
          <w:rtl/>
        </w:rPr>
        <w:t>ی‌</w:t>
      </w:r>
      <w:r w:rsidR="002F6488" w:rsidRPr="002F6488">
        <w:rPr>
          <w:rFonts w:cs="B Mitra" w:hint="eastAsia"/>
          <w:b/>
          <w:bCs/>
          <w:rtl/>
        </w:rPr>
        <w:t>کن</w:t>
      </w:r>
      <w:r w:rsidR="002F6488" w:rsidRPr="002F6488">
        <w:rPr>
          <w:rFonts w:cs="B Mitra" w:hint="cs"/>
          <w:b/>
          <w:bCs/>
          <w:rtl/>
        </w:rPr>
        <w:t>ی</w:t>
      </w:r>
      <w:r w:rsidR="002F6488" w:rsidRPr="002F6488">
        <w:rPr>
          <w:rFonts w:cs="B Mitra" w:hint="eastAsia"/>
          <w:b/>
          <w:bCs/>
          <w:rtl/>
        </w:rPr>
        <w:t>م</w:t>
      </w:r>
      <w:r w:rsidR="002F6488" w:rsidRPr="002F6488">
        <w:rPr>
          <w:rFonts w:cs="B Mitra"/>
          <w:b/>
          <w:bCs/>
          <w:rtl/>
        </w:rPr>
        <w:t xml:space="preserve"> که </w:t>
      </w:r>
      <w:r w:rsidR="002F6488" w:rsidRPr="002F6488">
        <w:rPr>
          <w:rFonts w:asciiTheme="majorBidi" w:hAnsiTheme="majorBidi" w:cstheme="majorBidi"/>
          <w:b/>
          <w:bCs/>
        </w:rPr>
        <w:t>TCP Congestion Control Enhancement for Random Loss (TCP CERL)</w:t>
      </w:r>
      <w:r w:rsidR="002F6488" w:rsidRPr="002F6488">
        <w:rPr>
          <w:rFonts w:asciiTheme="majorBidi" w:hAnsiTheme="majorBidi" w:cstheme="majorBidi"/>
          <w:b/>
          <w:bCs/>
          <w:rtl/>
        </w:rPr>
        <w:t xml:space="preserve"> </w:t>
      </w:r>
      <w:r w:rsidR="002F6488" w:rsidRPr="002F6488">
        <w:rPr>
          <w:rFonts w:cs="B Mitra"/>
          <w:b/>
          <w:bCs/>
          <w:rtl/>
        </w:rPr>
        <w:t>م</w:t>
      </w:r>
      <w:r w:rsidR="002F6488" w:rsidRPr="002F6488">
        <w:rPr>
          <w:rFonts w:cs="B Mitra" w:hint="cs"/>
          <w:b/>
          <w:bCs/>
          <w:rtl/>
        </w:rPr>
        <w:t>ی‌</w:t>
      </w:r>
      <w:r w:rsidR="002F6488" w:rsidRPr="002F6488">
        <w:rPr>
          <w:rFonts w:cs="B Mitra" w:hint="eastAsia"/>
          <w:b/>
          <w:bCs/>
          <w:rtl/>
        </w:rPr>
        <w:t>تواند</w:t>
      </w:r>
      <w:r w:rsidR="002F6488" w:rsidRPr="002F6488">
        <w:rPr>
          <w:rFonts w:cs="B Mitra"/>
          <w:b/>
          <w:bCs/>
          <w:rtl/>
        </w:rPr>
        <w:t xml:space="preserve"> در </w:t>
      </w:r>
      <w:r w:rsidR="002F6488" w:rsidRPr="002F6488">
        <w:rPr>
          <w:rFonts w:cs="B Mitra"/>
          <w:b/>
          <w:bCs/>
        </w:rPr>
        <w:t>FFn</w:t>
      </w:r>
      <w:r w:rsidR="002F6488" w:rsidRPr="002F6488">
        <w:rPr>
          <w:rFonts w:cs="B Mitra"/>
          <w:b/>
          <w:bCs/>
          <w:rtl/>
        </w:rPr>
        <w:t xml:space="preserve"> استفاده شود تا مس</w:t>
      </w:r>
      <w:r w:rsidR="002F6488" w:rsidRPr="002F6488">
        <w:rPr>
          <w:rFonts w:cs="B Mitra" w:hint="cs"/>
          <w:b/>
          <w:bCs/>
          <w:rtl/>
        </w:rPr>
        <w:t>ی</w:t>
      </w:r>
      <w:r w:rsidR="002F6488" w:rsidRPr="002F6488">
        <w:rPr>
          <w:rFonts w:cs="B Mitra" w:hint="eastAsia"/>
          <w:b/>
          <w:bCs/>
          <w:rtl/>
        </w:rPr>
        <w:t>ر</w:t>
      </w:r>
      <w:r w:rsidR="002F6488" w:rsidRPr="002F6488">
        <w:rPr>
          <w:rFonts w:cs="B Mitra"/>
          <w:b/>
          <w:bCs/>
          <w:rtl/>
        </w:rPr>
        <w:t xml:space="preserve"> کارآمد را به</w:t>
      </w:r>
      <w:r w:rsidR="002F6488" w:rsidRPr="002F6488">
        <w:rPr>
          <w:rFonts w:cs="B Mitra" w:hint="cs"/>
          <w:b/>
          <w:bCs/>
          <w:rtl/>
        </w:rPr>
        <w:t>ی</w:t>
      </w:r>
      <w:r w:rsidR="002F6488" w:rsidRPr="002F6488">
        <w:rPr>
          <w:rFonts w:cs="B Mitra" w:hint="eastAsia"/>
          <w:b/>
          <w:bCs/>
          <w:rtl/>
        </w:rPr>
        <w:t>نه</w:t>
      </w:r>
      <w:r w:rsidR="002F6488" w:rsidRPr="002F6488">
        <w:rPr>
          <w:rFonts w:cs="B Mitra"/>
          <w:b/>
          <w:bCs/>
          <w:rtl/>
        </w:rPr>
        <w:t xml:space="preserve"> کند. عملکرد مکان</w:t>
      </w:r>
      <w:r w:rsidR="002F6488" w:rsidRPr="002F6488">
        <w:rPr>
          <w:rFonts w:cs="B Mitra" w:hint="cs"/>
          <w:b/>
          <w:bCs/>
          <w:rtl/>
        </w:rPr>
        <w:t>ی</w:t>
      </w:r>
      <w:r w:rsidR="002F6488" w:rsidRPr="002F6488">
        <w:rPr>
          <w:rFonts w:cs="B Mitra" w:hint="eastAsia"/>
          <w:b/>
          <w:bCs/>
          <w:rtl/>
        </w:rPr>
        <w:t>زم‌ها</w:t>
      </w:r>
      <w:r w:rsidR="002F6488" w:rsidRPr="002F6488">
        <w:rPr>
          <w:rFonts w:cs="B Mitra" w:hint="cs"/>
          <w:b/>
          <w:bCs/>
          <w:rtl/>
        </w:rPr>
        <w:t>ی</w:t>
      </w:r>
      <w:r w:rsidR="002F6488" w:rsidRPr="002F6488">
        <w:rPr>
          <w:rFonts w:cs="B Mitra"/>
          <w:b/>
          <w:bCs/>
          <w:rtl/>
        </w:rPr>
        <w:t xml:space="preserve"> پ</w:t>
      </w:r>
      <w:r w:rsidR="002F6488" w:rsidRPr="002F6488">
        <w:rPr>
          <w:rFonts w:cs="B Mitra" w:hint="cs"/>
          <w:b/>
          <w:bCs/>
          <w:rtl/>
        </w:rPr>
        <w:t>ی</w:t>
      </w:r>
      <w:r w:rsidR="002F6488" w:rsidRPr="002F6488">
        <w:rPr>
          <w:rFonts w:cs="B Mitra" w:hint="eastAsia"/>
          <w:b/>
          <w:bCs/>
          <w:rtl/>
        </w:rPr>
        <w:t>شنهاد</w:t>
      </w:r>
      <w:r w:rsidR="002F6488" w:rsidRPr="002F6488">
        <w:rPr>
          <w:rFonts w:cs="B Mitra" w:hint="cs"/>
          <w:b/>
          <w:bCs/>
          <w:rtl/>
        </w:rPr>
        <w:t>ی</w:t>
      </w:r>
      <w:r w:rsidR="002F6488" w:rsidRPr="002F6488">
        <w:rPr>
          <w:rFonts w:cs="B Mitra"/>
          <w:b/>
          <w:bCs/>
          <w:rtl/>
        </w:rPr>
        <w:t xml:space="preserve"> با سا</w:t>
      </w:r>
      <w:r w:rsidR="002F6488" w:rsidRPr="002F6488">
        <w:rPr>
          <w:rFonts w:cs="B Mitra" w:hint="cs"/>
          <w:b/>
          <w:bCs/>
          <w:rtl/>
        </w:rPr>
        <w:t>ی</w:t>
      </w:r>
      <w:r w:rsidR="002F6488" w:rsidRPr="002F6488">
        <w:rPr>
          <w:rFonts w:cs="B Mitra" w:hint="eastAsia"/>
          <w:b/>
          <w:bCs/>
          <w:rtl/>
        </w:rPr>
        <w:t>ر</w:t>
      </w:r>
      <w:r w:rsidR="002F6488" w:rsidRPr="002F6488">
        <w:rPr>
          <w:rFonts w:cs="B Mitra"/>
          <w:b/>
          <w:bCs/>
          <w:rtl/>
        </w:rPr>
        <w:t xml:space="preserve"> پروتکل‌ها</w:t>
      </w:r>
      <w:r w:rsidR="002F6488" w:rsidRPr="002F6488">
        <w:rPr>
          <w:rFonts w:cs="B Mitra" w:hint="cs"/>
          <w:b/>
          <w:bCs/>
          <w:rtl/>
        </w:rPr>
        <w:t>ی</w:t>
      </w:r>
      <w:r w:rsidR="002F6488" w:rsidRPr="002F6488">
        <w:rPr>
          <w:rFonts w:cs="B Mitra"/>
          <w:b/>
          <w:bCs/>
          <w:rtl/>
        </w:rPr>
        <w:t xml:space="preserve"> ترج</w:t>
      </w:r>
      <w:r w:rsidR="002F6488" w:rsidRPr="002F6488">
        <w:rPr>
          <w:rFonts w:cs="B Mitra" w:hint="cs"/>
          <w:b/>
          <w:bCs/>
          <w:rtl/>
        </w:rPr>
        <w:t>ی</w:t>
      </w:r>
      <w:r w:rsidR="002F6488" w:rsidRPr="002F6488">
        <w:rPr>
          <w:rFonts w:cs="B Mitra" w:hint="eastAsia"/>
          <w:b/>
          <w:bCs/>
          <w:rtl/>
        </w:rPr>
        <w:t>ح</w:t>
      </w:r>
      <w:r w:rsidR="002F6488" w:rsidRPr="002F6488">
        <w:rPr>
          <w:rFonts w:cs="B Mitra" w:hint="cs"/>
          <w:b/>
          <w:bCs/>
          <w:rtl/>
        </w:rPr>
        <w:t>ی</w:t>
      </w:r>
      <w:r w:rsidR="002F6488" w:rsidRPr="002F6488">
        <w:rPr>
          <w:rFonts w:cs="B Mitra"/>
          <w:b/>
          <w:bCs/>
          <w:rtl/>
        </w:rPr>
        <w:t xml:space="preserve"> که در ا</w:t>
      </w:r>
      <w:r w:rsidR="002F6488" w:rsidRPr="002F6488">
        <w:rPr>
          <w:rFonts w:cs="B Mitra" w:hint="cs"/>
          <w:b/>
          <w:bCs/>
          <w:rtl/>
        </w:rPr>
        <w:t>ی</w:t>
      </w:r>
      <w:r w:rsidR="002F6488" w:rsidRPr="002F6488">
        <w:rPr>
          <w:rFonts w:cs="B Mitra" w:hint="eastAsia"/>
          <w:b/>
          <w:bCs/>
          <w:rtl/>
        </w:rPr>
        <w:t>ن</w:t>
      </w:r>
      <w:r w:rsidR="002F6488" w:rsidRPr="002F6488">
        <w:rPr>
          <w:rFonts w:cs="B Mitra"/>
          <w:b/>
          <w:bCs/>
          <w:rtl/>
        </w:rPr>
        <w:t xml:space="preserve"> حوزه پ</w:t>
      </w:r>
      <w:r w:rsidR="002F6488" w:rsidRPr="002F6488">
        <w:rPr>
          <w:rFonts w:cs="B Mitra" w:hint="cs"/>
          <w:b/>
          <w:bCs/>
          <w:rtl/>
        </w:rPr>
        <w:t>ی</w:t>
      </w:r>
      <w:r w:rsidR="002F6488" w:rsidRPr="002F6488">
        <w:rPr>
          <w:rFonts w:cs="B Mitra" w:hint="eastAsia"/>
          <w:b/>
          <w:bCs/>
          <w:rtl/>
        </w:rPr>
        <w:t>شنهاد</w:t>
      </w:r>
      <w:r w:rsidR="002F6488" w:rsidRPr="002F6488">
        <w:rPr>
          <w:rFonts w:cs="B Mitra"/>
          <w:b/>
          <w:bCs/>
          <w:rtl/>
        </w:rPr>
        <w:t xml:space="preserve"> شده، مقا</w:t>
      </w:r>
      <w:r w:rsidR="002F6488" w:rsidRPr="002F6488">
        <w:rPr>
          <w:rFonts w:cs="B Mitra" w:hint="cs"/>
          <w:b/>
          <w:bCs/>
          <w:rtl/>
        </w:rPr>
        <w:t>ی</w:t>
      </w:r>
      <w:r w:rsidR="002F6488" w:rsidRPr="002F6488">
        <w:rPr>
          <w:rFonts w:cs="B Mitra" w:hint="eastAsia"/>
          <w:b/>
          <w:bCs/>
          <w:rtl/>
        </w:rPr>
        <w:t>سه</w:t>
      </w:r>
      <w:r w:rsidR="002F6488" w:rsidRPr="002F6488">
        <w:rPr>
          <w:rFonts w:cs="B Mitra"/>
          <w:b/>
          <w:bCs/>
          <w:rtl/>
        </w:rPr>
        <w:t xml:space="preserve"> م</w:t>
      </w:r>
      <w:r w:rsidR="002F6488" w:rsidRPr="002F6488">
        <w:rPr>
          <w:rFonts w:cs="B Mitra" w:hint="cs"/>
          <w:b/>
          <w:bCs/>
          <w:rtl/>
        </w:rPr>
        <w:t>ی‌</w:t>
      </w:r>
      <w:r w:rsidR="002F6488" w:rsidRPr="002F6488">
        <w:rPr>
          <w:rFonts w:cs="B Mitra" w:hint="eastAsia"/>
          <w:b/>
          <w:bCs/>
          <w:rtl/>
        </w:rPr>
        <w:t>شود</w:t>
      </w:r>
      <w:r w:rsidR="002F6488" w:rsidRPr="002F6488">
        <w:rPr>
          <w:rFonts w:cs="B Mitra"/>
          <w:b/>
          <w:bCs/>
          <w:rtl/>
        </w:rPr>
        <w:t>.</w:t>
      </w:r>
    </w:p>
    <w:p w:rsidR="007350DB" w:rsidRPr="007350DB" w:rsidRDefault="007350DB" w:rsidP="009E6E92">
      <w:pPr>
        <w:bidi/>
        <w:ind w:left="1440" w:hanging="1440"/>
        <w:jc w:val="both"/>
        <w:rPr>
          <w:rFonts w:cs="B Mitra"/>
          <w:b/>
          <w:bCs/>
          <w:sz w:val="28"/>
          <w:szCs w:val="28"/>
          <w:rtl/>
        </w:rPr>
      </w:pPr>
      <w:r>
        <w:rPr>
          <w:rFonts w:cs="B Mitra" w:hint="cs"/>
          <w:b/>
          <w:bCs/>
          <w:sz w:val="28"/>
          <w:szCs w:val="28"/>
          <w:rtl/>
        </w:rPr>
        <w:t>کلمات کلیدی</w:t>
      </w:r>
    </w:p>
    <w:p w:rsidR="009658F7" w:rsidRDefault="004E2144" w:rsidP="009658F7">
      <w:pPr>
        <w:bidi/>
        <w:ind w:left="1440" w:hanging="1440"/>
        <w:jc w:val="both"/>
        <w:rPr>
          <w:rFonts w:cs="B Mitra"/>
          <w:b/>
          <w:bCs/>
          <w:sz w:val="28"/>
          <w:szCs w:val="28"/>
          <w:rtl/>
        </w:rPr>
      </w:pPr>
      <w:r>
        <w:rPr>
          <w:rFonts w:cs="B Mitra" w:hint="cs"/>
          <w:b/>
          <w:bCs/>
          <w:rtl/>
        </w:rPr>
        <w:t>کنترل تراکم، پروتکل انرژی بهینه، فیتنس فانکشن، الگوریتم ژنتیک،</w:t>
      </w:r>
      <w:r w:rsidR="00CB675D">
        <w:rPr>
          <w:rFonts w:cs="B Mitra" w:hint="cs"/>
          <w:b/>
          <w:bCs/>
          <w:rtl/>
        </w:rPr>
        <w:t xml:space="preserve"> شبکه</w:t>
      </w:r>
      <w:r w:rsidR="00CB675D">
        <w:rPr>
          <w:rFonts w:cs="B Mitra"/>
          <w:b/>
          <w:bCs/>
          <w:rtl/>
        </w:rPr>
        <w:softHyphen/>
      </w:r>
      <w:r w:rsidR="00CB675D">
        <w:rPr>
          <w:rFonts w:cs="B Mitra" w:hint="cs"/>
          <w:b/>
          <w:bCs/>
          <w:rtl/>
        </w:rPr>
        <w:t>های اد هاک موبایل، راهیابی چندگانه، کوتاهترین فاصله</w:t>
      </w:r>
    </w:p>
    <w:p w:rsidR="009658F7" w:rsidRDefault="009658F7" w:rsidP="009658F7">
      <w:pPr>
        <w:bidi/>
        <w:rPr>
          <w:rFonts w:cs="B Mitra"/>
          <w:sz w:val="20"/>
          <w:szCs w:val="20"/>
          <w:rtl/>
          <w:lang w:bidi="fa-IR"/>
        </w:rPr>
      </w:pPr>
    </w:p>
    <w:p w:rsidR="009658F7" w:rsidRPr="009658F7" w:rsidRDefault="009658F7" w:rsidP="009658F7">
      <w:pPr>
        <w:bidi/>
        <w:rPr>
          <w:rFonts w:cs="B Mitra"/>
          <w:sz w:val="20"/>
          <w:szCs w:val="20"/>
          <w:lang w:bidi="fa-IR"/>
        </w:rPr>
      </w:pPr>
      <w:bookmarkStart w:id="0" w:name="_GoBack"/>
      <w:bookmarkEnd w:id="0"/>
    </w:p>
    <w:p w:rsidR="00601E50" w:rsidRDefault="005710BE" w:rsidP="009D5272">
      <w:pPr>
        <w:bidi/>
        <w:jc w:val="both"/>
        <w:rPr>
          <w:rFonts w:cs="B Mitra"/>
          <w:b/>
          <w:bCs/>
          <w:sz w:val="28"/>
          <w:szCs w:val="28"/>
        </w:rPr>
      </w:pPr>
      <w:r w:rsidRPr="00601E50">
        <w:rPr>
          <w:rFonts w:cs="B Mitra" w:hint="cs"/>
          <w:b/>
          <w:bCs/>
          <w:sz w:val="28"/>
          <w:szCs w:val="28"/>
          <w:rtl/>
        </w:rPr>
        <w:lastRenderedPageBreak/>
        <w:t>مقدمه</w:t>
      </w:r>
    </w:p>
    <w:p w:rsidR="00601E50" w:rsidRDefault="00601E50" w:rsidP="00601E50">
      <w:pPr>
        <w:bidi/>
        <w:jc w:val="both"/>
        <w:rPr>
          <w:rFonts w:cs="B Mitra"/>
          <w:rtl/>
        </w:rPr>
        <w:sectPr w:rsidR="00601E50" w:rsidSect="005C38EB">
          <w:footerReference w:type="default" r:id="rId7"/>
          <w:footerReference w:type="first" r:id="rId8"/>
          <w:pgSz w:w="12240" w:h="15840"/>
          <w:pgMar w:top="1440" w:right="1440" w:bottom="1440" w:left="1440" w:header="720" w:footer="720" w:gutter="0"/>
          <w:cols w:space="720"/>
          <w:titlePg/>
          <w:docGrid w:linePitch="360"/>
        </w:sectPr>
      </w:pPr>
    </w:p>
    <w:p w:rsidR="00601E50" w:rsidRPr="00601E50" w:rsidRDefault="00601E50" w:rsidP="00601E50">
      <w:pPr>
        <w:bidi/>
        <w:jc w:val="both"/>
        <w:rPr>
          <w:rFonts w:cs="B Mitra"/>
          <w:rtl/>
          <w:lang w:bidi="fa-IR"/>
        </w:rPr>
      </w:pPr>
      <w:r w:rsidRPr="00601E50">
        <w:rPr>
          <w:rFonts w:cs="B Mitra"/>
          <w:rtl/>
        </w:rPr>
        <w:lastRenderedPageBreak/>
        <w:t>با پ</w:t>
      </w:r>
      <w:r w:rsidRPr="00601E50">
        <w:rPr>
          <w:rFonts w:cs="B Mitra" w:hint="cs"/>
          <w:rtl/>
        </w:rPr>
        <w:t>ی</w:t>
      </w:r>
      <w:r w:rsidRPr="00601E50">
        <w:rPr>
          <w:rFonts w:cs="B Mitra" w:hint="eastAsia"/>
          <w:rtl/>
        </w:rPr>
        <w:t>شرفت</w:t>
      </w:r>
      <w:r w:rsidRPr="00601E50">
        <w:rPr>
          <w:rFonts w:cs="B Mitra"/>
          <w:rtl/>
        </w:rPr>
        <w:t xml:space="preserve"> در فناور</w:t>
      </w:r>
      <w:r w:rsidRPr="00601E50">
        <w:rPr>
          <w:rFonts w:cs="B Mitra" w:hint="cs"/>
          <w:rtl/>
        </w:rPr>
        <w:t>ی</w:t>
      </w:r>
      <w:r w:rsidRPr="00601E50">
        <w:rPr>
          <w:rFonts w:cs="B Mitra"/>
          <w:rtl/>
        </w:rPr>
        <w:t xml:space="preserve"> اطلاعات و ارتباطا</w:t>
      </w:r>
      <w:r w:rsidRPr="00601E50">
        <w:rPr>
          <w:rFonts w:cs="B Mitra" w:hint="cs"/>
          <w:rtl/>
        </w:rPr>
        <w:t>ت</w:t>
      </w:r>
      <w:r>
        <w:rPr>
          <w:rFonts w:cs="B Mitra"/>
        </w:rPr>
        <w:t>(</w:t>
      </w:r>
      <w:r w:rsidRPr="00601E50">
        <w:rPr>
          <w:rFonts w:asciiTheme="majorBidi" w:hAnsiTheme="majorBidi" w:cstheme="majorBidi"/>
        </w:rPr>
        <w:t>ICT</w:t>
      </w:r>
      <w:r>
        <w:rPr>
          <w:rFonts w:cs="B Mitra"/>
        </w:rPr>
        <w:t>)</w:t>
      </w:r>
      <w:r w:rsidRPr="00601E50">
        <w:rPr>
          <w:rFonts w:cs="B Mitra" w:hint="cs"/>
          <w:rtl/>
        </w:rPr>
        <w:t>، ش</w:t>
      </w:r>
      <w:r w:rsidRPr="00601E50">
        <w:rPr>
          <w:rFonts w:cs="B Mitra"/>
          <w:rtl/>
        </w:rPr>
        <w:t>بکه‌ها</w:t>
      </w:r>
      <w:r w:rsidRPr="00601E50">
        <w:rPr>
          <w:rFonts w:cs="B Mitra" w:hint="cs"/>
          <w:rtl/>
        </w:rPr>
        <w:t>ی</w:t>
      </w:r>
      <w:r w:rsidRPr="00601E50">
        <w:rPr>
          <w:rFonts w:cs="B Mitra"/>
          <w:rtl/>
        </w:rPr>
        <w:t xml:space="preserve"> ب</w:t>
      </w:r>
      <w:r w:rsidRPr="00601E50">
        <w:rPr>
          <w:rFonts w:cs="B Mitra" w:hint="cs"/>
          <w:rtl/>
        </w:rPr>
        <w:t>ی‌</w:t>
      </w:r>
      <w:r w:rsidRPr="00601E50">
        <w:rPr>
          <w:rFonts w:cs="B Mitra" w:hint="eastAsia"/>
          <w:rtl/>
        </w:rPr>
        <w:t>س</w:t>
      </w:r>
      <w:r w:rsidRPr="00601E50">
        <w:rPr>
          <w:rFonts w:cs="B Mitra" w:hint="cs"/>
          <w:rtl/>
        </w:rPr>
        <w:t>ی</w:t>
      </w:r>
      <w:r w:rsidRPr="00601E50">
        <w:rPr>
          <w:rFonts w:cs="B Mitra" w:hint="eastAsia"/>
          <w:rtl/>
        </w:rPr>
        <w:t>م</w:t>
      </w:r>
      <w:r w:rsidRPr="00601E50">
        <w:rPr>
          <w:rFonts w:cs="B Mitra"/>
          <w:rtl/>
        </w:rPr>
        <w:t xml:space="preserve"> اد ها</w:t>
      </w:r>
      <w:r w:rsidRPr="00601E50">
        <w:rPr>
          <w:rFonts w:cs="B Mitra" w:hint="cs"/>
          <w:rtl/>
        </w:rPr>
        <w:t>ک</w:t>
      </w:r>
      <w:r>
        <w:rPr>
          <w:rFonts w:cs="B Mitra"/>
        </w:rPr>
        <w:t>(</w:t>
      </w:r>
      <w:r w:rsidRPr="00601E50">
        <w:rPr>
          <w:rFonts w:asciiTheme="majorBidi" w:hAnsiTheme="majorBidi" w:cstheme="majorBidi"/>
        </w:rPr>
        <w:t>MANETs</w:t>
      </w:r>
      <w:r>
        <w:rPr>
          <w:rFonts w:cs="B Mitra"/>
        </w:rPr>
        <w:t>)</w:t>
      </w:r>
      <w:r w:rsidRPr="00601E50">
        <w:rPr>
          <w:rFonts w:cs="B Mitra" w:hint="cs"/>
          <w:rtl/>
        </w:rPr>
        <w:t xml:space="preserve"> </w:t>
      </w:r>
      <w:r w:rsidRPr="00601E50">
        <w:rPr>
          <w:rFonts w:cs="B Mitra"/>
          <w:rtl/>
        </w:rPr>
        <w:t>م</w:t>
      </w:r>
      <w:r w:rsidRPr="00601E50">
        <w:rPr>
          <w:rFonts w:cs="B Mitra" w:hint="cs"/>
          <w:rtl/>
        </w:rPr>
        <w:t>ی‌</w:t>
      </w:r>
      <w:r w:rsidRPr="00601E50">
        <w:rPr>
          <w:rFonts w:cs="B Mitra" w:hint="eastAsia"/>
          <w:rtl/>
        </w:rPr>
        <w:t>توانند</w:t>
      </w:r>
      <w:r w:rsidRPr="00601E50">
        <w:rPr>
          <w:rFonts w:cs="B Mitra"/>
          <w:rtl/>
        </w:rPr>
        <w:t xml:space="preserve"> ظرف</w:t>
      </w:r>
      <w:r w:rsidRPr="00601E50">
        <w:rPr>
          <w:rFonts w:cs="B Mitra" w:hint="cs"/>
          <w:rtl/>
        </w:rPr>
        <w:t>ی</w:t>
      </w:r>
      <w:r w:rsidRPr="00601E50">
        <w:rPr>
          <w:rFonts w:cs="B Mitra" w:hint="eastAsia"/>
          <w:rtl/>
        </w:rPr>
        <w:t>ت</w:t>
      </w:r>
      <w:r w:rsidRPr="00601E50">
        <w:rPr>
          <w:rFonts w:cs="B Mitra"/>
          <w:rtl/>
        </w:rPr>
        <w:t xml:space="preserve"> شبکه بالا و خدمات چندرسانه‌ا</w:t>
      </w:r>
      <w:r w:rsidRPr="00601E50">
        <w:rPr>
          <w:rFonts w:cs="B Mitra" w:hint="cs"/>
          <w:rtl/>
        </w:rPr>
        <w:t>ی</w:t>
      </w:r>
      <w:r w:rsidRPr="00601E50">
        <w:rPr>
          <w:rFonts w:cs="B Mitra"/>
          <w:rtl/>
        </w:rPr>
        <w:t xml:space="preserve"> مدرن را از جمله و</w:t>
      </w:r>
      <w:r w:rsidRPr="00601E50">
        <w:rPr>
          <w:rFonts w:cs="B Mitra" w:hint="cs"/>
          <w:rtl/>
        </w:rPr>
        <w:t>ی</w:t>
      </w:r>
      <w:r w:rsidRPr="00601E50">
        <w:rPr>
          <w:rFonts w:cs="B Mitra" w:hint="eastAsia"/>
          <w:rtl/>
        </w:rPr>
        <w:t>دئو</w:t>
      </w:r>
      <w:r w:rsidRPr="00601E50">
        <w:rPr>
          <w:rFonts w:cs="B Mitra"/>
          <w:rtl/>
        </w:rPr>
        <w:t xml:space="preserve"> پرس و جو، خر</w:t>
      </w:r>
      <w:r w:rsidRPr="00601E50">
        <w:rPr>
          <w:rFonts w:cs="B Mitra" w:hint="cs"/>
          <w:rtl/>
        </w:rPr>
        <w:t>ی</w:t>
      </w:r>
      <w:r w:rsidRPr="00601E50">
        <w:rPr>
          <w:rFonts w:cs="B Mitra" w:hint="eastAsia"/>
          <w:rtl/>
        </w:rPr>
        <w:t>د</w:t>
      </w:r>
      <w:r w:rsidRPr="00601E50">
        <w:rPr>
          <w:rFonts w:cs="B Mitra"/>
          <w:rtl/>
        </w:rPr>
        <w:t xml:space="preserve"> آنلا</w:t>
      </w:r>
      <w:r w:rsidRPr="00601E50">
        <w:rPr>
          <w:rFonts w:cs="B Mitra" w:hint="cs"/>
          <w:rtl/>
        </w:rPr>
        <w:t>ی</w:t>
      </w:r>
      <w:r w:rsidRPr="00601E50">
        <w:rPr>
          <w:rFonts w:cs="B Mitra" w:hint="eastAsia"/>
          <w:rtl/>
        </w:rPr>
        <w:t>ن،</w:t>
      </w:r>
      <w:r w:rsidRPr="00601E50">
        <w:rPr>
          <w:rFonts w:cs="B Mitra"/>
          <w:rtl/>
        </w:rPr>
        <w:t xml:space="preserve"> سرگرم</w:t>
      </w:r>
      <w:r w:rsidRPr="00601E50">
        <w:rPr>
          <w:rFonts w:cs="B Mitra" w:hint="cs"/>
          <w:rtl/>
        </w:rPr>
        <w:t>ی</w:t>
      </w:r>
      <w:r w:rsidRPr="00601E50">
        <w:rPr>
          <w:rFonts w:cs="B Mitra"/>
          <w:rtl/>
        </w:rPr>
        <w:t xml:space="preserve"> و جراح</w:t>
      </w:r>
      <w:r w:rsidRPr="00601E50">
        <w:rPr>
          <w:rFonts w:cs="B Mitra" w:hint="cs"/>
          <w:rtl/>
        </w:rPr>
        <w:t>ی‌</w:t>
      </w:r>
      <w:r w:rsidRPr="00601E50">
        <w:rPr>
          <w:rFonts w:cs="B Mitra" w:hint="eastAsia"/>
          <w:rtl/>
        </w:rPr>
        <w:t>ها</w:t>
      </w:r>
      <w:r w:rsidRPr="00601E50">
        <w:rPr>
          <w:rFonts w:cs="B Mitra" w:hint="cs"/>
          <w:rtl/>
        </w:rPr>
        <w:t>ی</w:t>
      </w:r>
      <w:r w:rsidRPr="00601E50">
        <w:rPr>
          <w:rFonts w:cs="B Mitra"/>
          <w:rtl/>
        </w:rPr>
        <w:t xml:space="preserve"> مجاز</w:t>
      </w:r>
      <w:r w:rsidRPr="00601E50">
        <w:rPr>
          <w:rFonts w:cs="B Mitra" w:hint="cs"/>
          <w:rtl/>
        </w:rPr>
        <w:t>ی</w:t>
      </w:r>
      <w:r w:rsidRPr="00601E50">
        <w:rPr>
          <w:rFonts w:cs="B Mitra"/>
          <w:rtl/>
        </w:rPr>
        <w:t xml:space="preserve"> و غ</w:t>
      </w:r>
      <w:r w:rsidRPr="00601E50">
        <w:rPr>
          <w:rFonts w:cs="B Mitra" w:hint="cs"/>
          <w:rtl/>
        </w:rPr>
        <w:t>ی</w:t>
      </w:r>
      <w:r w:rsidRPr="00601E50">
        <w:rPr>
          <w:rFonts w:cs="B Mitra" w:hint="eastAsia"/>
          <w:rtl/>
        </w:rPr>
        <w:t>ره</w:t>
      </w:r>
      <w:r w:rsidRPr="00601E50">
        <w:rPr>
          <w:rFonts w:cs="B Mitra"/>
          <w:rtl/>
        </w:rPr>
        <w:t xml:space="preserve"> پشت</w:t>
      </w:r>
      <w:r w:rsidRPr="00601E50">
        <w:rPr>
          <w:rFonts w:cs="B Mitra" w:hint="cs"/>
          <w:rtl/>
        </w:rPr>
        <w:t>ی</w:t>
      </w:r>
      <w:r w:rsidRPr="00601E50">
        <w:rPr>
          <w:rFonts w:cs="B Mitra" w:hint="eastAsia"/>
          <w:rtl/>
        </w:rPr>
        <w:t>بان</w:t>
      </w:r>
      <w:r w:rsidRPr="00601E50">
        <w:rPr>
          <w:rFonts w:cs="B Mitra" w:hint="cs"/>
          <w:rtl/>
        </w:rPr>
        <w:t>ی</w:t>
      </w:r>
      <w:r w:rsidRPr="00601E50">
        <w:rPr>
          <w:rFonts w:cs="B Mitra"/>
          <w:rtl/>
        </w:rPr>
        <w:t xml:space="preserve"> کنند. دامنه‌</w:t>
      </w:r>
      <w:r w:rsidRPr="00601E50">
        <w:rPr>
          <w:rFonts w:cs="B Mitra" w:hint="cs"/>
          <w:rtl/>
        </w:rPr>
        <w:t>ی</w:t>
      </w:r>
      <w:r w:rsidRPr="00601E50">
        <w:rPr>
          <w:rFonts w:cs="B Mitra"/>
          <w:rtl/>
        </w:rPr>
        <w:t xml:space="preserve"> شبکه‌ها</w:t>
      </w:r>
      <w:r w:rsidRPr="00601E50">
        <w:rPr>
          <w:rFonts w:cs="B Mitra" w:hint="cs"/>
          <w:rtl/>
        </w:rPr>
        <w:t>ی</w:t>
      </w:r>
      <w:r w:rsidRPr="00601E50">
        <w:rPr>
          <w:rFonts w:cs="B Mitra"/>
          <w:rtl/>
        </w:rPr>
        <w:t xml:space="preserve"> ب</w:t>
      </w:r>
      <w:r w:rsidRPr="00601E50">
        <w:rPr>
          <w:rFonts w:cs="B Mitra" w:hint="cs"/>
          <w:rtl/>
        </w:rPr>
        <w:t>ی‌</w:t>
      </w:r>
      <w:r w:rsidRPr="00601E50">
        <w:rPr>
          <w:rFonts w:cs="B Mitra" w:hint="eastAsia"/>
          <w:rtl/>
        </w:rPr>
        <w:t>س</w:t>
      </w:r>
      <w:r w:rsidRPr="00601E50">
        <w:rPr>
          <w:rFonts w:cs="B Mitra" w:hint="cs"/>
          <w:rtl/>
        </w:rPr>
        <w:t>ی</w:t>
      </w:r>
      <w:r w:rsidRPr="00601E50">
        <w:rPr>
          <w:rFonts w:cs="B Mitra" w:hint="eastAsia"/>
          <w:rtl/>
        </w:rPr>
        <w:t>م</w:t>
      </w:r>
      <w:r w:rsidRPr="00601E50">
        <w:rPr>
          <w:rFonts w:cs="B Mitra"/>
          <w:rtl/>
        </w:rPr>
        <w:t xml:space="preserve"> </w:t>
      </w:r>
      <w:r w:rsidRPr="00601E50">
        <w:rPr>
          <w:rFonts w:asciiTheme="majorBidi" w:hAnsiTheme="majorBidi" w:cstheme="majorBidi"/>
        </w:rPr>
        <w:t>MANETs</w:t>
      </w:r>
      <w:r w:rsidRPr="00601E50">
        <w:rPr>
          <w:rFonts w:cs="B Mitra"/>
          <w:rtl/>
        </w:rPr>
        <w:t xml:space="preserve"> بر اساس ا</w:t>
      </w:r>
      <w:r w:rsidRPr="00601E50">
        <w:rPr>
          <w:rFonts w:cs="B Mitra" w:hint="eastAsia"/>
          <w:rtl/>
        </w:rPr>
        <w:t>ستاندارد</w:t>
      </w:r>
      <w:r w:rsidRPr="00601E50">
        <w:rPr>
          <w:rFonts w:cs="B Mitra"/>
          <w:rtl/>
        </w:rPr>
        <w:t xml:space="preserve"> </w:t>
      </w:r>
      <w:r w:rsidRPr="00601E50">
        <w:rPr>
          <w:rFonts w:asciiTheme="majorBidi" w:hAnsiTheme="majorBidi" w:cstheme="majorBidi"/>
        </w:rPr>
        <w:t>IEEE 802.11</w:t>
      </w:r>
      <w:r w:rsidRPr="00601E50">
        <w:rPr>
          <w:rFonts w:asciiTheme="majorBidi" w:hAnsiTheme="majorBidi" w:cstheme="majorBidi"/>
          <w:rtl/>
        </w:rPr>
        <w:t xml:space="preserve"> </w:t>
      </w:r>
      <w:r w:rsidRPr="00601E50">
        <w:rPr>
          <w:rFonts w:cs="B Mitra"/>
          <w:rtl/>
        </w:rPr>
        <w:t>به خاطر اهم</w:t>
      </w:r>
      <w:r w:rsidRPr="00601E50">
        <w:rPr>
          <w:rFonts w:cs="B Mitra" w:hint="cs"/>
          <w:rtl/>
        </w:rPr>
        <w:t>ی</w:t>
      </w:r>
      <w:r w:rsidRPr="00601E50">
        <w:rPr>
          <w:rFonts w:cs="B Mitra" w:hint="eastAsia"/>
          <w:rtl/>
        </w:rPr>
        <w:t>تش</w:t>
      </w:r>
      <w:r w:rsidRPr="00601E50">
        <w:rPr>
          <w:rFonts w:cs="B Mitra"/>
          <w:rtl/>
        </w:rPr>
        <w:t xml:space="preserve"> در کاربردها</w:t>
      </w:r>
      <w:r w:rsidRPr="00601E50">
        <w:rPr>
          <w:rFonts w:cs="B Mitra" w:hint="cs"/>
          <w:rtl/>
        </w:rPr>
        <w:t>ی</w:t>
      </w:r>
      <w:r w:rsidRPr="00601E50">
        <w:rPr>
          <w:rFonts w:cs="B Mitra"/>
          <w:rtl/>
        </w:rPr>
        <w:t xml:space="preserve"> غ</w:t>
      </w:r>
      <w:r w:rsidRPr="00601E50">
        <w:rPr>
          <w:rFonts w:cs="B Mitra" w:hint="cs"/>
          <w:rtl/>
        </w:rPr>
        <w:t>ی</w:t>
      </w:r>
      <w:r w:rsidRPr="00601E50">
        <w:rPr>
          <w:rFonts w:cs="B Mitra" w:hint="eastAsia"/>
          <w:rtl/>
        </w:rPr>
        <w:t>ر</w:t>
      </w:r>
      <w:r w:rsidRPr="00601E50">
        <w:rPr>
          <w:rFonts w:cs="B Mitra"/>
          <w:rtl/>
        </w:rPr>
        <w:t xml:space="preserve"> سنت</w:t>
      </w:r>
      <w:r w:rsidRPr="00601E50">
        <w:rPr>
          <w:rFonts w:cs="B Mitra" w:hint="cs"/>
          <w:rtl/>
        </w:rPr>
        <w:t>ی</w:t>
      </w:r>
      <w:r w:rsidRPr="00601E50">
        <w:rPr>
          <w:rFonts w:cs="B Mitra"/>
          <w:rtl/>
        </w:rPr>
        <w:t xml:space="preserve"> مانند شبکه‌ها</w:t>
      </w:r>
      <w:r w:rsidRPr="00601E50">
        <w:rPr>
          <w:rFonts w:cs="B Mitra" w:hint="cs"/>
          <w:rtl/>
        </w:rPr>
        <w:t>ی</w:t>
      </w:r>
      <w:r w:rsidRPr="00601E50">
        <w:rPr>
          <w:rFonts w:cs="B Mitra"/>
          <w:rtl/>
        </w:rPr>
        <w:t xml:space="preserve"> اد هاک وسا</w:t>
      </w:r>
      <w:r w:rsidRPr="00601E50">
        <w:rPr>
          <w:rFonts w:cs="B Mitra" w:hint="cs"/>
          <w:rtl/>
        </w:rPr>
        <w:t>ی</w:t>
      </w:r>
      <w:r w:rsidRPr="00601E50">
        <w:rPr>
          <w:rFonts w:cs="B Mitra" w:hint="eastAsia"/>
          <w:rtl/>
        </w:rPr>
        <w:t>ل</w:t>
      </w:r>
      <w:r w:rsidRPr="00601E50">
        <w:rPr>
          <w:rFonts w:cs="B Mitra"/>
          <w:rtl/>
        </w:rPr>
        <w:t xml:space="preserve"> نقل</w:t>
      </w:r>
      <w:r w:rsidRPr="00601E50">
        <w:rPr>
          <w:rFonts w:cs="B Mitra" w:hint="cs"/>
          <w:rtl/>
        </w:rPr>
        <w:t>یه</w:t>
      </w:r>
      <w:r>
        <w:rPr>
          <w:rFonts w:cs="B Mitra"/>
        </w:rPr>
        <w:t>(</w:t>
      </w:r>
      <w:r w:rsidRPr="00601E50">
        <w:rPr>
          <w:rFonts w:asciiTheme="majorBidi" w:hAnsiTheme="majorBidi" w:cstheme="majorBidi"/>
        </w:rPr>
        <w:t>VANTEs</w:t>
      </w:r>
      <w:r>
        <w:rPr>
          <w:rFonts w:cs="B Mitra"/>
        </w:rPr>
        <w:t>)</w:t>
      </w:r>
      <w:r w:rsidRPr="00601E50">
        <w:rPr>
          <w:rFonts w:cs="B Mitra"/>
          <w:rtl/>
        </w:rPr>
        <w:t>، نظارت بر سلامت، واحدها</w:t>
      </w:r>
      <w:r w:rsidRPr="00601E50">
        <w:rPr>
          <w:rFonts w:cs="B Mitra" w:hint="cs"/>
          <w:rtl/>
        </w:rPr>
        <w:t>ی</w:t>
      </w:r>
      <w:r w:rsidRPr="00601E50">
        <w:rPr>
          <w:rFonts w:cs="B Mitra"/>
          <w:rtl/>
        </w:rPr>
        <w:t xml:space="preserve"> نظام</w:t>
      </w:r>
      <w:r w:rsidRPr="00601E50">
        <w:rPr>
          <w:rFonts w:cs="B Mitra" w:hint="cs"/>
          <w:rtl/>
        </w:rPr>
        <w:t>ی</w:t>
      </w:r>
      <w:r w:rsidRPr="00601E50">
        <w:rPr>
          <w:rFonts w:cs="B Mitra" w:hint="eastAsia"/>
          <w:rtl/>
        </w:rPr>
        <w:t>،</w:t>
      </w:r>
      <w:r w:rsidRPr="00601E50">
        <w:rPr>
          <w:rFonts w:cs="B Mitra"/>
          <w:rtl/>
        </w:rPr>
        <w:t xml:space="preserve"> عمل</w:t>
      </w:r>
      <w:r w:rsidRPr="00601E50">
        <w:rPr>
          <w:rFonts w:cs="B Mitra" w:hint="cs"/>
          <w:rtl/>
        </w:rPr>
        <w:t>ی</w:t>
      </w:r>
      <w:r w:rsidRPr="00601E50">
        <w:rPr>
          <w:rFonts w:cs="B Mitra" w:hint="eastAsia"/>
          <w:rtl/>
        </w:rPr>
        <w:t>ات</w:t>
      </w:r>
      <w:r w:rsidRPr="00601E50">
        <w:rPr>
          <w:rFonts w:cs="B Mitra"/>
          <w:rtl/>
        </w:rPr>
        <w:t xml:space="preserve"> نجات از فاجعه و غ</w:t>
      </w:r>
      <w:r w:rsidRPr="00601E50">
        <w:rPr>
          <w:rFonts w:cs="B Mitra" w:hint="cs"/>
          <w:rtl/>
        </w:rPr>
        <w:t>ی</w:t>
      </w:r>
      <w:r w:rsidRPr="00601E50">
        <w:rPr>
          <w:rFonts w:cs="B Mitra" w:hint="eastAsia"/>
          <w:rtl/>
        </w:rPr>
        <w:t>ره،</w:t>
      </w:r>
      <w:r w:rsidRPr="00601E50">
        <w:rPr>
          <w:rFonts w:cs="B Mitra"/>
          <w:rtl/>
        </w:rPr>
        <w:t xml:space="preserve"> دارا</w:t>
      </w:r>
      <w:r w:rsidRPr="00601E50">
        <w:rPr>
          <w:rFonts w:cs="B Mitra" w:hint="cs"/>
          <w:rtl/>
        </w:rPr>
        <w:t>ی</w:t>
      </w:r>
      <w:r w:rsidRPr="00601E50">
        <w:rPr>
          <w:rFonts w:cs="B Mitra"/>
          <w:rtl/>
        </w:rPr>
        <w:t xml:space="preserve"> اعتبار شدند. </w:t>
      </w:r>
      <w:r w:rsidRPr="00601E50">
        <w:rPr>
          <w:rFonts w:asciiTheme="majorBidi" w:hAnsiTheme="majorBidi" w:cstheme="majorBidi"/>
        </w:rPr>
        <w:t>MANETs</w:t>
      </w:r>
      <w:r w:rsidRPr="00601E50">
        <w:rPr>
          <w:rFonts w:cs="B Mitra"/>
          <w:rtl/>
        </w:rPr>
        <w:t xml:space="preserve"> مح</w:t>
      </w:r>
      <w:r w:rsidRPr="00601E50">
        <w:rPr>
          <w:rFonts w:cs="B Mitra" w:hint="cs"/>
          <w:rtl/>
        </w:rPr>
        <w:t>ی</w:t>
      </w:r>
      <w:r w:rsidRPr="00601E50">
        <w:rPr>
          <w:rFonts w:cs="B Mitra" w:hint="eastAsia"/>
          <w:rtl/>
        </w:rPr>
        <w:t>ط</w:t>
      </w:r>
      <w:r w:rsidRPr="00601E50">
        <w:rPr>
          <w:rFonts w:cs="B Mitra" w:hint="cs"/>
          <w:rtl/>
        </w:rPr>
        <w:t>ی</w:t>
      </w:r>
      <w:r w:rsidRPr="00601E50">
        <w:rPr>
          <w:rFonts w:cs="B Mitra"/>
          <w:rtl/>
        </w:rPr>
        <w:t xml:space="preserve"> بدون ز</w:t>
      </w:r>
      <w:r w:rsidRPr="00601E50">
        <w:rPr>
          <w:rFonts w:cs="B Mitra" w:hint="cs"/>
          <w:rtl/>
        </w:rPr>
        <w:t>ی</w:t>
      </w:r>
      <w:r w:rsidRPr="00601E50">
        <w:rPr>
          <w:rFonts w:cs="B Mitra" w:hint="eastAsia"/>
          <w:rtl/>
        </w:rPr>
        <w:t>رساخت</w:t>
      </w:r>
      <w:r w:rsidRPr="00601E50">
        <w:rPr>
          <w:rFonts w:cs="B Mitra"/>
          <w:rtl/>
        </w:rPr>
        <w:t xml:space="preserve"> فراهم م</w:t>
      </w:r>
      <w:r w:rsidRPr="00601E50">
        <w:rPr>
          <w:rFonts w:cs="B Mitra" w:hint="cs"/>
          <w:rtl/>
        </w:rPr>
        <w:t>ی‌</w:t>
      </w:r>
      <w:r w:rsidRPr="00601E50">
        <w:rPr>
          <w:rFonts w:cs="B Mitra" w:hint="eastAsia"/>
          <w:rtl/>
        </w:rPr>
        <w:t>کنند</w:t>
      </w:r>
      <w:r w:rsidRPr="00601E50">
        <w:rPr>
          <w:rFonts w:cs="B Mitra"/>
          <w:rtl/>
        </w:rPr>
        <w:t xml:space="preserve"> که دستگاه‌ها</w:t>
      </w:r>
      <w:r w:rsidRPr="00601E50">
        <w:rPr>
          <w:rFonts w:cs="B Mitra" w:hint="cs"/>
          <w:rtl/>
        </w:rPr>
        <w:t>ی</w:t>
      </w:r>
      <w:r w:rsidRPr="00601E50">
        <w:rPr>
          <w:rFonts w:cs="B Mitra"/>
          <w:rtl/>
        </w:rPr>
        <w:t xml:space="preserve"> تلفن همراه به عنوان ف</w:t>
      </w:r>
      <w:r w:rsidRPr="00601E50">
        <w:rPr>
          <w:rFonts w:cs="B Mitra" w:hint="eastAsia"/>
          <w:rtl/>
        </w:rPr>
        <w:t>رستنده،</w:t>
      </w:r>
      <w:r w:rsidRPr="00601E50">
        <w:rPr>
          <w:rFonts w:cs="B Mitra"/>
          <w:rtl/>
        </w:rPr>
        <w:t xml:space="preserve"> گ</w:t>
      </w:r>
      <w:r w:rsidRPr="00601E50">
        <w:rPr>
          <w:rFonts w:cs="B Mitra" w:hint="cs"/>
          <w:rtl/>
        </w:rPr>
        <w:t>ی</w:t>
      </w:r>
      <w:r w:rsidRPr="00601E50">
        <w:rPr>
          <w:rFonts w:cs="B Mitra" w:hint="eastAsia"/>
          <w:rtl/>
        </w:rPr>
        <w:t>رنده</w:t>
      </w:r>
      <w:r w:rsidRPr="00601E50">
        <w:rPr>
          <w:rFonts w:cs="B Mitra"/>
          <w:rtl/>
        </w:rPr>
        <w:t xml:space="preserve"> و روتر ب</w:t>
      </w:r>
      <w:r w:rsidRPr="00601E50">
        <w:rPr>
          <w:rFonts w:cs="B Mitra" w:hint="cs"/>
          <w:rtl/>
        </w:rPr>
        <w:t>ی‌</w:t>
      </w:r>
      <w:r w:rsidRPr="00601E50">
        <w:rPr>
          <w:rFonts w:cs="B Mitra" w:hint="eastAsia"/>
          <w:rtl/>
        </w:rPr>
        <w:t>س</w:t>
      </w:r>
      <w:r w:rsidRPr="00601E50">
        <w:rPr>
          <w:rFonts w:cs="B Mitra" w:hint="cs"/>
          <w:rtl/>
        </w:rPr>
        <w:t>ی</w:t>
      </w:r>
      <w:r w:rsidRPr="00601E50">
        <w:rPr>
          <w:rFonts w:cs="B Mitra" w:hint="eastAsia"/>
          <w:rtl/>
        </w:rPr>
        <w:t>م</w:t>
      </w:r>
      <w:r w:rsidRPr="00601E50">
        <w:rPr>
          <w:rFonts w:cs="B Mitra"/>
          <w:rtl/>
        </w:rPr>
        <w:t xml:space="preserve"> عمل کنند. به طور مقابل، شبکه‌ها</w:t>
      </w:r>
      <w:r w:rsidRPr="00601E50">
        <w:rPr>
          <w:rFonts w:cs="B Mitra" w:hint="cs"/>
          <w:rtl/>
        </w:rPr>
        <w:t>ی</w:t>
      </w:r>
      <w:r w:rsidRPr="00601E50">
        <w:rPr>
          <w:rFonts w:cs="B Mitra"/>
          <w:rtl/>
        </w:rPr>
        <w:t xml:space="preserve"> </w:t>
      </w:r>
      <w:r w:rsidRPr="00601E50">
        <w:rPr>
          <w:rFonts w:cs="B Mitra" w:hint="cs"/>
          <w:rtl/>
        </w:rPr>
        <w:t>وای فای</w:t>
      </w:r>
      <w:r w:rsidRPr="00601E50">
        <w:rPr>
          <w:rFonts w:asciiTheme="majorBidi" w:hAnsiTheme="majorBidi" w:cstheme="majorBidi"/>
        </w:rPr>
        <w:t>(Wi-Fi)</w:t>
      </w:r>
      <w:r w:rsidRPr="00601E50">
        <w:rPr>
          <w:rFonts w:cs="B Mitra" w:hint="cs"/>
          <w:rtl/>
        </w:rPr>
        <w:t xml:space="preserve"> و ی</w:t>
      </w:r>
      <w:r w:rsidRPr="00601E50">
        <w:rPr>
          <w:rFonts w:cs="B Mitra" w:hint="eastAsia"/>
          <w:rtl/>
        </w:rPr>
        <w:t>ا</w:t>
      </w:r>
      <w:r w:rsidRPr="00601E50">
        <w:rPr>
          <w:rFonts w:cs="B Mitra"/>
          <w:rtl/>
        </w:rPr>
        <w:t xml:space="preserve"> د</w:t>
      </w:r>
      <w:r w:rsidRPr="00601E50">
        <w:rPr>
          <w:rFonts w:cs="B Mitra" w:hint="cs"/>
          <w:rtl/>
        </w:rPr>
        <w:t>ی</w:t>
      </w:r>
      <w:r w:rsidRPr="00601E50">
        <w:rPr>
          <w:rFonts w:cs="B Mitra" w:hint="eastAsia"/>
          <w:rtl/>
        </w:rPr>
        <w:t>گر</w:t>
      </w:r>
      <w:r w:rsidRPr="00601E50">
        <w:rPr>
          <w:rFonts w:cs="B Mitra"/>
          <w:rtl/>
        </w:rPr>
        <w:t xml:space="preserve"> شبکه‌ها</w:t>
      </w:r>
      <w:r w:rsidRPr="00601E50">
        <w:rPr>
          <w:rFonts w:cs="B Mitra" w:hint="cs"/>
          <w:rtl/>
        </w:rPr>
        <w:t>ی</w:t>
      </w:r>
      <w:r w:rsidRPr="00601E50">
        <w:rPr>
          <w:rFonts w:cs="B Mitra"/>
          <w:rtl/>
        </w:rPr>
        <w:t xml:space="preserve"> اد هاک برا</w:t>
      </w:r>
      <w:r w:rsidRPr="00601E50">
        <w:rPr>
          <w:rFonts w:cs="B Mitra" w:hint="cs"/>
          <w:rtl/>
        </w:rPr>
        <w:t>ی</w:t>
      </w:r>
      <w:r w:rsidRPr="00601E50">
        <w:rPr>
          <w:rFonts w:cs="B Mitra"/>
          <w:rtl/>
        </w:rPr>
        <w:t xml:space="preserve"> کارکرد به </w:t>
      </w:r>
      <w:r w:rsidRPr="00601E50">
        <w:rPr>
          <w:rFonts w:cs="B Mitra" w:hint="cs"/>
          <w:rtl/>
        </w:rPr>
        <w:t>ی</w:t>
      </w:r>
      <w:r w:rsidRPr="00601E50">
        <w:rPr>
          <w:rFonts w:cs="B Mitra" w:hint="eastAsia"/>
          <w:rtl/>
        </w:rPr>
        <w:t>ک</w:t>
      </w:r>
      <w:r w:rsidRPr="00601E50">
        <w:rPr>
          <w:rFonts w:cs="B Mitra"/>
          <w:rtl/>
        </w:rPr>
        <w:t xml:space="preserve"> نقطه دسترس</w:t>
      </w:r>
      <w:r w:rsidRPr="00601E50">
        <w:rPr>
          <w:rFonts w:cs="B Mitra" w:hint="cs"/>
          <w:rtl/>
        </w:rPr>
        <w:t>ی</w:t>
      </w:r>
      <w:r w:rsidRPr="00601E50">
        <w:rPr>
          <w:rFonts w:cs="B Mitra"/>
          <w:rtl/>
        </w:rPr>
        <w:t xml:space="preserve"> ن</w:t>
      </w:r>
      <w:r w:rsidRPr="00601E50">
        <w:rPr>
          <w:rFonts w:cs="B Mitra" w:hint="cs"/>
          <w:rtl/>
        </w:rPr>
        <w:t>ی</w:t>
      </w:r>
      <w:r w:rsidRPr="00601E50">
        <w:rPr>
          <w:rFonts w:cs="B Mitra" w:hint="eastAsia"/>
          <w:rtl/>
        </w:rPr>
        <w:t>از</w:t>
      </w:r>
      <w:r w:rsidRPr="00601E50">
        <w:rPr>
          <w:rFonts w:cs="B Mitra"/>
          <w:rtl/>
        </w:rPr>
        <w:t xml:space="preserve"> دارند. مقدار عظ</w:t>
      </w:r>
      <w:r w:rsidRPr="00601E50">
        <w:rPr>
          <w:rFonts w:cs="B Mitra" w:hint="cs"/>
          <w:rtl/>
        </w:rPr>
        <w:t>ی</w:t>
      </w:r>
      <w:r w:rsidRPr="00601E50">
        <w:rPr>
          <w:rFonts w:cs="B Mitra" w:hint="eastAsia"/>
          <w:rtl/>
        </w:rPr>
        <w:t>م</w:t>
      </w:r>
      <w:r w:rsidRPr="00601E50">
        <w:rPr>
          <w:rFonts w:cs="B Mitra" w:hint="cs"/>
          <w:rtl/>
        </w:rPr>
        <w:t>ی</w:t>
      </w:r>
      <w:r w:rsidRPr="00601E50">
        <w:rPr>
          <w:rFonts w:cs="B Mitra"/>
          <w:rtl/>
        </w:rPr>
        <w:t xml:space="preserve"> از انرژ</w:t>
      </w:r>
      <w:r w:rsidRPr="00601E50">
        <w:rPr>
          <w:rFonts w:cs="B Mitra" w:hint="cs"/>
          <w:rtl/>
        </w:rPr>
        <w:t>ی</w:t>
      </w:r>
      <w:r w:rsidRPr="00601E50">
        <w:rPr>
          <w:rFonts w:cs="B Mitra"/>
          <w:rtl/>
        </w:rPr>
        <w:t xml:space="preserve"> در </w:t>
      </w:r>
      <w:r w:rsidRPr="00601E50">
        <w:rPr>
          <w:rFonts w:asciiTheme="majorBidi" w:hAnsiTheme="majorBidi" w:cstheme="majorBidi"/>
        </w:rPr>
        <w:t>MANETs</w:t>
      </w:r>
      <w:r w:rsidRPr="00601E50">
        <w:rPr>
          <w:rFonts w:cs="B Mitra"/>
          <w:rtl/>
        </w:rPr>
        <w:t xml:space="preserve"> با تراف</w:t>
      </w:r>
      <w:r w:rsidRPr="00601E50">
        <w:rPr>
          <w:rFonts w:cs="B Mitra" w:hint="cs"/>
          <w:rtl/>
        </w:rPr>
        <w:t>ی</w:t>
      </w:r>
      <w:r w:rsidRPr="00601E50">
        <w:rPr>
          <w:rFonts w:cs="B Mitra" w:hint="eastAsia"/>
          <w:rtl/>
        </w:rPr>
        <w:t>ک</w:t>
      </w:r>
      <w:r w:rsidRPr="00601E50">
        <w:rPr>
          <w:rFonts w:cs="B Mitra" w:hint="cs"/>
          <w:rtl/>
        </w:rPr>
        <w:t>ی</w:t>
      </w:r>
      <w:r w:rsidRPr="00601E50">
        <w:rPr>
          <w:rFonts w:cs="B Mitra"/>
          <w:rtl/>
        </w:rPr>
        <w:t xml:space="preserve"> که از دسترس</w:t>
      </w:r>
      <w:r w:rsidRPr="00601E50">
        <w:rPr>
          <w:rFonts w:cs="B Mitra" w:hint="cs"/>
          <w:rtl/>
        </w:rPr>
        <w:t>ی</w:t>
      </w:r>
      <w:r w:rsidRPr="00601E50">
        <w:rPr>
          <w:rFonts w:cs="B Mitra"/>
          <w:rtl/>
        </w:rPr>
        <w:t xml:space="preserve"> کامل و برنامه‌ها</w:t>
      </w:r>
      <w:r w:rsidRPr="00601E50">
        <w:rPr>
          <w:rFonts w:cs="B Mitra" w:hint="cs"/>
          <w:rtl/>
        </w:rPr>
        <w:t>ی</w:t>
      </w:r>
      <w:r w:rsidRPr="00601E50">
        <w:rPr>
          <w:rFonts w:cs="B Mitra"/>
          <w:rtl/>
        </w:rPr>
        <w:t xml:space="preserve"> چندرسانه‌ا</w:t>
      </w:r>
      <w:r w:rsidRPr="00601E50">
        <w:rPr>
          <w:rFonts w:cs="B Mitra" w:hint="cs"/>
          <w:rtl/>
        </w:rPr>
        <w:t>ی</w:t>
      </w:r>
      <w:r w:rsidRPr="00601E50">
        <w:rPr>
          <w:rFonts w:cs="B Mitra"/>
          <w:rtl/>
        </w:rPr>
        <w:t xml:space="preserve"> با الزامات ک</w:t>
      </w:r>
      <w:r w:rsidRPr="00601E50">
        <w:rPr>
          <w:rFonts w:cs="B Mitra" w:hint="cs"/>
          <w:rtl/>
        </w:rPr>
        <w:t>ی</w:t>
      </w:r>
      <w:r w:rsidRPr="00601E50">
        <w:rPr>
          <w:rFonts w:cs="B Mitra" w:hint="eastAsia"/>
          <w:rtl/>
        </w:rPr>
        <w:t>ف</w:t>
      </w:r>
      <w:r w:rsidRPr="00601E50">
        <w:rPr>
          <w:rFonts w:cs="B Mitra" w:hint="cs"/>
          <w:rtl/>
        </w:rPr>
        <w:t>ی</w:t>
      </w:r>
      <w:r w:rsidRPr="00601E50">
        <w:rPr>
          <w:rFonts w:cs="B Mitra" w:hint="eastAsia"/>
          <w:rtl/>
        </w:rPr>
        <w:t>ت</w:t>
      </w:r>
      <w:r w:rsidRPr="00601E50">
        <w:rPr>
          <w:rFonts w:cs="B Mitra"/>
          <w:rtl/>
        </w:rPr>
        <w:t xml:space="preserve"> خدمات به وجود م</w:t>
      </w:r>
      <w:r w:rsidRPr="00601E50">
        <w:rPr>
          <w:rFonts w:cs="B Mitra" w:hint="cs"/>
          <w:rtl/>
        </w:rPr>
        <w:t>ی‌</w:t>
      </w:r>
      <w:r w:rsidRPr="00601E50">
        <w:rPr>
          <w:rFonts w:cs="B Mitra" w:hint="eastAsia"/>
          <w:rtl/>
        </w:rPr>
        <w:t>آ</w:t>
      </w:r>
      <w:r w:rsidRPr="00601E50">
        <w:rPr>
          <w:rFonts w:cs="B Mitra" w:hint="cs"/>
          <w:rtl/>
        </w:rPr>
        <w:t>ی</w:t>
      </w:r>
      <w:r w:rsidRPr="00601E50">
        <w:rPr>
          <w:rFonts w:cs="B Mitra" w:hint="eastAsia"/>
          <w:rtl/>
        </w:rPr>
        <w:t>د،</w:t>
      </w:r>
      <w:r w:rsidRPr="00601E50">
        <w:rPr>
          <w:rFonts w:cs="B Mitra"/>
          <w:rtl/>
        </w:rPr>
        <w:t xml:space="preserve"> مصرف م</w:t>
      </w:r>
      <w:r w:rsidRPr="00601E50">
        <w:rPr>
          <w:rFonts w:cs="B Mitra" w:hint="cs"/>
          <w:rtl/>
        </w:rPr>
        <w:t>ی‌</w:t>
      </w:r>
      <w:r w:rsidRPr="00601E50">
        <w:rPr>
          <w:rFonts w:cs="B Mitra" w:hint="eastAsia"/>
          <w:rtl/>
        </w:rPr>
        <w:t>شود</w:t>
      </w:r>
      <w:r w:rsidRPr="00601E50">
        <w:rPr>
          <w:rFonts w:cs="B Mitra"/>
          <w:rtl/>
        </w:rPr>
        <w:t>. برا</w:t>
      </w:r>
      <w:r w:rsidRPr="00601E50">
        <w:rPr>
          <w:rFonts w:cs="B Mitra" w:hint="cs"/>
          <w:rtl/>
        </w:rPr>
        <w:t>ی</w:t>
      </w:r>
      <w:r w:rsidRPr="00601E50">
        <w:rPr>
          <w:rFonts w:cs="B Mitra"/>
          <w:rtl/>
        </w:rPr>
        <w:t xml:space="preserve"> پا</w:t>
      </w:r>
      <w:r w:rsidRPr="00601E50">
        <w:rPr>
          <w:rFonts w:cs="B Mitra" w:hint="cs"/>
          <w:rtl/>
        </w:rPr>
        <w:t>ی</w:t>
      </w:r>
      <w:r w:rsidRPr="00601E50">
        <w:rPr>
          <w:rFonts w:cs="B Mitra" w:hint="eastAsia"/>
          <w:rtl/>
        </w:rPr>
        <w:t>دار</w:t>
      </w:r>
      <w:r w:rsidRPr="00601E50">
        <w:rPr>
          <w:rFonts w:cs="B Mitra" w:hint="cs"/>
          <w:rtl/>
        </w:rPr>
        <w:t>ی</w:t>
      </w:r>
      <w:r w:rsidRPr="00601E50">
        <w:rPr>
          <w:rFonts w:cs="B Mitra"/>
          <w:rtl/>
        </w:rPr>
        <w:t xml:space="preserve"> شبکه، مقدار ز</w:t>
      </w:r>
      <w:r w:rsidRPr="00601E50">
        <w:rPr>
          <w:rFonts w:cs="B Mitra" w:hint="cs"/>
          <w:rtl/>
        </w:rPr>
        <w:t>ی</w:t>
      </w:r>
      <w:r w:rsidRPr="00601E50">
        <w:rPr>
          <w:rFonts w:cs="B Mitra" w:hint="eastAsia"/>
          <w:rtl/>
        </w:rPr>
        <w:t>اد</w:t>
      </w:r>
      <w:r w:rsidRPr="00601E50">
        <w:rPr>
          <w:rFonts w:cs="B Mitra" w:hint="cs"/>
          <w:rtl/>
        </w:rPr>
        <w:t>ی</w:t>
      </w:r>
      <w:r w:rsidRPr="00601E50">
        <w:rPr>
          <w:rFonts w:cs="B Mitra"/>
          <w:rtl/>
        </w:rPr>
        <w:t xml:space="preserve"> انرژ</w:t>
      </w:r>
      <w:r w:rsidRPr="00601E50">
        <w:rPr>
          <w:rFonts w:cs="B Mitra" w:hint="cs"/>
          <w:rtl/>
        </w:rPr>
        <w:t>ی</w:t>
      </w:r>
      <w:r w:rsidRPr="00601E50">
        <w:rPr>
          <w:rFonts w:cs="B Mitra"/>
          <w:rtl/>
        </w:rPr>
        <w:t xml:space="preserve"> در هر گره لازم است. به هم</w:t>
      </w:r>
      <w:r w:rsidRPr="00601E50">
        <w:rPr>
          <w:rFonts w:cs="B Mitra" w:hint="cs"/>
          <w:rtl/>
        </w:rPr>
        <w:t>ی</w:t>
      </w:r>
      <w:r w:rsidRPr="00601E50">
        <w:rPr>
          <w:rFonts w:cs="B Mitra" w:hint="eastAsia"/>
          <w:rtl/>
        </w:rPr>
        <w:t>ن</w:t>
      </w:r>
      <w:r w:rsidRPr="00601E50">
        <w:rPr>
          <w:rFonts w:cs="B Mitra"/>
          <w:rtl/>
        </w:rPr>
        <w:t xml:space="preserve"> دل</w:t>
      </w:r>
      <w:r w:rsidRPr="00601E50">
        <w:rPr>
          <w:rFonts w:cs="B Mitra" w:hint="cs"/>
          <w:rtl/>
        </w:rPr>
        <w:t>ی</w:t>
      </w:r>
      <w:r w:rsidRPr="00601E50">
        <w:rPr>
          <w:rFonts w:cs="B Mitra" w:hint="eastAsia"/>
          <w:rtl/>
        </w:rPr>
        <w:t>ل،</w:t>
      </w:r>
      <w:r w:rsidRPr="00601E50">
        <w:rPr>
          <w:rFonts w:cs="B Mitra"/>
          <w:rtl/>
        </w:rPr>
        <w:t xml:space="preserve"> انرژ</w:t>
      </w:r>
      <w:r w:rsidRPr="00601E50">
        <w:rPr>
          <w:rFonts w:cs="B Mitra" w:hint="cs"/>
          <w:rtl/>
        </w:rPr>
        <w:t>ی</w:t>
      </w:r>
      <w:r w:rsidRPr="00601E50">
        <w:rPr>
          <w:rFonts w:cs="B Mitra"/>
          <w:rtl/>
        </w:rPr>
        <w:t xml:space="preserve"> که معمولاً توسط باتر</w:t>
      </w:r>
      <w:r w:rsidRPr="00601E50">
        <w:rPr>
          <w:rFonts w:cs="B Mitra" w:hint="cs"/>
          <w:rtl/>
        </w:rPr>
        <w:t>ی‌</w:t>
      </w:r>
      <w:r w:rsidRPr="00601E50">
        <w:rPr>
          <w:rFonts w:cs="B Mitra" w:hint="eastAsia"/>
          <w:rtl/>
        </w:rPr>
        <w:t>ها</w:t>
      </w:r>
      <w:r w:rsidRPr="00601E50">
        <w:rPr>
          <w:rFonts w:cs="B Mitra" w:hint="cs"/>
          <w:rtl/>
        </w:rPr>
        <w:t>ی</w:t>
      </w:r>
      <w:r w:rsidRPr="00601E50">
        <w:rPr>
          <w:rFonts w:cs="B Mitra"/>
          <w:rtl/>
        </w:rPr>
        <w:t xml:space="preserve"> با ظرف</w:t>
      </w:r>
      <w:r w:rsidRPr="00601E50">
        <w:rPr>
          <w:rFonts w:cs="B Mitra" w:hint="cs"/>
          <w:rtl/>
        </w:rPr>
        <w:t>ی</w:t>
      </w:r>
      <w:r w:rsidRPr="00601E50">
        <w:rPr>
          <w:rFonts w:cs="B Mitra" w:hint="eastAsia"/>
          <w:rtl/>
        </w:rPr>
        <w:t>ت</w:t>
      </w:r>
      <w:r w:rsidRPr="00601E50">
        <w:rPr>
          <w:rFonts w:cs="B Mitra"/>
          <w:rtl/>
        </w:rPr>
        <w:t xml:space="preserve"> محدود تأم</w:t>
      </w:r>
      <w:r w:rsidRPr="00601E50">
        <w:rPr>
          <w:rFonts w:cs="B Mitra" w:hint="cs"/>
          <w:rtl/>
        </w:rPr>
        <w:t>ی</w:t>
      </w:r>
      <w:r w:rsidRPr="00601E50">
        <w:rPr>
          <w:rFonts w:cs="B Mitra" w:hint="eastAsia"/>
          <w:rtl/>
        </w:rPr>
        <w:t>ن</w:t>
      </w:r>
      <w:r w:rsidRPr="00601E50">
        <w:rPr>
          <w:rFonts w:cs="B Mitra"/>
          <w:rtl/>
        </w:rPr>
        <w:t xml:space="preserve"> م</w:t>
      </w:r>
      <w:r w:rsidRPr="00601E50">
        <w:rPr>
          <w:rFonts w:cs="B Mitra" w:hint="cs"/>
          <w:rtl/>
        </w:rPr>
        <w:t>ی‌</w:t>
      </w:r>
      <w:r w:rsidRPr="00601E50">
        <w:rPr>
          <w:rFonts w:cs="B Mitra" w:hint="eastAsia"/>
          <w:rtl/>
        </w:rPr>
        <w:t>شود</w:t>
      </w:r>
      <w:r w:rsidRPr="00601E50">
        <w:rPr>
          <w:rFonts w:cs="B Mitra"/>
          <w:rtl/>
        </w:rPr>
        <w:t xml:space="preserve"> به عنوان </w:t>
      </w:r>
      <w:r w:rsidRPr="00601E50">
        <w:rPr>
          <w:rFonts w:cs="B Mitra" w:hint="cs"/>
          <w:rtl/>
        </w:rPr>
        <w:t>ی</w:t>
      </w:r>
      <w:r w:rsidRPr="00601E50">
        <w:rPr>
          <w:rFonts w:cs="B Mitra" w:hint="eastAsia"/>
          <w:rtl/>
        </w:rPr>
        <w:t>ک</w:t>
      </w:r>
      <w:r w:rsidRPr="00601E50">
        <w:rPr>
          <w:rFonts w:cs="B Mitra"/>
          <w:rtl/>
        </w:rPr>
        <w:t xml:space="preserve"> دارا</w:t>
      </w:r>
      <w:r w:rsidRPr="00601E50">
        <w:rPr>
          <w:rFonts w:cs="B Mitra" w:hint="cs"/>
          <w:rtl/>
        </w:rPr>
        <w:t>یی</w:t>
      </w:r>
      <w:r w:rsidRPr="00601E50">
        <w:rPr>
          <w:rFonts w:cs="B Mitra"/>
          <w:rtl/>
        </w:rPr>
        <w:t xml:space="preserve"> برجسته در دستگاه‌ها</w:t>
      </w:r>
      <w:r w:rsidRPr="00601E50">
        <w:rPr>
          <w:rFonts w:cs="B Mitra" w:hint="cs"/>
          <w:rtl/>
        </w:rPr>
        <w:t>ی</w:t>
      </w:r>
      <w:r w:rsidRPr="00601E50">
        <w:rPr>
          <w:rFonts w:cs="B Mitra"/>
          <w:rtl/>
        </w:rPr>
        <w:t xml:space="preserve"> تلفن همراه در نظر گرفته م</w:t>
      </w:r>
      <w:r w:rsidRPr="00601E50">
        <w:rPr>
          <w:rFonts w:cs="B Mitra" w:hint="cs"/>
          <w:rtl/>
        </w:rPr>
        <w:t>ی‌</w:t>
      </w:r>
      <w:r w:rsidRPr="00601E50">
        <w:rPr>
          <w:rFonts w:cs="B Mitra" w:hint="eastAsia"/>
          <w:rtl/>
        </w:rPr>
        <w:t>شود</w:t>
      </w:r>
      <w:r w:rsidRPr="00601E50">
        <w:rPr>
          <w:rFonts w:cs="B Mitra"/>
          <w:rtl/>
        </w:rPr>
        <w:t>. علاوه بر ا</w:t>
      </w:r>
      <w:r w:rsidRPr="00601E50">
        <w:rPr>
          <w:rFonts w:cs="B Mitra" w:hint="cs"/>
          <w:rtl/>
        </w:rPr>
        <w:t>ی</w:t>
      </w:r>
      <w:r w:rsidRPr="00601E50">
        <w:rPr>
          <w:rFonts w:cs="B Mitra" w:hint="eastAsia"/>
          <w:rtl/>
        </w:rPr>
        <w:t>ن،</w:t>
      </w:r>
      <w:r w:rsidRPr="00601E50">
        <w:rPr>
          <w:rFonts w:cs="B Mitra"/>
          <w:rtl/>
        </w:rPr>
        <w:t xml:space="preserve"> پ</w:t>
      </w:r>
      <w:r w:rsidRPr="00601E50">
        <w:rPr>
          <w:rFonts w:cs="B Mitra" w:hint="cs"/>
          <w:rtl/>
        </w:rPr>
        <w:t>ی</w:t>
      </w:r>
      <w:r w:rsidRPr="00601E50">
        <w:rPr>
          <w:rFonts w:cs="B Mitra" w:hint="eastAsia"/>
          <w:rtl/>
        </w:rPr>
        <w:t>شرفت</w:t>
      </w:r>
      <w:r w:rsidRPr="00601E50">
        <w:rPr>
          <w:rFonts w:cs="B Mitra"/>
          <w:rtl/>
        </w:rPr>
        <w:t xml:space="preserve"> در فناور</w:t>
      </w:r>
      <w:r w:rsidRPr="00601E50">
        <w:rPr>
          <w:rFonts w:cs="B Mitra" w:hint="cs"/>
          <w:rtl/>
        </w:rPr>
        <w:t>ی</w:t>
      </w:r>
      <w:r w:rsidRPr="00601E50">
        <w:rPr>
          <w:rFonts w:cs="B Mitra"/>
          <w:rtl/>
        </w:rPr>
        <w:t xml:space="preserve"> باتر</w:t>
      </w:r>
      <w:r w:rsidRPr="00601E50">
        <w:rPr>
          <w:rFonts w:cs="B Mitra" w:hint="cs"/>
          <w:rtl/>
        </w:rPr>
        <w:t>ی</w:t>
      </w:r>
      <w:r w:rsidRPr="00601E50">
        <w:rPr>
          <w:rFonts w:cs="B Mitra"/>
          <w:rtl/>
        </w:rPr>
        <w:t xml:space="preserve"> هنوز هم ادامه دارد و انتظار م</w:t>
      </w:r>
      <w:r w:rsidRPr="00601E50">
        <w:rPr>
          <w:rFonts w:cs="B Mitra" w:hint="cs"/>
          <w:rtl/>
        </w:rPr>
        <w:t>ی‌</w:t>
      </w:r>
      <w:r w:rsidRPr="00601E50">
        <w:rPr>
          <w:rFonts w:cs="B Mitra" w:hint="eastAsia"/>
          <w:rtl/>
        </w:rPr>
        <w:t>رود</w:t>
      </w:r>
      <w:r w:rsidRPr="00601E50">
        <w:rPr>
          <w:rFonts w:cs="B Mitra"/>
          <w:rtl/>
        </w:rPr>
        <w:t xml:space="preserve"> در آ</w:t>
      </w:r>
      <w:r w:rsidRPr="00601E50">
        <w:rPr>
          <w:rFonts w:cs="B Mitra" w:hint="cs"/>
          <w:rtl/>
        </w:rPr>
        <w:t>ی</w:t>
      </w:r>
      <w:r w:rsidRPr="00601E50">
        <w:rPr>
          <w:rFonts w:cs="B Mitra" w:hint="eastAsia"/>
          <w:rtl/>
        </w:rPr>
        <w:t>نده</w:t>
      </w:r>
      <w:r w:rsidRPr="00601E50">
        <w:rPr>
          <w:rFonts w:cs="B Mitra"/>
          <w:rtl/>
        </w:rPr>
        <w:t xml:space="preserve"> بهبود </w:t>
      </w:r>
      <w:r w:rsidRPr="00601E50">
        <w:rPr>
          <w:rFonts w:cs="B Mitra" w:hint="cs"/>
          <w:rtl/>
        </w:rPr>
        <w:t>ی</w:t>
      </w:r>
      <w:r w:rsidRPr="00601E50">
        <w:rPr>
          <w:rFonts w:cs="B Mitra" w:hint="eastAsia"/>
          <w:rtl/>
        </w:rPr>
        <w:t>ابند</w:t>
      </w:r>
      <w:r>
        <w:rPr>
          <w:rFonts w:cs="B Mitra"/>
        </w:rPr>
        <w:t>[</w:t>
      </w:r>
      <w:r w:rsidRPr="00601E50">
        <w:rPr>
          <w:rFonts w:asciiTheme="majorBidi" w:hAnsiTheme="majorBidi" w:cstheme="majorBidi"/>
        </w:rPr>
        <w:t>1</w:t>
      </w:r>
      <w:r>
        <w:rPr>
          <w:rFonts w:cs="B Mitra"/>
        </w:rPr>
        <w:t>]</w:t>
      </w:r>
      <w:r w:rsidRPr="00601E50">
        <w:rPr>
          <w:rFonts w:cs="B Mitra"/>
          <w:rtl/>
        </w:rPr>
        <w:t>. بنابرا</w:t>
      </w:r>
      <w:r w:rsidRPr="00601E50">
        <w:rPr>
          <w:rFonts w:cs="B Mitra" w:hint="cs"/>
          <w:rtl/>
        </w:rPr>
        <w:t>ی</w:t>
      </w:r>
      <w:r w:rsidRPr="00601E50">
        <w:rPr>
          <w:rFonts w:cs="B Mitra" w:hint="eastAsia"/>
          <w:rtl/>
        </w:rPr>
        <w:t>ن،</w:t>
      </w:r>
      <w:r w:rsidRPr="00601E50">
        <w:rPr>
          <w:rFonts w:cs="B Mitra"/>
          <w:rtl/>
        </w:rPr>
        <w:t xml:space="preserve"> برا</w:t>
      </w:r>
      <w:r w:rsidRPr="00601E50">
        <w:rPr>
          <w:rFonts w:cs="B Mitra" w:hint="cs"/>
          <w:rtl/>
        </w:rPr>
        <w:t>ی</w:t>
      </w:r>
      <w:r w:rsidRPr="00601E50">
        <w:rPr>
          <w:rFonts w:cs="B Mitra"/>
          <w:rtl/>
        </w:rPr>
        <w:t xml:space="preserve"> استفاده کارآمد از انرژ</w:t>
      </w:r>
      <w:r w:rsidRPr="00601E50">
        <w:rPr>
          <w:rFonts w:cs="B Mitra" w:hint="cs"/>
          <w:rtl/>
        </w:rPr>
        <w:t>ی</w:t>
      </w:r>
      <w:r w:rsidRPr="00601E50">
        <w:rPr>
          <w:rFonts w:cs="B Mitra"/>
          <w:rtl/>
        </w:rPr>
        <w:t xml:space="preserve"> در گره‌ها</w:t>
      </w:r>
      <w:r w:rsidRPr="00601E50">
        <w:rPr>
          <w:rFonts w:cs="B Mitra" w:hint="cs"/>
          <w:rtl/>
        </w:rPr>
        <w:t>ی</w:t>
      </w:r>
      <w:r w:rsidRPr="00601E50">
        <w:rPr>
          <w:rFonts w:cs="B Mitra"/>
          <w:rtl/>
        </w:rPr>
        <w:t xml:space="preserve"> تلفن همراه و برا</w:t>
      </w:r>
      <w:r w:rsidRPr="00601E50">
        <w:rPr>
          <w:rFonts w:cs="B Mitra" w:hint="cs"/>
          <w:rtl/>
        </w:rPr>
        <w:t>ی</w:t>
      </w:r>
      <w:r w:rsidRPr="00601E50">
        <w:rPr>
          <w:rFonts w:cs="B Mitra"/>
          <w:rtl/>
        </w:rPr>
        <w:t xml:space="preserve"> استمرار عمر شبکه، کار تحق</w:t>
      </w:r>
      <w:r w:rsidRPr="00601E50">
        <w:rPr>
          <w:rFonts w:cs="B Mitra" w:hint="cs"/>
          <w:rtl/>
        </w:rPr>
        <w:t>ی</w:t>
      </w:r>
      <w:r w:rsidRPr="00601E50">
        <w:rPr>
          <w:rFonts w:cs="B Mitra" w:hint="eastAsia"/>
          <w:rtl/>
        </w:rPr>
        <w:t>قات</w:t>
      </w:r>
      <w:r w:rsidRPr="00601E50">
        <w:rPr>
          <w:rFonts w:cs="B Mitra" w:hint="cs"/>
          <w:rtl/>
        </w:rPr>
        <w:t>ی</w:t>
      </w:r>
      <w:r w:rsidRPr="00601E50">
        <w:rPr>
          <w:rFonts w:cs="B Mitra"/>
          <w:rtl/>
        </w:rPr>
        <w:t xml:space="preserve"> در ا</w:t>
      </w:r>
      <w:r w:rsidRPr="00601E50">
        <w:rPr>
          <w:rFonts w:cs="B Mitra" w:hint="cs"/>
          <w:rtl/>
        </w:rPr>
        <w:t>ی</w:t>
      </w:r>
      <w:r w:rsidRPr="00601E50">
        <w:rPr>
          <w:rFonts w:cs="B Mitra" w:hint="eastAsia"/>
          <w:rtl/>
        </w:rPr>
        <w:t>ن</w:t>
      </w:r>
      <w:r w:rsidRPr="00601E50">
        <w:rPr>
          <w:rFonts w:cs="B Mitra"/>
          <w:rtl/>
        </w:rPr>
        <w:t xml:space="preserve"> زم</w:t>
      </w:r>
      <w:r w:rsidRPr="00601E50">
        <w:rPr>
          <w:rFonts w:cs="B Mitra" w:hint="cs"/>
          <w:rtl/>
        </w:rPr>
        <w:t>ی</w:t>
      </w:r>
      <w:r w:rsidRPr="00601E50">
        <w:rPr>
          <w:rFonts w:cs="B Mitra" w:hint="eastAsia"/>
          <w:rtl/>
        </w:rPr>
        <w:t>نه</w:t>
      </w:r>
      <w:r w:rsidRPr="00601E50">
        <w:rPr>
          <w:rFonts w:cs="B Mitra"/>
          <w:rtl/>
        </w:rPr>
        <w:t xml:space="preserve"> انجام شده است</w:t>
      </w:r>
      <w:r>
        <w:rPr>
          <w:rFonts w:cs="B Mitra"/>
        </w:rPr>
        <w:t>[</w:t>
      </w:r>
      <w:r w:rsidRPr="00601E50">
        <w:rPr>
          <w:rFonts w:asciiTheme="majorBidi" w:hAnsiTheme="majorBidi" w:cstheme="majorBidi"/>
        </w:rPr>
        <w:t>2</w:t>
      </w:r>
      <w:r>
        <w:rPr>
          <w:rFonts w:cs="B Mitra"/>
        </w:rPr>
        <w:t>]</w:t>
      </w:r>
      <w:r>
        <w:rPr>
          <w:rFonts w:cs="B Mitra" w:hint="cs"/>
          <w:rtl/>
          <w:lang w:bidi="fa-IR"/>
        </w:rPr>
        <w:t xml:space="preserve">، </w:t>
      </w:r>
      <w:r>
        <w:rPr>
          <w:rFonts w:cs="B Mitra"/>
          <w:lang w:bidi="fa-IR"/>
        </w:rPr>
        <w:t>[</w:t>
      </w:r>
      <w:r w:rsidRPr="00601E50">
        <w:rPr>
          <w:rFonts w:asciiTheme="majorBidi" w:hAnsiTheme="majorBidi" w:cstheme="majorBidi"/>
          <w:lang w:bidi="fa-IR"/>
        </w:rPr>
        <w:t>3</w:t>
      </w:r>
      <w:r>
        <w:rPr>
          <w:rFonts w:cs="B Mitra"/>
          <w:lang w:bidi="fa-IR"/>
        </w:rPr>
        <w:t>]</w:t>
      </w:r>
      <w:r w:rsidRPr="00601E50">
        <w:rPr>
          <w:rFonts w:cs="B Mitra"/>
          <w:rtl/>
        </w:rPr>
        <w:t>. با ا</w:t>
      </w:r>
      <w:r w:rsidRPr="00601E50">
        <w:rPr>
          <w:rFonts w:cs="B Mitra" w:hint="cs"/>
          <w:rtl/>
        </w:rPr>
        <w:t>ی</w:t>
      </w:r>
      <w:r w:rsidRPr="00601E50">
        <w:rPr>
          <w:rFonts w:cs="B Mitra" w:hint="eastAsia"/>
          <w:rtl/>
        </w:rPr>
        <w:t>ن</w:t>
      </w:r>
      <w:r w:rsidRPr="00601E50">
        <w:rPr>
          <w:rFonts w:cs="B Mitra"/>
          <w:rtl/>
        </w:rPr>
        <w:t xml:space="preserve"> حال، ا</w:t>
      </w:r>
      <w:r w:rsidRPr="00601E50">
        <w:rPr>
          <w:rFonts w:cs="B Mitra" w:hint="cs"/>
          <w:rtl/>
        </w:rPr>
        <w:t>ی</w:t>
      </w:r>
      <w:r w:rsidRPr="00601E50">
        <w:rPr>
          <w:rFonts w:cs="B Mitra" w:hint="eastAsia"/>
          <w:rtl/>
        </w:rPr>
        <w:t>ن</w:t>
      </w:r>
      <w:r w:rsidRPr="00601E50">
        <w:rPr>
          <w:rFonts w:cs="B Mitra"/>
          <w:rtl/>
        </w:rPr>
        <w:t xml:space="preserve"> تحق</w:t>
      </w:r>
      <w:r w:rsidRPr="00601E50">
        <w:rPr>
          <w:rFonts w:cs="B Mitra" w:hint="cs"/>
          <w:rtl/>
        </w:rPr>
        <w:t>ی</w:t>
      </w:r>
      <w:r w:rsidRPr="00601E50">
        <w:rPr>
          <w:rFonts w:cs="B Mitra" w:hint="eastAsia"/>
          <w:rtl/>
        </w:rPr>
        <w:t>قات</w:t>
      </w:r>
      <w:r w:rsidRPr="00601E50">
        <w:rPr>
          <w:rFonts w:cs="B Mitra"/>
          <w:rtl/>
        </w:rPr>
        <w:t xml:space="preserve"> فقط در راه انداز</w:t>
      </w:r>
      <w:r w:rsidRPr="00601E50">
        <w:rPr>
          <w:rFonts w:cs="B Mitra" w:hint="cs"/>
          <w:rtl/>
        </w:rPr>
        <w:t>ی</w:t>
      </w:r>
      <w:r w:rsidRPr="00601E50">
        <w:rPr>
          <w:rFonts w:cs="B Mitra"/>
          <w:rtl/>
        </w:rPr>
        <w:t xml:space="preserve"> مجدد </w:t>
      </w:r>
      <w:r w:rsidRPr="00601E50">
        <w:rPr>
          <w:rFonts w:cs="B Mitra" w:hint="cs"/>
          <w:rtl/>
        </w:rPr>
        <w:t>ی</w:t>
      </w:r>
      <w:r w:rsidRPr="00601E50">
        <w:rPr>
          <w:rFonts w:cs="B Mitra" w:hint="eastAsia"/>
          <w:rtl/>
        </w:rPr>
        <w:t>ا</w:t>
      </w:r>
      <w:r w:rsidRPr="00601E50">
        <w:rPr>
          <w:rFonts w:cs="B Mitra"/>
          <w:rtl/>
        </w:rPr>
        <w:t xml:space="preserve"> برداش</w:t>
      </w:r>
      <w:r w:rsidRPr="00601E50">
        <w:rPr>
          <w:rFonts w:cs="B Mitra" w:hint="eastAsia"/>
          <w:rtl/>
        </w:rPr>
        <w:t>ت</w:t>
      </w:r>
      <w:r w:rsidRPr="00601E50">
        <w:rPr>
          <w:rFonts w:cs="B Mitra"/>
          <w:rtl/>
        </w:rPr>
        <w:t xml:space="preserve"> انرژ</w:t>
      </w:r>
      <w:r w:rsidRPr="00601E50">
        <w:rPr>
          <w:rFonts w:cs="B Mitra" w:hint="cs"/>
          <w:rtl/>
        </w:rPr>
        <w:t>ی</w:t>
      </w:r>
      <w:r w:rsidRPr="00601E50">
        <w:rPr>
          <w:rFonts w:cs="B Mitra"/>
          <w:rtl/>
        </w:rPr>
        <w:t xml:space="preserve"> ن</w:t>
      </w:r>
      <w:r w:rsidRPr="00601E50">
        <w:rPr>
          <w:rFonts w:cs="B Mitra" w:hint="cs"/>
          <w:rtl/>
        </w:rPr>
        <w:t>ی</w:t>
      </w:r>
      <w:r w:rsidRPr="00601E50">
        <w:rPr>
          <w:rFonts w:cs="B Mitra" w:hint="eastAsia"/>
          <w:rtl/>
        </w:rPr>
        <w:t>از</w:t>
      </w:r>
      <w:r w:rsidRPr="00601E50">
        <w:rPr>
          <w:rFonts w:cs="B Mitra"/>
          <w:rtl/>
        </w:rPr>
        <w:t xml:space="preserve"> دارند</w:t>
      </w:r>
      <w:r>
        <w:rPr>
          <w:rFonts w:cs="B Mitra"/>
        </w:rPr>
        <w:t>[</w:t>
      </w:r>
      <w:r w:rsidRPr="00601E50">
        <w:rPr>
          <w:rFonts w:asciiTheme="majorBidi" w:hAnsiTheme="majorBidi" w:cstheme="majorBidi"/>
        </w:rPr>
        <w:t>4</w:t>
      </w:r>
      <w:r>
        <w:rPr>
          <w:rFonts w:cs="B Mitra"/>
        </w:rPr>
        <w:t>]</w:t>
      </w:r>
      <w:r w:rsidRPr="00601E50">
        <w:rPr>
          <w:rFonts w:cs="B Mitra"/>
          <w:rtl/>
        </w:rPr>
        <w:t>. برداشت انرژ</w:t>
      </w:r>
      <w:r w:rsidRPr="00601E50">
        <w:rPr>
          <w:rFonts w:cs="B Mitra" w:hint="cs"/>
          <w:rtl/>
        </w:rPr>
        <w:t>ی</w:t>
      </w:r>
      <w:r w:rsidRPr="00601E50">
        <w:rPr>
          <w:rFonts w:cs="B Mitra"/>
          <w:rtl/>
        </w:rPr>
        <w:t xml:space="preserve"> از منابع مختلف (مانند لرزش، حرارت، راد</w:t>
      </w:r>
      <w:r w:rsidRPr="00601E50">
        <w:rPr>
          <w:rFonts w:cs="B Mitra" w:hint="cs"/>
          <w:rtl/>
        </w:rPr>
        <w:t>ی</w:t>
      </w:r>
      <w:r w:rsidRPr="00601E50">
        <w:rPr>
          <w:rFonts w:cs="B Mitra" w:hint="eastAsia"/>
          <w:rtl/>
        </w:rPr>
        <w:t>و</w:t>
      </w:r>
      <w:r w:rsidRPr="00601E50">
        <w:rPr>
          <w:rFonts w:cs="B Mitra"/>
          <w:rtl/>
        </w:rPr>
        <w:t xml:space="preserve"> فرکانس، خورش</w:t>
      </w:r>
      <w:r w:rsidRPr="00601E50">
        <w:rPr>
          <w:rFonts w:cs="B Mitra" w:hint="cs"/>
          <w:rtl/>
        </w:rPr>
        <w:t>ی</w:t>
      </w:r>
      <w:r w:rsidRPr="00601E50">
        <w:rPr>
          <w:rFonts w:cs="B Mitra" w:hint="eastAsia"/>
          <w:rtl/>
        </w:rPr>
        <w:t>د</w:t>
      </w:r>
      <w:r w:rsidRPr="00601E50">
        <w:rPr>
          <w:rFonts w:cs="B Mitra" w:hint="cs"/>
          <w:rtl/>
        </w:rPr>
        <w:t>ی</w:t>
      </w:r>
      <w:r w:rsidRPr="00601E50">
        <w:rPr>
          <w:rFonts w:cs="B Mitra"/>
          <w:rtl/>
        </w:rPr>
        <w:t xml:space="preserve"> و بر اساس جر</w:t>
      </w:r>
      <w:r w:rsidRPr="00601E50">
        <w:rPr>
          <w:rFonts w:cs="B Mitra" w:hint="cs"/>
          <w:rtl/>
        </w:rPr>
        <w:t>ی</w:t>
      </w:r>
      <w:r w:rsidRPr="00601E50">
        <w:rPr>
          <w:rFonts w:cs="B Mitra" w:hint="eastAsia"/>
          <w:rtl/>
        </w:rPr>
        <w:t>ان</w:t>
      </w:r>
      <w:r w:rsidRPr="00601E50">
        <w:rPr>
          <w:rFonts w:cs="B Mitra"/>
          <w:rtl/>
        </w:rPr>
        <w:t>) برا</w:t>
      </w:r>
      <w:r w:rsidRPr="00601E50">
        <w:rPr>
          <w:rFonts w:cs="B Mitra" w:hint="cs"/>
          <w:rtl/>
        </w:rPr>
        <w:t>ی</w:t>
      </w:r>
      <w:r w:rsidRPr="00601E50">
        <w:rPr>
          <w:rFonts w:cs="B Mitra"/>
          <w:rtl/>
        </w:rPr>
        <w:t xml:space="preserve"> فعال</w:t>
      </w:r>
      <w:r w:rsidRPr="00601E50">
        <w:rPr>
          <w:rFonts w:cs="B Mitra" w:hint="cs"/>
          <w:rtl/>
        </w:rPr>
        <w:t>ی</w:t>
      </w:r>
      <w:r w:rsidRPr="00601E50">
        <w:rPr>
          <w:rFonts w:cs="B Mitra" w:hint="eastAsia"/>
          <w:rtl/>
        </w:rPr>
        <w:t>ت</w:t>
      </w:r>
      <w:r w:rsidRPr="00601E50">
        <w:rPr>
          <w:rFonts w:cs="B Mitra"/>
          <w:rtl/>
        </w:rPr>
        <w:t xml:space="preserve"> پا</w:t>
      </w:r>
      <w:r w:rsidRPr="00601E50">
        <w:rPr>
          <w:rFonts w:cs="B Mitra" w:hint="cs"/>
          <w:rtl/>
        </w:rPr>
        <w:t>ی</w:t>
      </w:r>
      <w:r w:rsidRPr="00601E50">
        <w:rPr>
          <w:rFonts w:cs="B Mitra" w:hint="eastAsia"/>
          <w:rtl/>
        </w:rPr>
        <w:t>دار</w:t>
      </w:r>
      <w:r w:rsidRPr="00601E50">
        <w:rPr>
          <w:rFonts w:cs="B Mitra"/>
          <w:rtl/>
        </w:rPr>
        <w:t xml:space="preserve"> عامل‌ها</w:t>
      </w:r>
      <w:r w:rsidRPr="00601E50">
        <w:rPr>
          <w:rFonts w:cs="B Mitra" w:hint="cs"/>
          <w:rtl/>
        </w:rPr>
        <w:t>ی</w:t>
      </w:r>
      <w:r w:rsidRPr="00601E50">
        <w:rPr>
          <w:rFonts w:cs="B Mitra"/>
          <w:rtl/>
        </w:rPr>
        <w:t xml:space="preserve"> تلفن همراه مورد توجه قرار گرفته است.</w:t>
      </w:r>
      <w:r w:rsidRPr="00601E50">
        <w:rPr>
          <w:rFonts w:cs="B Mitra" w:hint="cs"/>
          <w:rtl/>
        </w:rPr>
        <w:t xml:space="preserve"> </w:t>
      </w:r>
      <w:r w:rsidRPr="00601E50">
        <w:rPr>
          <w:rFonts w:cs="B Mitra"/>
          <w:rtl/>
        </w:rPr>
        <w:t>با ا</w:t>
      </w:r>
      <w:r w:rsidRPr="00601E50">
        <w:rPr>
          <w:rFonts w:cs="B Mitra" w:hint="cs"/>
          <w:rtl/>
        </w:rPr>
        <w:t>ی</w:t>
      </w:r>
      <w:r w:rsidRPr="00601E50">
        <w:rPr>
          <w:rFonts w:cs="B Mitra" w:hint="eastAsia"/>
          <w:rtl/>
        </w:rPr>
        <w:t>ن</w:t>
      </w:r>
      <w:r w:rsidRPr="00601E50">
        <w:rPr>
          <w:rFonts w:cs="B Mitra"/>
          <w:rtl/>
        </w:rPr>
        <w:t xml:space="preserve"> حال، پ</w:t>
      </w:r>
      <w:r w:rsidRPr="00601E50">
        <w:rPr>
          <w:rFonts w:cs="B Mitra" w:hint="cs"/>
          <w:rtl/>
        </w:rPr>
        <w:t>ی</w:t>
      </w:r>
      <w:r w:rsidRPr="00601E50">
        <w:rPr>
          <w:rFonts w:cs="B Mitra" w:hint="eastAsia"/>
          <w:rtl/>
        </w:rPr>
        <w:t>اده‌ساز</w:t>
      </w:r>
      <w:r w:rsidRPr="00601E50">
        <w:rPr>
          <w:rFonts w:cs="B Mitra" w:hint="cs"/>
          <w:rtl/>
        </w:rPr>
        <w:t>ی</w:t>
      </w:r>
      <w:r w:rsidRPr="00601E50">
        <w:rPr>
          <w:rFonts w:cs="B Mitra"/>
          <w:rtl/>
        </w:rPr>
        <w:t xml:space="preserve"> محدود</w:t>
      </w:r>
      <w:r w:rsidRPr="00601E50">
        <w:rPr>
          <w:rFonts w:cs="B Mitra" w:hint="cs"/>
          <w:rtl/>
        </w:rPr>
        <w:t>ی</w:t>
      </w:r>
      <w:r w:rsidRPr="00601E50">
        <w:rPr>
          <w:rFonts w:cs="B Mitra"/>
          <w:rtl/>
        </w:rPr>
        <w:t xml:space="preserve"> در دن</w:t>
      </w:r>
      <w:r w:rsidRPr="00601E50">
        <w:rPr>
          <w:rFonts w:cs="B Mitra" w:hint="cs"/>
          <w:rtl/>
        </w:rPr>
        <w:t>ی</w:t>
      </w:r>
      <w:r w:rsidRPr="00601E50">
        <w:rPr>
          <w:rFonts w:cs="B Mitra" w:hint="eastAsia"/>
          <w:rtl/>
        </w:rPr>
        <w:t>ا</w:t>
      </w:r>
      <w:r w:rsidRPr="00601E50">
        <w:rPr>
          <w:rFonts w:cs="B Mitra" w:hint="cs"/>
          <w:rtl/>
        </w:rPr>
        <w:t>ی</w:t>
      </w:r>
      <w:r w:rsidRPr="00601E50">
        <w:rPr>
          <w:rFonts w:cs="B Mitra"/>
          <w:rtl/>
        </w:rPr>
        <w:t xml:space="preserve"> واقع</w:t>
      </w:r>
      <w:r w:rsidRPr="00601E50">
        <w:rPr>
          <w:rFonts w:cs="B Mitra" w:hint="cs"/>
          <w:rtl/>
        </w:rPr>
        <w:t>ی</w:t>
      </w:r>
      <w:r w:rsidRPr="00601E50">
        <w:rPr>
          <w:rFonts w:cs="B Mitra"/>
          <w:rtl/>
        </w:rPr>
        <w:t xml:space="preserve"> دارد به دل</w:t>
      </w:r>
      <w:r w:rsidRPr="00601E50">
        <w:rPr>
          <w:rFonts w:cs="B Mitra" w:hint="cs"/>
          <w:rtl/>
        </w:rPr>
        <w:t>ی</w:t>
      </w:r>
      <w:r w:rsidRPr="00601E50">
        <w:rPr>
          <w:rFonts w:cs="B Mitra" w:hint="eastAsia"/>
          <w:rtl/>
        </w:rPr>
        <w:t>ل</w:t>
      </w:r>
      <w:r w:rsidRPr="00601E50">
        <w:rPr>
          <w:rFonts w:cs="B Mitra"/>
          <w:rtl/>
        </w:rPr>
        <w:t xml:space="preserve"> پ</w:t>
      </w:r>
      <w:r w:rsidRPr="00601E50">
        <w:rPr>
          <w:rFonts w:cs="B Mitra" w:hint="cs"/>
          <w:rtl/>
        </w:rPr>
        <w:t>ی</w:t>
      </w:r>
      <w:r w:rsidRPr="00601E50">
        <w:rPr>
          <w:rFonts w:cs="B Mitra" w:hint="eastAsia"/>
          <w:rtl/>
        </w:rPr>
        <w:t>چ</w:t>
      </w:r>
      <w:r w:rsidRPr="00601E50">
        <w:rPr>
          <w:rFonts w:cs="B Mitra" w:hint="cs"/>
          <w:rtl/>
        </w:rPr>
        <w:t>ی</w:t>
      </w:r>
      <w:r w:rsidRPr="00601E50">
        <w:rPr>
          <w:rFonts w:cs="B Mitra" w:hint="eastAsia"/>
          <w:rtl/>
        </w:rPr>
        <w:t>دگ</w:t>
      </w:r>
      <w:r w:rsidRPr="00601E50">
        <w:rPr>
          <w:rFonts w:cs="B Mitra" w:hint="cs"/>
          <w:rtl/>
        </w:rPr>
        <w:t>ی‌</w:t>
      </w:r>
      <w:r w:rsidRPr="00601E50">
        <w:rPr>
          <w:rFonts w:cs="B Mitra" w:hint="eastAsia"/>
          <w:rtl/>
        </w:rPr>
        <w:t>ها</w:t>
      </w:r>
      <w:r w:rsidRPr="00601E50">
        <w:rPr>
          <w:rFonts w:cs="B Mitra" w:hint="cs"/>
          <w:rtl/>
        </w:rPr>
        <w:t>ی</w:t>
      </w:r>
      <w:r w:rsidRPr="00601E50">
        <w:rPr>
          <w:rFonts w:cs="B Mitra"/>
          <w:rtl/>
        </w:rPr>
        <w:t xml:space="preserve"> قابل پ</w:t>
      </w:r>
      <w:r w:rsidRPr="00601E50">
        <w:rPr>
          <w:rFonts w:cs="B Mitra" w:hint="cs"/>
          <w:rtl/>
        </w:rPr>
        <w:t>ی</w:t>
      </w:r>
      <w:r w:rsidRPr="00601E50">
        <w:rPr>
          <w:rFonts w:cs="B Mitra" w:hint="eastAsia"/>
          <w:rtl/>
        </w:rPr>
        <w:t>ش‌ب</w:t>
      </w:r>
      <w:r w:rsidRPr="00601E50">
        <w:rPr>
          <w:rFonts w:cs="B Mitra" w:hint="cs"/>
          <w:rtl/>
        </w:rPr>
        <w:t>ی</w:t>
      </w:r>
      <w:r w:rsidRPr="00601E50">
        <w:rPr>
          <w:rFonts w:cs="B Mitra" w:hint="eastAsia"/>
          <w:rtl/>
        </w:rPr>
        <w:t>ن</w:t>
      </w:r>
      <w:r w:rsidRPr="00601E50">
        <w:rPr>
          <w:rFonts w:cs="B Mitra" w:hint="cs"/>
          <w:rtl/>
        </w:rPr>
        <w:t>ی</w:t>
      </w:r>
      <w:r w:rsidRPr="00601E50">
        <w:rPr>
          <w:rFonts w:cs="B Mitra"/>
          <w:rtl/>
        </w:rPr>
        <w:t xml:space="preserve"> و ز</w:t>
      </w:r>
      <w:r w:rsidRPr="00601E50">
        <w:rPr>
          <w:rFonts w:cs="B Mitra" w:hint="cs"/>
          <w:rtl/>
        </w:rPr>
        <w:t>ی</w:t>
      </w:r>
      <w:r w:rsidRPr="00601E50">
        <w:rPr>
          <w:rFonts w:cs="B Mitra" w:hint="eastAsia"/>
          <w:rtl/>
        </w:rPr>
        <w:t>رساخت</w:t>
      </w:r>
      <w:r w:rsidRPr="00601E50">
        <w:rPr>
          <w:rFonts w:cs="B Mitra"/>
          <w:rtl/>
        </w:rPr>
        <w:t xml:space="preserve"> ب</w:t>
      </w:r>
      <w:r w:rsidRPr="00601E50">
        <w:rPr>
          <w:rFonts w:cs="B Mitra" w:hint="cs"/>
          <w:rtl/>
        </w:rPr>
        <w:t>ی</w:t>
      </w:r>
      <w:r w:rsidRPr="00601E50">
        <w:rPr>
          <w:rFonts w:cs="B Mitra" w:hint="eastAsia"/>
          <w:rtl/>
        </w:rPr>
        <w:t>ش</w:t>
      </w:r>
      <w:r w:rsidRPr="00601E50">
        <w:rPr>
          <w:rFonts w:cs="B Mitra"/>
          <w:rtl/>
        </w:rPr>
        <w:t xml:space="preserve"> از حد مورد ن</w:t>
      </w:r>
      <w:r w:rsidRPr="00601E50">
        <w:rPr>
          <w:rFonts w:cs="B Mitra" w:hint="cs"/>
          <w:rtl/>
        </w:rPr>
        <w:t>ی</w:t>
      </w:r>
      <w:r w:rsidRPr="00601E50">
        <w:rPr>
          <w:rFonts w:cs="B Mitra" w:hint="eastAsia"/>
          <w:rtl/>
        </w:rPr>
        <w:t>از</w:t>
      </w:r>
      <w:r w:rsidRPr="00601E50">
        <w:rPr>
          <w:rFonts w:cs="B Mitra"/>
          <w:rtl/>
        </w:rPr>
        <w:t>. اگر مورد بررس</w:t>
      </w:r>
      <w:r w:rsidRPr="00601E50">
        <w:rPr>
          <w:rFonts w:cs="B Mitra" w:hint="cs"/>
          <w:rtl/>
        </w:rPr>
        <w:t>ی</w:t>
      </w:r>
      <w:r w:rsidRPr="00601E50">
        <w:rPr>
          <w:rFonts w:cs="B Mitra"/>
          <w:rtl/>
        </w:rPr>
        <w:t xml:space="preserve"> قرار ده</w:t>
      </w:r>
      <w:r w:rsidRPr="00601E50">
        <w:rPr>
          <w:rFonts w:cs="B Mitra" w:hint="cs"/>
          <w:rtl/>
        </w:rPr>
        <w:t>ی</w:t>
      </w:r>
      <w:r w:rsidRPr="00601E50">
        <w:rPr>
          <w:rFonts w:cs="B Mitra" w:hint="eastAsia"/>
          <w:rtl/>
        </w:rPr>
        <w:t>م،</w:t>
      </w:r>
      <w:r w:rsidRPr="00601E50">
        <w:rPr>
          <w:rFonts w:cs="B Mitra"/>
          <w:rtl/>
        </w:rPr>
        <w:t xml:space="preserve"> ب</w:t>
      </w:r>
      <w:r w:rsidRPr="00601E50">
        <w:rPr>
          <w:rFonts w:cs="B Mitra" w:hint="cs"/>
          <w:rtl/>
        </w:rPr>
        <w:t>ی</w:t>
      </w:r>
      <w:r w:rsidRPr="00601E50">
        <w:rPr>
          <w:rFonts w:cs="B Mitra" w:hint="eastAsia"/>
          <w:rtl/>
        </w:rPr>
        <w:t>شتر</w:t>
      </w:r>
      <w:r w:rsidRPr="00601E50">
        <w:rPr>
          <w:rFonts w:cs="B Mitra"/>
          <w:rtl/>
        </w:rPr>
        <w:t xml:space="preserve"> پروتکل‌ها</w:t>
      </w:r>
      <w:r w:rsidRPr="00601E50">
        <w:rPr>
          <w:rFonts w:cs="B Mitra" w:hint="cs"/>
          <w:rtl/>
        </w:rPr>
        <w:t>ی</w:t>
      </w:r>
      <w:r w:rsidRPr="00601E50">
        <w:rPr>
          <w:rFonts w:cs="B Mitra"/>
          <w:rtl/>
        </w:rPr>
        <w:t xml:space="preserve"> مس</w:t>
      </w:r>
      <w:r w:rsidRPr="00601E50">
        <w:rPr>
          <w:rFonts w:cs="B Mitra" w:hint="cs"/>
          <w:rtl/>
        </w:rPr>
        <w:t>ی</w:t>
      </w:r>
      <w:r w:rsidRPr="00601E50">
        <w:rPr>
          <w:rFonts w:cs="B Mitra" w:hint="eastAsia"/>
          <w:rtl/>
        </w:rPr>
        <w:t>ر</w:t>
      </w:r>
      <w:r w:rsidRPr="00601E50">
        <w:rPr>
          <w:rFonts w:cs="B Mitra" w:hint="cs"/>
          <w:rtl/>
        </w:rPr>
        <w:t>ی</w:t>
      </w:r>
      <w:r w:rsidRPr="00601E50">
        <w:rPr>
          <w:rFonts w:cs="B Mitra" w:hint="eastAsia"/>
          <w:rtl/>
        </w:rPr>
        <w:t>اب</w:t>
      </w:r>
      <w:r w:rsidRPr="00601E50">
        <w:rPr>
          <w:rFonts w:cs="B Mitra" w:hint="cs"/>
          <w:rtl/>
        </w:rPr>
        <w:t>ی</w:t>
      </w:r>
      <w:r w:rsidRPr="00601E50">
        <w:rPr>
          <w:rFonts w:cs="B Mitra"/>
          <w:rtl/>
        </w:rPr>
        <w:t xml:space="preserve"> سنت</w:t>
      </w:r>
      <w:r w:rsidRPr="00601E50">
        <w:rPr>
          <w:rFonts w:cs="B Mitra" w:hint="cs"/>
          <w:rtl/>
        </w:rPr>
        <w:t>ی</w:t>
      </w:r>
      <w:r w:rsidRPr="00601E50">
        <w:rPr>
          <w:rFonts w:cs="B Mitra"/>
          <w:rtl/>
        </w:rPr>
        <w:t xml:space="preserve"> توسط گروه کار مهندس</w:t>
      </w:r>
      <w:r w:rsidRPr="00601E50">
        <w:rPr>
          <w:rFonts w:cs="B Mitra" w:hint="cs"/>
          <w:rtl/>
        </w:rPr>
        <w:t>ی</w:t>
      </w:r>
      <w:r w:rsidRPr="00601E50">
        <w:rPr>
          <w:rFonts w:cs="B Mitra"/>
          <w:rtl/>
        </w:rPr>
        <w:t xml:space="preserve"> ا</w:t>
      </w:r>
      <w:r w:rsidRPr="00601E50">
        <w:rPr>
          <w:rFonts w:cs="B Mitra" w:hint="cs"/>
          <w:rtl/>
        </w:rPr>
        <w:t>ی</w:t>
      </w:r>
      <w:r w:rsidRPr="00601E50">
        <w:rPr>
          <w:rFonts w:cs="B Mitra" w:hint="eastAsia"/>
          <w:rtl/>
        </w:rPr>
        <w:t>نترنت</w:t>
      </w:r>
      <w:r w:rsidRPr="00601E50">
        <w:rPr>
          <w:rFonts w:cs="B Mitra"/>
        </w:rPr>
        <w:t xml:space="preserve"> (</w:t>
      </w:r>
      <w:r w:rsidRPr="00601E50">
        <w:rPr>
          <w:rFonts w:asciiTheme="majorBidi" w:hAnsiTheme="majorBidi" w:cstheme="majorBidi"/>
        </w:rPr>
        <w:t>IETF</w:t>
      </w:r>
      <w:r w:rsidRPr="00601E50">
        <w:rPr>
          <w:rFonts w:cs="B Mitra"/>
        </w:rPr>
        <w:t xml:space="preserve">) </w:t>
      </w:r>
      <w:r w:rsidRPr="00601E50">
        <w:rPr>
          <w:rFonts w:cs="B Mitra"/>
          <w:rtl/>
        </w:rPr>
        <w:t>پ</w:t>
      </w:r>
      <w:r w:rsidRPr="00601E50">
        <w:rPr>
          <w:rFonts w:cs="B Mitra" w:hint="cs"/>
          <w:rtl/>
        </w:rPr>
        <w:t>ی</w:t>
      </w:r>
      <w:r w:rsidRPr="00601E50">
        <w:rPr>
          <w:rFonts w:cs="B Mitra" w:hint="eastAsia"/>
          <w:rtl/>
        </w:rPr>
        <w:t>شنهاد</w:t>
      </w:r>
      <w:r w:rsidRPr="00601E50">
        <w:rPr>
          <w:rFonts w:cs="B Mitra"/>
          <w:rtl/>
        </w:rPr>
        <w:t xml:space="preserve"> شده‌اند. اکثر ا</w:t>
      </w:r>
      <w:r w:rsidRPr="00601E50">
        <w:rPr>
          <w:rFonts w:cs="B Mitra" w:hint="cs"/>
          <w:rtl/>
        </w:rPr>
        <w:t>ی</w:t>
      </w:r>
      <w:r w:rsidRPr="00601E50">
        <w:rPr>
          <w:rFonts w:cs="B Mitra" w:hint="eastAsia"/>
          <w:rtl/>
        </w:rPr>
        <w:t>ن</w:t>
      </w:r>
      <w:r w:rsidRPr="00601E50">
        <w:rPr>
          <w:rFonts w:cs="B Mitra"/>
          <w:rtl/>
        </w:rPr>
        <w:t xml:space="preserve"> پروتکل‌ها مس</w:t>
      </w:r>
      <w:r w:rsidRPr="00601E50">
        <w:rPr>
          <w:rFonts w:cs="B Mitra" w:hint="cs"/>
          <w:rtl/>
        </w:rPr>
        <w:t>ی</w:t>
      </w:r>
      <w:r w:rsidRPr="00601E50">
        <w:rPr>
          <w:rFonts w:cs="B Mitra" w:hint="eastAsia"/>
          <w:rtl/>
        </w:rPr>
        <w:t>رها</w:t>
      </w:r>
      <w:r w:rsidRPr="00601E50">
        <w:rPr>
          <w:rFonts w:cs="B Mitra"/>
          <w:rtl/>
        </w:rPr>
        <w:t xml:space="preserve"> را بر اساس کمتر</w:t>
      </w:r>
      <w:r w:rsidRPr="00601E50">
        <w:rPr>
          <w:rFonts w:cs="B Mitra" w:hint="cs"/>
          <w:rtl/>
        </w:rPr>
        <w:t>ی</w:t>
      </w:r>
      <w:r w:rsidRPr="00601E50">
        <w:rPr>
          <w:rFonts w:cs="B Mitra" w:hint="eastAsia"/>
          <w:rtl/>
        </w:rPr>
        <w:t>ن</w:t>
      </w:r>
      <w:r w:rsidRPr="00601E50">
        <w:rPr>
          <w:rFonts w:cs="B Mitra"/>
          <w:rtl/>
        </w:rPr>
        <w:t xml:space="preserve"> تعداد پرش از منبع تا مقصد، مصرف کمتر انرژ</w:t>
      </w:r>
      <w:r w:rsidRPr="00601E50">
        <w:rPr>
          <w:rFonts w:cs="B Mitra" w:hint="cs"/>
          <w:rtl/>
        </w:rPr>
        <w:t>ی</w:t>
      </w:r>
      <w:r w:rsidRPr="00601E50">
        <w:rPr>
          <w:rFonts w:cs="B Mitra"/>
          <w:rtl/>
        </w:rPr>
        <w:t xml:space="preserve"> </w:t>
      </w:r>
      <w:r w:rsidRPr="00601E50">
        <w:rPr>
          <w:rFonts w:cs="B Mitra" w:hint="cs"/>
          <w:rtl/>
        </w:rPr>
        <w:t>ی</w:t>
      </w:r>
      <w:r w:rsidRPr="00601E50">
        <w:rPr>
          <w:rFonts w:cs="B Mitra" w:hint="eastAsia"/>
          <w:rtl/>
        </w:rPr>
        <w:t>ا</w:t>
      </w:r>
      <w:r w:rsidRPr="00601E50">
        <w:rPr>
          <w:rFonts w:cs="B Mitra"/>
          <w:rtl/>
        </w:rPr>
        <w:t xml:space="preserve"> چند</w:t>
      </w:r>
      <w:r w:rsidRPr="00601E50">
        <w:rPr>
          <w:rFonts w:cs="B Mitra" w:hint="cs"/>
          <w:rtl/>
        </w:rPr>
        <w:t>ی</w:t>
      </w:r>
      <w:r w:rsidRPr="00601E50">
        <w:rPr>
          <w:rFonts w:cs="B Mitra" w:hint="eastAsia"/>
          <w:rtl/>
        </w:rPr>
        <w:t>ن</w:t>
      </w:r>
      <w:r w:rsidRPr="00601E50">
        <w:rPr>
          <w:rFonts w:cs="B Mitra"/>
          <w:rtl/>
        </w:rPr>
        <w:t xml:space="preserve"> پارامتر ک</w:t>
      </w:r>
      <w:r w:rsidRPr="00601E50">
        <w:rPr>
          <w:rFonts w:cs="B Mitra" w:hint="cs"/>
          <w:rtl/>
        </w:rPr>
        <w:t>ی</w:t>
      </w:r>
      <w:r w:rsidRPr="00601E50">
        <w:rPr>
          <w:rFonts w:cs="B Mitra" w:hint="eastAsia"/>
          <w:rtl/>
        </w:rPr>
        <w:t>ف</w:t>
      </w:r>
      <w:r w:rsidRPr="00601E50">
        <w:rPr>
          <w:rFonts w:cs="B Mitra" w:hint="cs"/>
          <w:rtl/>
        </w:rPr>
        <w:t>ی</w:t>
      </w:r>
      <w:r w:rsidRPr="00601E50">
        <w:rPr>
          <w:rFonts w:cs="B Mitra" w:hint="eastAsia"/>
          <w:rtl/>
        </w:rPr>
        <w:t>ت</w:t>
      </w:r>
      <w:r w:rsidRPr="00601E50">
        <w:rPr>
          <w:rFonts w:cs="B Mitra"/>
          <w:rtl/>
        </w:rPr>
        <w:t xml:space="preserve"> خدمات</w:t>
      </w:r>
      <w:r w:rsidRPr="00601E50">
        <w:rPr>
          <w:rFonts w:cs="B Mitra"/>
        </w:rPr>
        <w:t xml:space="preserve"> (</w:t>
      </w:r>
      <w:r w:rsidRPr="00601E50">
        <w:rPr>
          <w:rFonts w:asciiTheme="majorBidi" w:hAnsiTheme="majorBidi" w:cstheme="majorBidi"/>
        </w:rPr>
        <w:t>QoS</w:t>
      </w:r>
      <w:r w:rsidRPr="00601E50">
        <w:rPr>
          <w:rFonts w:cs="B Mitra"/>
        </w:rPr>
        <w:t xml:space="preserve">) </w:t>
      </w:r>
      <w:r w:rsidRPr="00601E50">
        <w:rPr>
          <w:rFonts w:cs="B Mitra"/>
          <w:rtl/>
        </w:rPr>
        <w:t>برپا م</w:t>
      </w:r>
      <w:r w:rsidRPr="00601E50">
        <w:rPr>
          <w:rFonts w:cs="B Mitra" w:hint="cs"/>
          <w:rtl/>
        </w:rPr>
        <w:t>ی‌</w:t>
      </w:r>
      <w:r>
        <w:rPr>
          <w:rFonts w:cs="B Mitra" w:hint="eastAsia"/>
          <w:rtl/>
        </w:rPr>
        <w:t>کن</w:t>
      </w:r>
      <w:r>
        <w:rPr>
          <w:rFonts w:cs="B Mitra" w:hint="cs"/>
          <w:rtl/>
        </w:rPr>
        <w:t>ند</w:t>
      </w:r>
      <w:r>
        <w:rPr>
          <w:rFonts w:cs="B Mitra"/>
        </w:rPr>
        <w:t>[</w:t>
      </w:r>
      <w:r w:rsidRPr="00601E50">
        <w:rPr>
          <w:rFonts w:asciiTheme="majorBidi" w:hAnsiTheme="majorBidi" w:cstheme="majorBidi"/>
        </w:rPr>
        <w:t>5</w:t>
      </w:r>
      <w:r>
        <w:rPr>
          <w:rFonts w:cs="B Mitra"/>
        </w:rPr>
        <w:t>]-[</w:t>
      </w:r>
      <w:r w:rsidRPr="00601E50">
        <w:rPr>
          <w:rFonts w:asciiTheme="majorBidi" w:hAnsiTheme="majorBidi" w:cstheme="majorBidi"/>
        </w:rPr>
        <w:t>7</w:t>
      </w:r>
      <w:r>
        <w:rPr>
          <w:rFonts w:cs="B Mitra"/>
        </w:rPr>
        <w:t>]</w:t>
      </w:r>
      <w:r>
        <w:rPr>
          <w:rFonts w:cs="B Mitra" w:hint="cs"/>
          <w:rtl/>
          <w:lang w:bidi="fa-IR"/>
        </w:rPr>
        <w:t>.</w:t>
      </w:r>
    </w:p>
    <w:p w:rsidR="00601E50" w:rsidRPr="00601E50" w:rsidRDefault="00601E50" w:rsidP="00601E50">
      <w:pPr>
        <w:bidi/>
        <w:jc w:val="both"/>
        <w:rPr>
          <w:rFonts w:cs="B Mitra"/>
          <w:rtl/>
          <w:lang w:bidi="fa-IR"/>
        </w:rPr>
      </w:pPr>
      <w:r w:rsidRPr="00601E50">
        <w:rPr>
          <w:rFonts w:cs="B Mitra" w:hint="eastAsia"/>
          <w:rtl/>
        </w:rPr>
        <w:t>پروتکل‌ها</w:t>
      </w:r>
      <w:r w:rsidRPr="00601E50">
        <w:rPr>
          <w:rFonts w:cs="B Mitra" w:hint="cs"/>
          <w:rtl/>
        </w:rPr>
        <w:t>ی</w:t>
      </w:r>
      <w:r w:rsidRPr="00601E50">
        <w:rPr>
          <w:rFonts w:cs="B Mitra"/>
          <w:rtl/>
        </w:rPr>
        <w:t xml:space="preserve"> مس</w:t>
      </w:r>
      <w:r w:rsidRPr="00601E50">
        <w:rPr>
          <w:rFonts w:cs="B Mitra" w:hint="cs"/>
          <w:rtl/>
        </w:rPr>
        <w:t>ی</w:t>
      </w:r>
      <w:r w:rsidRPr="00601E50">
        <w:rPr>
          <w:rFonts w:cs="B Mitra" w:hint="eastAsia"/>
          <w:rtl/>
        </w:rPr>
        <w:t>ر</w:t>
      </w:r>
      <w:r w:rsidRPr="00601E50">
        <w:rPr>
          <w:rFonts w:cs="B Mitra" w:hint="cs"/>
          <w:rtl/>
        </w:rPr>
        <w:t>ی</w:t>
      </w:r>
      <w:r w:rsidRPr="00601E50">
        <w:rPr>
          <w:rFonts w:cs="B Mitra" w:hint="eastAsia"/>
          <w:rtl/>
        </w:rPr>
        <w:t>اب</w:t>
      </w:r>
      <w:r w:rsidRPr="00601E50">
        <w:rPr>
          <w:rFonts w:cs="B Mitra" w:hint="cs"/>
          <w:rtl/>
        </w:rPr>
        <w:t>ی</w:t>
      </w:r>
      <w:r w:rsidRPr="00601E50">
        <w:rPr>
          <w:rFonts w:cs="B Mitra"/>
          <w:rtl/>
        </w:rPr>
        <w:t xml:space="preserve"> آگاه از قدرت</w:t>
      </w:r>
      <w:r w:rsidRPr="00601E50">
        <w:rPr>
          <w:rFonts w:cs="B Mitra"/>
        </w:rPr>
        <w:t xml:space="preserve"> (</w:t>
      </w:r>
      <w:r w:rsidRPr="00601E50">
        <w:rPr>
          <w:rFonts w:asciiTheme="majorBidi" w:hAnsiTheme="majorBidi" w:cstheme="majorBidi"/>
        </w:rPr>
        <w:t>PAR</w:t>
      </w:r>
      <w:r w:rsidRPr="00601E50">
        <w:rPr>
          <w:rFonts w:cs="B Mitra"/>
        </w:rPr>
        <w:t xml:space="preserve">) </w:t>
      </w:r>
      <w:r w:rsidRPr="00601E50">
        <w:rPr>
          <w:rFonts w:cs="B Mitra"/>
          <w:rtl/>
        </w:rPr>
        <w:t>به صورت خاص به کاهش تخل</w:t>
      </w:r>
      <w:r w:rsidRPr="00601E50">
        <w:rPr>
          <w:rFonts w:cs="B Mitra" w:hint="cs"/>
          <w:rtl/>
        </w:rPr>
        <w:t>ی</w:t>
      </w:r>
      <w:r w:rsidRPr="00601E50">
        <w:rPr>
          <w:rFonts w:cs="B Mitra" w:hint="eastAsia"/>
          <w:rtl/>
        </w:rPr>
        <w:t>ه</w:t>
      </w:r>
      <w:r w:rsidRPr="00601E50">
        <w:rPr>
          <w:rFonts w:cs="B Mitra"/>
          <w:rtl/>
        </w:rPr>
        <w:t xml:space="preserve"> قدرت باتر</w:t>
      </w:r>
      <w:r w:rsidRPr="00601E50">
        <w:rPr>
          <w:rFonts w:cs="B Mitra" w:hint="cs"/>
          <w:rtl/>
        </w:rPr>
        <w:t>ی‌</w:t>
      </w:r>
      <w:r w:rsidRPr="00601E50">
        <w:rPr>
          <w:rFonts w:cs="B Mitra" w:hint="eastAsia"/>
          <w:rtl/>
        </w:rPr>
        <w:t>ها</w:t>
      </w:r>
      <w:r w:rsidRPr="00601E50">
        <w:rPr>
          <w:rFonts w:cs="B Mitra" w:hint="cs"/>
          <w:rtl/>
        </w:rPr>
        <w:t>ی</w:t>
      </w:r>
      <w:r w:rsidRPr="00601E50">
        <w:rPr>
          <w:rFonts w:cs="B Mitra"/>
          <w:rtl/>
        </w:rPr>
        <w:t xml:space="preserve"> عوامل تلفن همراه پرداخت م</w:t>
      </w:r>
      <w:r w:rsidRPr="00601E50">
        <w:rPr>
          <w:rFonts w:cs="B Mitra" w:hint="cs"/>
          <w:rtl/>
        </w:rPr>
        <w:t>ی‌</w:t>
      </w:r>
      <w:r w:rsidRPr="00601E50">
        <w:rPr>
          <w:rFonts w:cs="B Mitra" w:hint="eastAsia"/>
          <w:rtl/>
        </w:rPr>
        <w:t>کنند</w:t>
      </w:r>
      <w:r w:rsidRPr="00601E50">
        <w:rPr>
          <w:rFonts w:cs="B Mitra"/>
          <w:rtl/>
        </w:rPr>
        <w:t>. ا</w:t>
      </w:r>
      <w:r w:rsidRPr="00601E50">
        <w:rPr>
          <w:rFonts w:cs="B Mitra" w:hint="cs"/>
          <w:rtl/>
        </w:rPr>
        <w:t>ی</w:t>
      </w:r>
      <w:r w:rsidRPr="00601E50">
        <w:rPr>
          <w:rFonts w:cs="B Mitra" w:hint="eastAsia"/>
          <w:rtl/>
        </w:rPr>
        <w:t>ده</w:t>
      </w:r>
      <w:r w:rsidRPr="00601E50">
        <w:rPr>
          <w:rFonts w:cs="B Mitra"/>
          <w:rtl/>
        </w:rPr>
        <w:t xml:space="preserve"> اصل</w:t>
      </w:r>
      <w:r w:rsidRPr="00601E50">
        <w:rPr>
          <w:rFonts w:cs="B Mitra" w:hint="cs"/>
          <w:rtl/>
        </w:rPr>
        <w:t>ی</w:t>
      </w:r>
      <w:r w:rsidRPr="00601E50">
        <w:rPr>
          <w:rFonts w:cs="B Mitra"/>
          <w:rtl/>
        </w:rPr>
        <w:t xml:space="preserve"> پشت ا</w:t>
      </w:r>
      <w:r w:rsidRPr="00601E50">
        <w:rPr>
          <w:rFonts w:cs="B Mitra" w:hint="cs"/>
          <w:rtl/>
        </w:rPr>
        <w:t>ی</w:t>
      </w:r>
      <w:r w:rsidRPr="00601E50">
        <w:rPr>
          <w:rFonts w:cs="B Mitra" w:hint="eastAsia"/>
          <w:rtl/>
        </w:rPr>
        <w:t>ن</w:t>
      </w:r>
      <w:r w:rsidRPr="00601E50">
        <w:rPr>
          <w:rFonts w:cs="B Mitra"/>
          <w:rtl/>
        </w:rPr>
        <w:t xml:space="preserve"> پروتکل‌ها انتقال تراف</w:t>
      </w:r>
      <w:r w:rsidRPr="00601E50">
        <w:rPr>
          <w:rFonts w:cs="B Mitra" w:hint="cs"/>
          <w:rtl/>
        </w:rPr>
        <w:t>ی</w:t>
      </w:r>
      <w:r w:rsidRPr="00601E50">
        <w:rPr>
          <w:rFonts w:cs="B Mitra" w:hint="eastAsia"/>
          <w:rtl/>
        </w:rPr>
        <w:t>ک</w:t>
      </w:r>
      <w:r w:rsidRPr="00601E50">
        <w:rPr>
          <w:rFonts w:cs="B Mitra"/>
          <w:rtl/>
        </w:rPr>
        <w:t xml:space="preserve"> از طر</w:t>
      </w:r>
      <w:r w:rsidRPr="00601E50">
        <w:rPr>
          <w:rFonts w:cs="B Mitra" w:hint="cs"/>
          <w:rtl/>
        </w:rPr>
        <w:t>ی</w:t>
      </w:r>
      <w:r w:rsidRPr="00601E50">
        <w:rPr>
          <w:rFonts w:cs="B Mitra" w:hint="eastAsia"/>
          <w:rtl/>
        </w:rPr>
        <w:t>ق</w:t>
      </w:r>
      <w:r w:rsidRPr="00601E50">
        <w:rPr>
          <w:rFonts w:cs="B Mitra"/>
          <w:rtl/>
        </w:rPr>
        <w:t xml:space="preserve"> گره‌ها</w:t>
      </w:r>
      <w:r w:rsidRPr="00601E50">
        <w:rPr>
          <w:rFonts w:cs="B Mitra" w:hint="cs"/>
          <w:rtl/>
        </w:rPr>
        <w:t>یی</w:t>
      </w:r>
      <w:r w:rsidRPr="00601E50">
        <w:rPr>
          <w:rFonts w:cs="B Mitra"/>
          <w:rtl/>
        </w:rPr>
        <w:t xml:space="preserve"> است که ب</w:t>
      </w:r>
      <w:r w:rsidRPr="00601E50">
        <w:rPr>
          <w:rFonts w:cs="B Mitra" w:hint="cs"/>
          <w:rtl/>
        </w:rPr>
        <w:t>ی</w:t>
      </w:r>
      <w:r w:rsidRPr="00601E50">
        <w:rPr>
          <w:rFonts w:cs="B Mitra" w:hint="eastAsia"/>
          <w:rtl/>
        </w:rPr>
        <w:t>شتر</w:t>
      </w:r>
      <w:r w:rsidRPr="00601E50">
        <w:rPr>
          <w:rFonts w:cs="B Mitra" w:hint="cs"/>
          <w:rtl/>
        </w:rPr>
        <w:t>ی</w:t>
      </w:r>
      <w:r w:rsidRPr="00601E50">
        <w:rPr>
          <w:rFonts w:cs="B Mitra" w:hint="eastAsia"/>
          <w:rtl/>
        </w:rPr>
        <w:t>ن</w:t>
      </w:r>
      <w:r w:rsidRPr="00601E50">
        <w:rPr>
          <w:rFonts w:cs="B Mitra"/>
          <w:rtl/>
        </w:rPr>
        <w:t xml:space="preserve"> مقدار انرژ</w:t>
      </w:r>
      <w:r w:rsidRPr="00601E50">
        <w:rPr>
          <w:rFonts w:cs="B Mitra" w:hint="cs"/>
          <w:rtl/>
        </w:rPr>
        <w:t>ی</w:t>
      </w:r>
      <w:r w:rsidRPr="00601E50">
        <w:rPr>
          <w:rFonts w:cs="B Mitra"/>
          <w:rtl/>
        </w:rPr>
        <w:t xml:space="preserve"> باق</w:t>
      </w:r>
      <w:r w:rsidRPr="00601E50">
        <w:rPr>
          <w:rFonts w:cs="B Mitra" w:hint="cs"/>
          <w:rtl/>
        </w:rPr>
        <w:t>ی‌</w:t>
      </w:r>
      <w:r w:rsidRPr="00601E50">
        <w:rPr>
          <w:rFonts w:cs="B Mitra" w:hint="eastAsia"/>
          <w:rtl/>
        </w:rPr>
        <w:t>مانده</w:t>
      </w:r>
      <w:r w:rsidRPr="00601E50">
        <w:rPr>
          <w:rFonts w:cs="B Mitra"/>
          <w:rtl/>
        </w:rPr>
        <w:t xml:space="preserve"> را دارند. بنابرا</w:t>
      </w:r>
      <w:r w:rsidRPr="00601E50">
        <w:rPr>
          <w:rFonts w:cs="B Mitra" w:hint="cs"/>
          <w:rtl/>
        </w:rPr>
        <w:t>ی</w:t>
      </w:r>
      <w:r w:rsidRPr="00601E50">
        <w:rPr>
          <w:rFonts w:cs="B Mitra" w:hint="eastAsia"/>
          <w:rtl/>
        </w:rPr>
        <w:t>ن،</w:t>
      </w:r>
      <w:r w:rsidRPr="00601E50">
        <w:rPr>
          <w:rFonts w:cs="B Mitra"/>
          <w:rtl/>
        </w:rPr>
        <w:t xml:space="preserve"> ا</w:t>
      </w:r>
      <w:r w:rsidRPr="00601E50">
        <w:rPr>
          <w:rFonts w:cs="B Mitra" w:hint="cs"/>
          <w:rtl/>
        </w:rPr>
        <w:t>ی</w:t>
      </w:r>
      <w:r w:rsidRPr="00601E50">
        <w:rPr>
          <w:rFonts w:cs="B Mitra" w:hint="eastAsia"/>
          <w:rtl/>
        </w:rPr>
        <w:t>ن</w:t>
      </w:r>
      <w:r w:rsidRPr="00601E50">
        <w:rPr>
          <w:rFonts w:cs="B Mitra"/>
          <w:rtl/>
        </w:rPr>
        <w:t xml:space="preserve"> مکان</w:t>
      </w:r>
      <w:r w:rsidRPr="00601E50">
        <w:rPr>
          <w:rFonts w:cs="B Mitra" w:hint="cs"/>
          <w:rtl/>
        </w:rPr>
        <w:t>ی</w:t>
      </w:r>
      <w:r w:rsidRPr="00601E50">
        <w:rPr>
          <w:rFonts w:cs="B Mitra" w:hint="eastAsia"/>
          <w:rtl/>
        </w:rPr>
        <w:t>سم</w:t>
      </w:r>
      <w:r w:rsidRPr="00601E50">
        <w:rPr>
          <w:rFonts w:cs="B Mitra"/>
          <w:rtl/>
        </w:rPr>
        <w:t xml:space="preserve"> عملکرد و عمر ش</w:t>
      </w:r>
      <w:r w:rsidRPr="00601E50">
        <w:rPr>
          <w:rFonts w:cs="B Mitra" w:hint="eastAsia"/>
          <w:rtl/>
        </w:rPr>
        <w:t>بکه</w:t>
      </w:r>
      <w:r w:rsidRPr="00601E50">
        <w:rPr>
          <w:rFonts w:cs="B Mitra"/>
          <w:rtl/>
        </w:rPr>
        <w:t xml:space="preserve"> را بهبود م</w:t>
      </w:r>
      <w:r w:rsidRPr="00601E50">
        <w:rPr>
          <w:rFonts w:cs="B Mitra" w:hint="cs"/>
          <w:rtl/>
        </w:rPr>
        <w:t>ی‌</w:t>
      </w:r>
      <w:r w:rsidRPr="00601E50">
        <w:rPr>
          <w:rFonts w:cs="B Mitra" w:hint="eastAsia"/>
          <w:rtl/>
        </w:rPr>
        <w:t>بخشد</w:t>
      </w:r>
      <w:r w:rsidRPr="00601E50">
        <w:rPr>
          <w:rFonts w:cs="B Mitra"/>
        </w:rPr>
        <w:t>.</w:t>
      </w:r>
      <w:r>
        <w:rPr>
          <w:rFonts w:cs="B Mitra" w:hint="cs"/>
          <w:rtl/>
        </w:rPr>
        <w:t xml:space="preserve"> </w:t>
      </w:r>
      <w:r w:rsidRPr="00601E50">
        <w:rPr>
          <w:rFonts w:cs="B Mitra" w:hint="eastAsia"/>
          <w:rtl/>
        </w:rPr>
        <w:t>پروتکل‌ها</w:t>
      </w:r>
      <w:r w:rsidRPr="00601E50">
        <w:rPr>
          <w:rFonts w:cs="B Mitra" w:hint="cs"/>
          <w:rtl/>
        </w:rPr>
        <w:t>ی</w:t>
      </w:r>
      <w:r w:rsidRPr="00601E50">
        <w:rPr>
          <w:rFonts w:cs="B Mitra"/>
          <w:rtl/>
        </w:rPr>
        <w:t xml:space="preserve"> مس</w:t>
      </w:r>
      <w:r w:rsidRPr="00601E50">
        <w:rPr>
          <w:rFonts w:cs="B Mitra" w:hint="cs"/>
          <w:rtl/>
        </w:rPr>
        <w:t>ی</w:t>
      </w:r>
      <w:r w:rsidRPr="00601E50">
        <w:rPr>
          <w:rFonts w:cs="B Mitra" w:hint="eastAsia"/>
          <w:rtl/>
        </w:rPr>
        <w:t>ر</w:t>
      </w:r>
      <w:r w:rsidRPr="00601E50">
        <w:rPr>
          <w:rFonts w:cs="B Mitra" w:hint="cs"/>
          <w:rtl/>
        </w:rPr>
        <w:t>ی</w:t>
      </w:r>
      <w:r w:rsidRPr="00601E50">
        <w:rPr>
          <w:rFonts w:cs="B Mitra" w:hint="eastAsia"/>
          <w:rtl/>
        </w:rPr>
        <w:t>اب</w:t>
      </w:r>
      <w:r w:rsidRPr="00601E50">
        <w:rPr>
          <w:rFonts w:cs="B Mitra" w:hint="cs"/>
          <w:rtl/>
        </w:rPr>
        <w:t>ی</w:t>
      </w:r>
      <w:r w:rsidRPr="00601E50">
        <w:rPr>
          <w:rFonts w:cs="B Mitra"/>
          <w:rtl/>
        </w:rPr>
        <w:t xml:space="preserve"> آگاه از انرژ</w:t>
      </w:r>
      <w:r w:rsidRPr="00601E50">
        <w:rPr>
          <w:rFonts w:cs="B Mitra" w:hint="cs"/>
          <w:rtl/>
        </w:rPr>
        <w:t>ی</w:t>
      </w:r>
      <w:r w:rsidRPr="00601E50">
        <w:rPr>
          <w:rFonts w:cs="B Mitra"/>
          <w:rtl/>
        </w:rPr>
        <w:t xml:space="preserve"> با در نظر گرفتن انرژ</w:t>
      </w:r>
      <w:r w:rsidRPr="00601E50">
        <w:rPr>
          <w:rFonts w:cs="B Mitra" w:hint="cs"/>
          <w:rtl/>
        </w:rPr>
        <w:t>ی</w:t>
      </w:r>
      <w:r w:rsidRPr="00601E50">
        <w:rPr>
          <w:rFonts w:cs="B Mitra"/>
          <w:rtl/>
        </w:rPr>
        <w:t xml:space="preserve"> باق</w:t>
      </w:r>
      <w:r w:rsidRPr="00601E50">
        <w:rPr>
          <w:rFonts w:cs="B Mitra" w:hint="cs"/>
          <w:rtl/>
        </w:rPr>
        <w:t>ی‌</w:t>
      </w:r>
      <w:r w:rsidRPr="00601E50">
        <w:rPr>
          <w:rFonts w:cs="B Mitra" w:hint="eastAsia"/>
          <w:rtl/>
        </w:rPr>
        <w:t>مانده</w:t>
      </w:r>
      <w:r w:rsidRPr="00601E50">
        <w:rPr>
          <w:rFonts w:cs="B Mitra"/>
          <w:rtl/>
        </w:rPr>
        <w:t xml:space="preserve"> در هر روتر، بهتر</w:t>
      </w:r>
      <w:r w:rsidRPr="00601E50">
        <w:rPr>
          <w:rFonts w:cs="B Mitra" w:hint="cs"/>
          <w:rtl/>
        </w:rPr>
        <w:t>ی</w:t>
      </w:r>
      <w:r w:rsidRPr="00601E50">
        <w:rPr>
          <w:rFonts w:cs="B Mitra" w:hint="eastAsia"/>
          <w:rtl/>
        </w:rPr>
        <w:t>ن</w:t>
      </w:r>
      <w:r w:rsidRPr="00601E50">
        <w:rPr>
          <w:rFonts w:cs="B Mitra"/>
          <w:rtl/>
        </w:rPr>
        <w:t xml:space="preserve"> مس</w:t>
      </w:r>
      <w:r w:rsidRPr="00601E50">
        <w:rPr>
          <w:rFonts w:cs="B Mitra" w:hint="cs"/>
          <w:rtl/>
        </w:rPr>
        <w:t>ی</w:t>
      </w:r>
      <w:r w:rsidRPr="00601E50">
        <w:rPr>
          <w:rFonts w:cs="B Mitra" w:hint="eastAsia"/>
          <w:rtl/>
        </w:rPr>
        <w:t>ر</w:t>
      </w:r>
      <w:r w:rsidRPr="00601E50">
        <w:rPr>
          <w:rFonts w:cs="B Mitra"/>
          <w:rtl/>
        </w:rPr>
        <w:t xml:space="preserve"> برا</w:t>
      </w:r>
      <w:r w:rsidRPr="00601E50">
        <w:rPr>
          <w:rFonts w:cs="B Mitra" w:hint="cs"/>
          <w:rtl/>
        </w:rPr>
        <w:t>ی</w:t>
      </w:r>
      <w:r w:rsidRPr="00601E50">
        <w:rPr>
          <w:rFonts w:cs="B Mitra"/>
          <w:rtl/>
        </w:rPr>
        <w:t xml:space="preserve"> تحو</w:t>
      </w:r>
      <w:r w:rsidRPr="00601E50">
        <w:rPr>
          <w:rFonts w:cs="B Mitra" w:hint="cs"/>
          <w:rtl/>
        </w:rPr>
        <w:t>ی</w:t>
      </w:r>
      <w:r w:rsidRPr="00601E50">
        <w:rPr>
          <w:rFonts w:cs="B Mitra" w:hint="eastAsia"/>
          <w:rtl/>
        </w:rPr>
        <w:t>ل</w:t>
      </w:r>
      <w:r w:rsidRPr="00601E50">
        <w:rPr>
          <w:rFonts w:cs="B Mitra"/>
          <w:rtl/>
        </w:rPr>
        <w:t xml:space="preserve"> تراف</w:t>
      </w:r>
      <w:r w:rsidRPr="00601E50">
        <w:rPr>
          <w:rFonts w:cs="B Mitra" w:hint="cs"/>
          <w:rtl/>
        </w:rPr>
        <w:t>ی</w:t>
      </w:r>
      <w:r w:rsidRPr="00601E50">
        <w:rPr>
          <w:rFonts w:cs="B Mitra" w:hint="eastAsia"/>
          <w:rtl/>
        </w:rPr>
        <w:t>ک</w:t>
      </w:r>
      <w:r w:rsidRPr="00601E50">
        <w:rPr>
          <w:rFonts w:cs="B Mitra"/>
          <w:rtl/>
        </w:rPr>
        <w:t xml:space="preserve"> برقرار </w:t>
      </w:r>
      <w:r w:rsidRPr="00601E50">
        <w:rPr>
          <w:rFonts w:cs="B Mitra"/>
          <w:rtl/>
        </w:rPr>
        <w:lastRenderedPageBreak/>
        <w:t>م</w:t>
      </w:r>
      <w:r w:rsidRPr="00601E50">
        <w:rPr>
          <w:rFonts w:cs="B Mitra" w:hint="cs"/>
          <w:rtl/>
        </w:rPr>
        <w:t>ی‌</w:t>
      </w:r>
      <w:r w:rsidRPr="00601E50">
        <w:rPr>
          <w:rFonts w:cs="B Mitra" w:hint="eastAsia"/>
          <w:rtl/>
        </w:rPr>
        <w:t>کنند</w:t>
      </w:r>
      <w:r w:rsidRPr="00601E50">
        <w:rPr>
          <w:rFonts w:cs="B Mitra"/>
          <w:rtl/>
        </w:rPr>
        <w:t>. برا</w:t>
      </w:r>
      <w:r w:rsidRPr="00601E50">
        <w:rPr>
          <w:rFonts w:cs="B Mitra" w:hint="cs"/>
          <w:rtl/>
        </w:rPr>
        <w:t>ی</w:t>
      </w:r>
      <w:r w:rsidRPr="00601E50">
        <w:rPr>
          <w:rFonts w:cs="B Mitra"/>
          <w:rtl/>
        </w:rPr>
        <w:t xml:space="preserve"> بهبود کارا</w:t>
      </w:r>
      <w:r w:rsidRPr="00601E50">
        <w:rPr>
          <w:rFonts w:cs="B Mitra" w:hint="cs"/>
          <w:rtl/>
        </w:rPr>
        <w:t>یی</w:t>
      </w:r>
      <w:r w:rsidRPr="00601E50">
        <w:rPr>
          <w:rFonts w:cs="B Mitra"/>
          <w:rtl/>
        </w:rPr>
        <w:t xml:space="preserve"> انرژ</w:t>
      </w:r>
      <w:r w:rsidRPr="00601E50">
        <w:rPr>
          <w:rFonts w:cs="B Mitra" w:hint="cs"/>
          <w:rtl/>
        </w:rPr>
        <w:t>ی</w:t>
      </w:r>
      <w:r>
        <w:rPr>
          <w:rFonts w:cs="B Mitra"/>
          <w:rtl/>
        </w:rPr>
        <w:t xml:space="preserve"> د</w:t>
      </w:r>
      <w:r>
        <w:rPr>
          <w:rFonts w:cs="B Mitra" w:hint="cs"/>
          <w:rtl/>
        </w:rPr>
        <w:t xml:space="preserve">ر </w:t>
      </w:r>
      <w:r w:rsidRPr="00601E50">
        <w:rPr>
          <w:rFonts w:cs="B Mitra"/>
        </w:rPr>
        <w:t xml:space="preserve"> </w:t>
      </w:r>
      <w:r>
        <w:rPr>
          <w:rFonts w:asciiTheme="majorBidi" w:hAnsiTheme="majorBidi" w:cstheme="majorBidi"/>
        </w:rPr>
        <w:t>MANET</w:t>
      </w:r>
      <w:r w:rsidRPr="00601E50">
        <w:rPr>
          <w:rFonts w:cs="B Mitra"/>
          <w:rtl/>
        </w:rPr>
        <w:t>، بس</w:t>
      </w:r>
      <w:r w:rsidRPr="00601E50">
        <w:rPr>
          <w:rFonts w:cs="B Mitra" w:hint="cs"/>
          <w:rtl/>
        </w:rPr>
        <w:t>ی</w:t>
      </w:r>
      <w:r w:rsidRPr="00601E50">
        <w:rPr>
          <w:rFonts w:cs="B Mitra" w:hint="eastAsia"/>
          <w:rtl/>
        </w:rPr>
        <w:t>ار</w:t>
      </w:r>
      <w:r w:rsidRPr="00601E50">
        <w:rPr>
          <w:rFonts w:cs="B Mitra" w:hint="cs"/>
          <w:rtl/>
        </w:rPr>
        <w:t>ی</w:t>
      </w:r>
      <w:r w:rsidRPr="00601E50">
        <w:rPr>
          <w:rFonts w:cs="B Mitra"/>
          <w:rtl/>
        </w:rPr>
        <w:t xml:space="preserve"> از هز</w:t>
      </w:r>
      <w:r w:rsidRPr="00601E50">
        <w:rPr>
          <w:rFonts w:cs="B Mitra" w:hint="cs"/>
          <w:rtl/>
        </w:rPr>
        <w:t>ی</w:t>
      </w:r>
      <w:r w:rsidRPr="00601E50">
        <w:rPr>
          <w:rFonts w:cs="B Mitra" w:hint="eastAsia"/>
          <w:rtl/>
        </w:rPr>
        <w:t>نه‌ها</w:t>
      </w:r>
      <w:r w:rsidRPr="00601E50">
        <w:rPr>
          <w:rFonts w:cs="B Mitra" w:hint="cs"/>
          <w:rtl/>
        </w:rPr>
        <w:t>ی</w:t>
      </w:r>
      <w:r w:rsidRPr="00601E50">
        <w:rPr>
          <w:rFonts w:cs="B Mitra"/>
          <w:rtl/>
        </w:rPr>
        <w:t xml:space="preserve"> مس</w:t>
      </w:r>
      <w:r w:rsidRPr="00601E50">
        <w:rPr>
          <w:rFonts w:cs="B Mitra" w:hint="cs"/>
          <w:rtl/>
        </w:rPr>
        <w:t>ی</w:t>
      </w:r>
      <w:r w:rsidRPr="00601E50">
        <w:rPr>
          <w:rFonts w:cs="B Mitra" w:hint="eastAsia"/>
          <w:rtl/>
        </w:rPr>
        <w:t>ر</w:t>
      </w:r>
      <w:r w:rsidRPr="00601E50">
        <w:rPr>
          <w:rFonts w:cs="B Mitra" w:hint="cs"/>
          <w:rtl/>
        </w:rPr>
        <w:t>ی</w:t>
      </w:r>
      <w:r w:rsidRPr="00601E50">
        <w:rPr>
          <w:rFonts w:cs="B Mitra" w:hint="eastAsia"/>
          <w:rtl/>
        </w:rPr>
        <w:t>اب</w:t>
      </w:r>
      <w:r w:rsidRPr="00601E50">
        <w:rPr>
          <w:rFonts w:cs="B Mitra" w:hint="cs"/>
          <w:rtl/>
        </w:rPr>
        <w:t>ی</w:t>
      </w:r>
      <w:r w:rsidRPr="00601E50">
        <w:rPr>
          <w:rFonts w:cs="B Mitra"/>
          <w:rtl/>
        </w:rPr>
        <w:t xml:space="preserve"> و اقدامات انتخاب مس</w:t>
      </w:r>
      <w:r w:rsidRPr="00601E50">
        <w:rPr>
          <w:rFonts w:cs="B Mitra" w:hint="cs"/>
          <w:rtl/>
        </w:rPr>
        <w:t>ی</w:t>
      </w:r>
      <w:r w:rsidRPr="00601E50">
        <w:rPr>
          <w:rFonts w:cs="B Mitra" w:hint="eastAsia"/>
          <w:rtl/>
        </w:rPr>
        <w:t>ر</w:t>
      </w:r>
      <w:r w:rsidRPr="00601E50">
        <w:rPr>
          <w:rFonts w:cs="B Mitra"/>
          <w:rtl/>
        </w:rPr>
        <w:t xml:space="preserve"> مورد بررس</w:t>
      </w:r>
      <w:r w:rsidRPr="00601E50">
        <w:rPr>
          <w:rFonts w:cs="B Mitra" w:hint="cs"/>
          <w:rtl/>
        </w:rPr>
        <w:t>ی</w:t>
      </w:r>
      <w:r w:rsidRPr="00601E50">
        <w:rPr>
          <w:rFonts w:cs="B Mitra"/>
          <w:rtl/>
        </w:rPr>
        <w:t xml:space="preserve"> و تحق</w:t>
      </w:r>
      <w:r w:rsidRPr="00601E50">
        <w:rPr>
          <w:rFonts w:cs="B Mitra" w:hint="cs"/>
          <w:rtl/>
        </w:rPr>
        <w:t>ی</w:t>
      </w:r>
      <w:r w:rsidRPr="00601E50">
        <w:rPr>
          <w:rFonts w:cs="B Mitra" w:hint="eastAsia"/>
          <w:rtl/>
        </w:rPr>
        <w:t>ق</w:t>
      </w:r>
      <w:r w:rsidRPr="00601E50">
        <w:rPr>
          <w:rFonts w:cs="B Mitra"/>
          <w:rtl/>
        </w:rPr>
        <w:t xml:space="preserve"> قرار گرفته‌اند</w:t>
      </w:r>
      <w:r>
        <w:rPr>
          <w:rFonts w:cs="B Mitra"/>
        </w:rPr>
        <w:t>[</w:t>
      </w:r>
      <w:r w:rsidRPr="00601E50">
        <w:rPr>
          <w:rFonts w:asciiTheme="majorBidi" w:hAnsiTheme="majorBidi" w:cstheme="majorBidi"/>
        </w:rPr>
        <w:t>9</w:t>
      </w:r>
      <w:r>
        <w:rPr>
          <w:rFonts w:cs="B Mitra"/>
        </w:rPr>
        <w:t>]</w:t>
      </w:r>
      <w:r>
        <w:rPr>
          <w:rFonts w:cs="B Mitra" w:hint="cs"/>
          <w:rtl/>
          <w:lang w:bidi="fa-IR"/>
        </w:rPr>
        <w:t>.</w:t>
      </w:r>
    </w:p>
    <w:p w:rsidR="002F6488" w:rsidRDefault="00601E50" w:rsidP="00601E50">
      <w:pPr>
        <w:bidi/>
        <w:jc w:val="both"/>
        <w:rPr>
          <w:rFonts w:cs="B Mitra"/>
          <w:rtl/>
          <w:lang w:bidi="fa-IR"/>
        </w:rPr>
      </w:pPr>
      <w:r>
        <w:rPr>
          <w:rFonts w:cs="B Mitra"/>
          <w:noProof/>
        </w:rPr>
        <mc:AlternateContent>
          <mc:Choice Requires="wps">
            <w:drawing>
              <wp:anchor distT="0" distB="0" distL="114300" distR="114300" simplePos="0" relativeHeight="251659264" behindDoc="0" locked="0" layoutInCell="1" allowOverlap="1" wp14:anchorId="2C1ACB6C" wp14:editId="1AFAA8D5">
                <wp:simplePos x="0" y="0"/>
                <wp:positionH relativeFrom="column">
                  <wp:posOffset>876300</wp:posOffset>
                </wp:positionH>
                <wp:positionV relativeFrom="paragraph">
                  <wp:posOffset>3764280</wp:posOffset>
                </wp:positionV>
                <wp:extent cx="1851660" cy="31242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1660" cy="312420"/>
                        </a:xfrm>
                        <a:prstGeom prst="rect">
                          <a:avLst/>
                        </a:prstGeom>
                        <a:solidFill>
                          <a:schemeClr val="lt1"/>
                        </a:solidFill>
                        <a:ln w="6350">
                          <a:noFill/>
                        </a:ln>
                      </wps:spPr>
                      <wps:txbx>
                        <w:txbxContent>
                          <w:p w:rsidR="00A836E3" w:rsidRPr="00601E50" w:rsidRDefault="00A836E3" w:rsidP="00601E50">
                            <w:pPr>
                              <w:bidi/>
                              <w:jc w:val="both"/>
                              <w:rPr>
                                <w:rFonts w:cs="B Mitra"/>
                                <w:b/>
                                <w:bCs/>
                                <w:color w:val="5B9BD5" w:themeColor="accent1"/>
                                <w:lang w:bidi="fa-IR"/>
                              </w:rPr>
                            </w:pPr>
                            <w:r w:rsidRPr="00601E50">
                              <w:rPr>
                                <w:rFonts w:cs="B Mitra" w:hint="cs"/>
                                <w:b/>
                                <w:bCs/>
                                <w:color w:val="1F4E79" w:themeColor="accent1" w:themeShade="80"/>
                                <w:rtl/>
                                <w:lang w:bidi="fa-IR"/>
                              </w:rPr>
                              <w:t xml:space="preserve">شکل1. </w:t>
                            </w:r>
                            <w:r w:rsidRPr="00601E50">
                              <w:rPr>
                                <w:rFonts w:cs="B Mitra" w:hint="cs"/>
                                <w:b/>
                                <w:bCs/>
                                <w:rtl/>
                                <w:lang w:bidi="fa-IR"/>
                              </w:rPr>
                              <w:t>شبکه</w:t>
                            </w:r>
                            <w:r w:rsidRPr="00601E50">
                              <w:rPr>
                                <w:rFonts w:cs="B Mitra"/>
                                <w:b/>
                                <w:bCs/>
                                <w:rtl/>
                                <w:lang w:bidi="fa-IR"/>
                              </w:rPr>
                              <w:softHyphen/>
                            </w:r>
                            <w:r w:rsidRPr="00601E50">
                              <w:rPr>
                                <w:rFonts w:cs="B Mitra" w:hint="cs"/>
                                <w:b/>
                                <w:bCs/>
                                <w:rtl/>
                                <w:lang w:bidi="fa-IR"/>
                              </w:rPr>
                              <w:t>های موبایل اد هاک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1ACB6C" id="_x0000_t202" coordsize="21600,21600" o:spt="202" path="m,l,21600r21600,l21600,xe">
                <v:stroke joinstyle="miter"/>
                <v:path gradientshapeok="t" o:connecttype="rect"/>
              </v:shapetype>
              <v:shape id="Text Box 2" o:spid="_x0000_s1026" type="#_x0000_t202" style="position:absolute;left:0;text-align:left;margin-left:69pt;margin-top:296.4pt;width:145.8pt;height: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" fillcolor="white [3201]" stroked="f" strokeweight=".5pt">
                <v:textbox>
                  <w:txbxContent>
                    <w:p w:rsidR="00A836E3" w:rsidRPr="00601E50" w:rsidRDefault="00A836E3" w:rsidP="00601E50">
                      <w:pPr>
                        <w:bidi/>
                        <w:jc w:val="both"/>
                        <w:rPr>
                          <w:rFonts w:cs="B Mitra"/>
                          <w:b/>
                          <w:bCs/>
                          <w:color w:val="5B9BD5" w:themeColor="accent1"/>
                          <w:lang w:bidi="fa-IR"/>
                        </w:rPr>
                      </w:pPr>
                      <w:r w:rsidRPr="00601E50">
                        <w:rPr>
                          <w:rFonts w:cs="B Mitra" w:hint="cs"/>
                          <w:b/>
                          <w:bCs/>
                          <w:color w:val="1F4E79" w:themeColor="accent1" w:themeShade="80"/>
                          <w:rtl/>
                          <w:lang w:bidi="fa-IR"/>
                        </w:rPr>
                        <w:t xml:space="preserve">شکل1. </w:t>
                      </w:r>
                      <w:r w:rsidRPr="00601E50">
                        <w:rPr>
                          <w:rFonts w:cs="B Mitra" w:hint="cs"/>
                          <w:b/>
                          <w:bCs/>
                          <w:rtl/>
                          <w:lang w:bidi="fa-IR"/>
                        </w:rPr>
                        <w:t>شبکه</w:t>
                      </w:r>
                      <w:r w:rsidRPr="00601E50">
                        <w:rPr>
                          <w:rFonts w:cs="B Mitra"/>
                          <w:b/>
                          <w:bCs/>
                          <w:rtl/>
                          <w:lang w:bidi="fa-IR"/>
                        </w:rPr>
                        <w:softHyphen/>
                      </w:r>
                      <w:r w:rsidRPr="00601E50">
                        <w:rPr>
                          <w:rFonts w:cs="B Mitra" w:hint="cs"/>
                          <w:b/>
                          <w:bCs/>
                          <w:rtl/>
                          <w:lang w:bidi="fa-IR"/>
                        </w:rPr>
                        <w:t>های موبایل اد هاک</w:t>
                      </w:r>
                    </w:p>
                  </w:txbxContent>
                </v:textbox>
              </v:shape>
            </w:pict>
          </mc:Fallback>
        </mc:AlternateContent>
      </w:r>
      <w:r>
        <w:rPr>
          <w:rFonts w:cs="B Mitra"/>
          <w:noProof/>
        </w:rPr>
        <w:drawing>
          <wp:anchor distT="0" distB="0" distL="114300" distR="114300" simplePos="0" relativeHeight="251660288" behindDoc="1" locked="0" layoutInCell="1" allowOverlap="1" wp14:anchorId="29E78033" wp14:editId="312DF959">
            <wp:simplePos x="0" y="0"/>
            <wp:positionH relativeFrom="margin">
              <wp:align>left</wp:align>
            </wp:positionH>
            <wp:positionV relativeFrom="paragraph">
              <wp:posOffset>1752600</wp:posOffset>
            </wp:positionV>
            <wp:extent cx="2743200" cy="20427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6-08 203123.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042795"/>
                    </a:xfrm>
                    <a:prstGeom prst="rect">
                      <a:avLst/>
                    </a:prstGeom>
                  </pic:spPr>
                </pic:pic>
              </a:graphicData>
            </a:graphic>
          </wp:anchor>
        </w:drawing>
      </w:r>
      <w:r w:rsidRPr="00601E50">
        <w:rPr>
          <w:rFonts w:cs="B Mitra" w:hint="eastAsia"/>
          <w:rtl/>
        </w:rPr>
        <w:t>از</w:t>
      </w:r>
      <w:r w:rsidRPr="00601E50">
        <w:rPr>
          <w:rFonts w:cs="B Mitra"/>
          <w:rtl/>
        </w:rPr>
        <w:t xml:space="preserve"> سو</w:t>
      </w:r>
      <w:r w:rsidRPr="00601E50">
        <w:rPr>
          <w:rFonts w:cs="B Mitra" w:hint="cs"/>
          <w:rtl/>
        </w:rPr>
        <w:t>ی</w:t>
      </w:r>
      <w:r w:rsidRPr="00601E50">
        <w:rPr>
          <w:rFonts w:cs="B Mitra"/>
          <w:rtl/>
        </w:rPr>
        <w:t xml:space="preserve"> د</w:t>
      </w:r>
      <w:r w:rsidRPr="00601E50">
        <w:rPr>
          <w:rFonts w:cs="B Mitra" w:hint="cs"/>
          <w:rtl/>
        </w:rPr>
        <w:t>ی</w:t>
      </w:r>
      <w:r w:rsidRPr="00601E50">
        <w:rPr>
          <w:rFonts w:cs="B Mitra" w:hint="eastAsia"/>
          <w:rtl/>
        </w:rPr>
        <w:t>گر،</w:t>
      </w:r>
      <w:r w:rsidRPr="00601E50">
        <w:rPr>
          <w:rFonts w:cs="B Mitra"/>
          <w:rtl/>
        </w:rPr>
        <w:t xml:space="preserve"> تراف</w:t>
      </w:r>
      <w:r w:rsidRPr="00601E50">
        <w:rPr>
          <w:rFonts w:cs="B Mitra" w:hint="cs"/>
          <w:rtl/>
        </w:rPr>
        <w:t>ی</w:t>
      </w:r>
      <w:r w:rsidRPr="00601E50">
        <w:rPr>
          <w:rFonts w:cs="B Mitra" w:hint="eastAsia"/>
          <w:rtl/>
        </w:rPr>
        <w:t>ک</w:t>
      </w:r>
      <w:r w:rsidRPr="00601E50">
        <w:rPr>
          <w:rFonts w:cs="B Mitra"/>
          <w:rtl/>
        </w:rPr>
        <w:t xml:space="preserve"> مداوم بالا در شبکه‌ها</w:t>
      </w:r>
      <w:r>
        <w:rPr>
          <w:rFonts w:cs="B Mitra" w:hint="cs"/>
          <w:rtl/>
          <w:lang w:bidi="fa-IR"/>
        </w:rPr>
        <w:t>ی اد هاک</w:t>
      </w:r>
      <w:r w:rsidRPr="00601E50">
        <w:rPr>
          <w:rFonts w:cs="B Mitra"/>
          <w:rtl/>
        </w:rPr>
        <w:t xml:space="preserve"> تلفن همراه مقدار ز</w:t>
      </w:r>
      <w:r w:rsidRPr="00601E50">
        <w:rPr>
          <w:rFonts w:cs="B Mitra" w:hint="cs"/>
          <w:rtl/>
        </w:rPr>
        <w:t>ی</w:t>
      </w:r>
      <w:r w:rsidRPr="00601E50">
        <w:rPr>
          <w:rFonts w:cs="B Mitra" w:hint="eastAsia"/>
          <w:rtl/>
        </w:rPr>
        <w:t>اد</w:t>
      </w:r>
      <w:r w:rsidRPr="00601E50">
        <w:rPr>
          <w:rFonts w:cs="B Mitra" w:hint="cs"/>
          <w:rtl/>
        </w:rPr>
        <w:t>ی</w:t>
      </w:r>
      <w:r w:rsidRPr="00601E50">
        <w:rPr>
          <w:rFonts w:cs="B Mitra"/>
          <w:rtl/>
        </w:rPr>
        <w:t xml:space="preserve"> انرژ</w:t>
      </w:r>
      <w:r w:rsidRPr="00601E50">
        <w:rPr>
          <w:rFonts w:cs="B Mitra" w:hint="cs"/>
          <w:rtl/>
        </w:rPr>
        <w:t>ی</w:t>
      </w:r>
      <w:r w:rsidRPr="00601E50">
        <w:rPr>
          <w:rFonts w:cs="B Mitra"/>
          <w:rtl/>
        </w:rPr>
        <w:t xml:space="preserve"> را مصرف م</w:t>
      </w:r>
      <w:r w:rsidRPr="00601E50">
        <w:rPr>
          <w:rFonts w:cs="B Mitra" w:hint="cs"/>
          <w:rtl/>
        </w:rPr>
        <w:t>ی‌</w:t>
      </w:r>
      <w:r w:rsidRPr="00601E50">
        <w:rPr>
          <w:rFonts w:cs="B Mitra" w:hint="eastAsia"/>
          <w:rtl/>
        </w:rPr>
        <w:t>کند</w:t>
      </w:r>
      <w:r w:rsidRPr="00601E50">
        <w:rPr>
          <w:rFonts w:cs="B Mitra"/>
          <w:rtl/>
        </w:rPr>
        <w:t xml:space="preserve"> در حال</w:t>
      </w:r>
      <w:r w:rsidRPr="00601E50">
        <w:rPr>
          <w:rFonts w:cs="B Mitra" w:hint="cs"/>
          <w:rtl/>
        </w:rPr>
        <w:t>ی</w:t>
      </w:r>
      <w:r w:rsidRPr="00601E50">
        <w:rPr>
          <w:rFonts w:cs="B Mitra"/>
          <w:rtl/>
        </w:rPr>
        <w:t xml:space="preserve"> که کارا</w:t>
      </w:r>
      <w:r w:rsidRPr="00601E50">
        <w:rPr>
          <w:rFonts w:cs="B Mitra" w:hint="cs"/>
          <w:rtl/>
        </w:rPr>
        <w:t>یی</w:t>
      </w:r>
      <w:r w:rsidRPr="00601E50">
        <w:rPr>
          <w:rFonts w:cs="B Mitra"/>
          <w:rtl/>
        </w:rPr>
        <w:t xml:space="preserve"> شبکه را از طر</w:t>
      </w:r>
      <w:r w:rsidRPr="00601E50">
        <w:rPr>
          <w:rFonts w:cs="B Mitra" w:hint="cs"/>
          <w:rtl/>
        </w:rPr>
        <w:t>ی</w:t>
      </w:r>
      <w:r w:rsidRPr="00601E50">
        <w:rPr>
          <w:rFonts w:cs="B Mitra" w:hint="eastAsia"/>
          <w:rtl/>
        </w:rPr>
        <w:t>ق</w:t>
      </w:r>
      <w:r w:rsidRPr="00601E50">
        <w:rPr>
          <w:rFonts w:cs="B Mitra"/>
          <w:rtl/>
        </w:rPr>
        <w:t xml:space="preserve"> ا</w:t>
      </w:r>
      <w:r w:rsidRPr="00601E50">
        <w:rPr>
          <w:rFonts w:cs="B Mitra" w:hint="cs"/>
          <w:rtl/>
        </w:rPr>
        <w:t>ی</w:t>
      </w:r>
      <w:r w:rsidRPr="00601E50">
        <w:rPr>
          <w:rFonts w:cs="B Mitra" w:hint="eastAsia"/>
          <w:rtl/>
        </w:rPr>
        <w:t>جاد</w:t>
      </w:r>
      <w:r w:rsidRPr="00601E50">
        <w:rPr>
          <w:rFonts w:cs="B Mitra"/>
          <w:rtl/>
        </w:rPr>
        <w:t xml:space="preserve"> </w:t>
      </w:r>
      <w:r w:rsidR="00F952DE">
        <w:rPr>
          <w:rFonts w:cs="B Mitra"/>
          <w:rtl/>
        </w:rPr>
        <w:t>تراکم</w:t>
      </w:r>
      <w:r w:rsidRPr="00601E50">
        <w:rPr>
          <w:rFonts w:cs="B Mitra"/>
          <w:rtl/>
        </w:rPr>
        <w:t xml:space="preserve"> و احتمالاً از دست دادن داده‌ها کاهش م</w:t>
      </w:r>
      <w:r w:rsidRPr="00601E50">
        <w:rPr>
          <w:rFonts w:cs="B Mitra" w:hint="cs"/>
          <w:rtl/>
        </w:rPr>
        <w:t>ی‌</w:t>
      </w:r>
      <w:r w:rsidRPr="00601E50">
        <w:rPr>
          <w:rFonts w:cs="B Mitra" w:hint="eastAsia"/>
          <w:rtl/>
        </w:rPr>
        <w:t>دهد</w:t>
      </w:r>
      <w:r w:rsidRPr="00601E50">
        <w:rPr>
          <w:rFonts w:cs="B Mitra"/>
          <w:rtl/>
        </w:rPr>
        <w:t>. تحرک تصادف</w:t>
      </w:r>
      <w:r w:rsidRPr="00601E50">
        <w:rPr>
          <w:rFonts w:cs="B Mitra" w:hint="cs"/>
          <w:rtl/>
        </w:rPr>
        <w:t>ی</w:t>
      </w:r>
      <w:r w:rsidRPr="00601E50">
        <w:rPr>
          <w:rFonts w:cs="B Mitra"/>
          <w:rtl/>
        </w:rPr>
        <w:t xml:space="preserve"> گره‌ها و ناپا</w:t>
      </w:r>
      <w:r w:rsidRPr="00601E50">
        <w:rPr>
          <w:rFonts w:cs="B Mitra" w:hint="cs"/>
          <w:rtl/>
        </w:rPr>
        <w:t>ی</w:t>
      </w:r>
      <w:r w:rsidRPr="00601E50">
        <w:rPr>
          <w:rFonts w:cs="B Mitra" w:hint="eastAsia"/>
          <w:rtl/>
        </w:rPr>
        <w:t>دار</w:t>
      </w:r>
      <w:r w:rsidRPr="00601E50">
        <w:rPr>
          <w:rFonts w:cs="B Mitra" w:hint="cs"/>
          <w:rtl/>
        </w:rPr>
        <w:t>ی</w:t>
      </w:r>
      <w:r w:rsidRPr="00601E50">
        <w:rPr>
          <w:rFonts w:cs="B Mitra"/>
          <w:rtl/>
        </w:rPr>
        <w:t xml:space="preserve"> وس</w:t>
      </w:r>
      <w:r w:rsidRPr="00601E50">
        <w:rPr>
          <w:rFonts w:cs="B Mitra" w:hint="cs"/>
          <w:rtl/>
        </w:rPr>
        <w:t>ی</w:t>
      </w:r>
      <w:r w:rsidRPr="00601E50">
        <w:rPr>
          <w:rFonts w:cs="B Mitra" w:hint="eastAsia"/>
          <w:rtl/>
        </w:rPr>
        <w:t>له</w:t>
      </w:r>
      <w:r w:rsidRPr="00601E50">
        <w:rPr>
          <w:rFonts w:cs="B Mitra"/>
          <w:rtl/>
        </w:rPr>
        <w:t xml:space="preserve"> ب</w:t>
      </w:r>
      <w:r w:rsidRPr="00601E50">
        <w:rPr>
          <w:rFonts w:cs="B Mitra" w:hint="cs"/>
          <w:rtl/>
        </w:rPr>
        <w:t>ی‌</w:t>
      </w:r>
      <w:r w:rsidRPr="00601E50">
        <w:rPr>
          <w:rFonts w:cs="B Mitra" w:hint="eastAsia"/>
          <w:rtl/>
        </w:rPr>
        <w:t>س</w:t>
      </w:r>
      <w:r w:rsidRPr="00601E50">
        <w:rPr>
          <w:rFonts w:cs="B Mitra" w:hint="cs"/>
          <w:rtl/>
        </w:rPr>
        <w:t>ی</w:t>
      </w:r>
      <w:r w:rsidRPr="00601E50">
        <w:rPr>
          <w:rFonts w:cs="B Mitra" w:hint="eastAsia"/>
          <w:rtl/>
        </w:rPr>
        <w:t>م</w:t>
      </w:r>
      <w:r w:rsidRPr="00601E50">
        <w:rPr>
          <w:rFonts w:cs="B Mitra"/>
          <w:rtl/>
        </w:rPr>
        <w:t xml:space="preserve"> باعث م</w:t>
      </w:r>
      <w:r w:rsidRPr="00601E50">
        <w:rPr>
          <w:rFonts w:cs="B Mitra" w:hint="cs"/>
          <w:rtl/>
        </w:rPr>
        <w:t>ی‌</w:t>
      </w:r>
      <w:r w:rsidRPr="00601E50">
        <w:rPr>
          <w:rFonts w:cs="B Mitra" w:hint="eastAsia"/>
          <w:rtl/>
        </w:rPr>
        <w:t>شود</w:t>
      </w:r>
      <w:r w:rsidRPr="00601E50">
        <w:rPr>
          <w:rFonts w:cs="B Mitra"/>
          <w:rtl/>
        </w:rPr>
        <w:t xml:space="preserve"> مس</w:t>
      </w:r>
      <w:r w:rsidRPr="00601E50">
        <w:rPr>
          <w:rFonts w:cs="B Mitra" w:hint="cs"/>
          <w:rtl/>
        </w:rPr>
        <w:t>ی</w:t>
      </w:r>
      <w:r w:rsidRPr="00601E50">
        <w:rPr>
          <w:rFonts w:cs="B Mitra" w:hint="eastAsia"/>
          <w:rtl/>
        </w:rPr>
        <w:t>ر</w:t>
      </w:r>
      <w:r w:rsidRPr="00601E50">
        <w:rPr>
          <w:rFonts w:cs="B Mitra" w:hint="cs"/>
          <w:rtl/>
        </w:rPr>
        <w:t>ی</w:t>
      </w:r>
      <w:r w:rsidRPr="00601E50">
        <w:rPr>
          <w:rFonts w:cs="B Mitra" w:hint="eastAsia"/>
          <w:rtl/>
        </w:rPr>
        <w:t>اب</w:t>
      </w:r>
      <w:r w:rsidRPr="00601E50">
        <w:rPr>
          <w:rFonts w:cs="B Mitra" w:hint="cs"/>
          <w:rtl/>
        </w:rPr>
        <w:t>ی</w:t>
      </w:r>
      <w:r w:rsidRPr="00601E50">
        <w:rPr>
          <w:rFonts w:cs="B Mitra"/>
          <w:rtl/>
        </w:rPr>
        <w:t xml:space="preserve"> در </w:t>
      </w:r>
      <w:r w:rsidRPr="00601E50">
        <w:rPr>
          <w:rFonts w:asciiTheme="majorBidi" w:hAnsiTheme="majorBidi" w:cstheme="majorBidi"/>
        </w:rPr>
        <w:t>MANETs</w:t>
      </w:r>
      <w:r w:rsidRPr="00601E50">
        <w:rPr>
          <w:rFonts w:cs="B Mitra"/>
          <w:rtl/>
        </w:rPr>
        <w:t xml:space="preserve"> حت</w:t>
      </w:r>
      <w:r w:rsidRPr="00601E50">
        <w:rPr>
          <w:rFonts w:cs="B Mitra" w:hint="cs"/>
          <w:rtl/>
        </w:rPr>
        <w:t>ی</w:t>
      </w:r>
      <w:r w:rsidRPr="00601E50">
        <w:rPr>
          <w:rFonts w:cs="B Mitra"/>
          <w:rtl/>
        </w:rPr>
        <w:t xml:space="preserve"> دشوارتر شود. ب</w:t>
      </w:r>
      <w:r w:rsidRPr="00601E50">
        <w:rPr>
          <w:rFonts w:cs="B Mitra" w:hint="cs"/>
          <w:rtl/>
        </w:rPr>
        <w:t>ی</w:t>
      </w:r>
      <w:r w:rsidRPr="00601E50">
        <w:rPr>
          <w:rFonts w:cs="B Mitra" w:hint="eastAsia"/>
          <w:rtl/>
        </w:rPr>
        <w:t>شتر</w:t>
      </w:r>
      <w:r w:rsidRPr="00601E50">
        <w:rPr>
          <w:rFonts w:cs="B Mitra"/>
          <w:rtl/>
        </w:rPr>
        <w:t xml:space="preserve"> پروتکل‌ها</w:t>
      </w:r>
      <w:r w:rsidRPr="00601E50">
        <w:rPr>
          <w:rFonts w:cs="B Mitra" w:hint="cs"/>
          <w:rtl/>
        </w:rPr>
        <w:t>ی</w:t>
      </w:r>
      <w:r w:rsidRPr="00601E50">
        <w:rPr>
          <w:rFonts w:cs="B Mitra"/>
          <w:rtl/>
        </w:rPr>
        <w:t xml:space="preserve"> مس</w:t>
      </w:r>
      <w:r w:rsidRPr="00601E50">
        <w:rPr>
          <w:rFonts w:cs="B Mitra" w:hint="cs"/>
          <w:rtl/>
        </w:rPr>
        <w:t>ی</w:t>
      </w:r>
      <w:r w:rsidRPr="00601E50">
        <w:rPr>
          <w:rFonts w:cs="B Mitra" w:hint="eastAsia"/>
          <w:rtl/>
        </w:rPr>
        <w:t>ر</w:t>
      </w:r>
      <w:r w:rsidRPr="00601E50">
        <w:rPr>
          <w:rFonts w:cs="B Mitra" w:hint="cs"/>
          <w:rtl/>
        </w:rPr>
        <w:t>ی</w:t>
      </w:r>
      <w:r w:rsidRPr="00601E50">
        <w:rPr>
          <w:rFonts w:cs="B Mitra" w:hint="eastAsia"/>
          <w:rtl/>
        </w:rPr>
        <w:t>اب</w:t>
      </w:r>
      <w:r w:rsidRPr="00601E50">
        <w:rPr>
          <w:rFonts w:cs="B Mitra" w:hint="cs"/>
          <w:rtl/>
        </w:rPr>
        <w:t>ی</w:t>
      </w:r>
      <w:r w:rsidRPr="00601E50">
        <w:rPr>
          <w:rFonts w:cs="B Mitra"/>
          <w:rtl/>
        </w:rPr>
        <w:t xml:space="preserve"> موجود تلاش م</w:t>
      </w:r>
      <w:r w:rsidRPr="00601E50">
        <w:rPr>
          <w:rFonts w:cs="B Mitra" w:hint="cs"/>
          <w:rtl/>
        </w:rPr>
        <w:t>ی‌</w:t>
      </w:r>
      <w:r w:rsidRPr="00601E50">
        <w:rPr>
          <w:rFonts w:cs="B Mitra" w:hint="eastAsia"/>
          <w:rtl/>
        </w:rPr>
        <w:t>کنند</w:t>
      </w:r>
      <w:r w:rsidRPr="00601E50">
        <w:rPr>
          <w:rFonts w:cs="B Mitra"/>
          <w:rtl/>
        </w:rPr>
        <w:t xml:space="preserve"> تا بهتر</w:t>
      </w:r>
      <w:r w:rsidRPr="00601E50">
        <w:rPr>
          <w:rFonts w:cs="B Mitra" w:hint="cs"/>
          <w:rtl/>
        </w:rPr>
        <w:t>ی</w:t>
      </w:r>
      <w:r w:rsidRPr="00601E50">
        <w:rPr>
          <w:rFonts w:cs="B Mitra" w:hint="eastAsia"/>
          <w:rtl/>
        </w:rPr>
        <w:t>ن</w:t>
      </w:r>
      <w:r w:rsidRPr="00601E50">
        <w:rPr>
          <w:rFonts w:cs="B Mitra"/>
          <w:rtl/>
        </w:rPr>
        <w:t xml:space="preserve"> تلاش را برا</w:t>
      </w:r>
      <w:r w:rsidRPr="00601E50">
        <w:rPr>
          <w:rFonts w:cs="B Mitra" w:hint="cs"/>
          <w:rtl/>
        </w:rPr>
        <w:t>ی</w:t>
      </w:r>
      <w:r w:rsidRPr="00601E50">
        <w:rPr>
          <w:rFonts w:cs="B Mitra"/>
          <w:rtl/>
        </w:rPr>
        <w:t xml:space="preserve"> </w:t>
      </w:r>
      <w:r w:rsidRPr="00601E50">
        <w:rPr>
          <w:rFonts w:cs="B Mitra" w:hint="cs"/>
          <w:rtl/>
        </w:rPr>
        <w:t>ی</w:t>
      </w:r>
      <w:r w:rsidRPr="00601E50">
        <w:rPr>
          <w:rFonts w:cs="B Mitra" w:hint="eastAsia"/>
          <w:rtl/>
        </w:rPr>
        <w:t>افتن</w:t>
      </w:r>
      <w:r w:rsidRPr="00601E50">
        <w:rPr>
          <w:rFonts w:cs="B Mitra"/>
          <w:rtl/>
        </w:rPr>
        <w:t xml:space="preserve"> کوتاهتر</w:t>
      </w:r>
      <w:r w:rsidRPr="00601E50">
        <w:rPr>
          <w:rFonts w:cs="B Mitra" w:hint="cs"/>
          <w:rtl/>
        </w:rPr>
        <w:t>ی</w:t>
      </w:r>
      <w:r w:rsidRPr="00601E50">
        <w:rPr>
          <w:rFonts w:cs="B Mitra" w:hint="eastAsia"/>
          <w:rtl/>
        </w:rPr>
        <w:t>ن</w:t>
      </w:r>
      <w:r w:rsidRPr="00601E50">
        <w:rPr>
          <w:rFonts w:cs="B Mitra"/>
          <w:rtl/>
        </w:rPr>
        <w:t xml:space="preserve"> مس</w:t>
      </w:r>
      <w:r w:rsidRPr="00601E50">
        <w:rPr>
          <w:rFonts w:cs="B Mitra" w:hint="cs"/>
          <w:rtl/>
        </w:rPr>
        <w:t>ی</w:t>
      </w:r>
      <w:r w:rsidRPr="00601E50">
        <w:rPr>
          <w:rFonts w:cs="B Mitra" w:hint="eastAsia"/>
          <w:rtl/>
        </w:rPr>
        <w:t>ر</w:t>
      </w:r>
      <w:r w:rsidRPr="00601E50">
        <w:rPr>
          <w:rFonts w:cs="B Mitra"/>
          <w:rtl/>
        </w:rPr>
        <w:t xml:space="preserve"> برا</w:t>
      </w:r>
      <w:r w:rsidRPr="00601E50">
        <w:rPr>
          <w:rFonts w:cs="B Mitra" w:hint="cs"/>
          <w:rtl/>
        </w:rPr>
        <w:t>ی</w:t>
      </w:r>
      <w:r w:rsidRPr="00601E50">
        <w:rPr>
          <w:rFonts w:cs="B Mitra"/>
          <w:rtl/>
        </w:rPr>
        <w:t xml:space="preserve"> انتقال از طر</w:t>
      </w:r>
      <w:r w:rsidRPr="00601E50">
        <w:rPr>
          <w:rFonts w:cs="B Mitra" w:hint="cs"/>
          <w:rtl/>
        </w:rPr>
        <w:t>ی</w:t>
      </w:r>
      <w:r w:rsidRPr="00601E50">
        <w:rPr>
          <w:rFonts w:cs="B Mitra" w:hint="eastAsia"/>
          <w:rtl/>
        </w:rPr>
        <w:t>ق</w:t>
      </w:r>
      <w:r w:rsidRPr="00601E50">
        <w:rPr>
          <w:rFonts w:cs="B Mitra"/>
          <w:rtl/>
        </w:rPr>
        <w:t xml:space="preserve"> حل ا</w:t>
      </w:r>
      <w:r w:rsidRPr="00601E50">
        <w:rPr>
          <w:rFonts w:cs="B Mitra" w:hint="cs"/>
          <w:rtl/>
        </w:rPr>
        <w:t>ی</w:t>
      </w:r>
      <w:r w:rsidRPr="00601E50">
        <w:rPr>
          <w:rFonts w:cs="B Mitra" w:hint="eastAsia"/>
          <w:rtl/>
        </w:rPr>
        <w:t>ن</w:t>
      </w:r>
      <w:r w:rsidRPr="00601E50">
        <w:rPr>
          <w:rFonts w:cs="B Mitra"/>
          <w:rtl/>
        </w:rPr>
        <w:t xml:space="preserve"> مشکلات به طور جداگانه بدون در نظر گرفتن انواع پارامترها</w:t>
      </w:r>
      <w:r w:rsidRPr="00601E50">
        <w:rPr>
          <w:rFonts w:cs="B Mitra" w:hint="cs"/>
          <w:rtl/>
        </w:rPr>
        <w:t>ی</w:t>
      </w:r>
      <w:r>
        <w:rPr>
          <w:rFonts w:cs="B Mitra"/>
          <w:rtl/>
        </w:rPr>
        <w:t xml:space="preserve"> </w:t>
      </w:r>
      <w:r w:rsidRPr="00601E50">
        <w:rPr>
          <w:rFonts w:asciiTheme="majorBidi" w:hAnsiTheme="majorBidi" w:cstheme="majorBidi"/>
        </w:rPr>
        <w:t>QoS</w:t>
      </w:r>
      <w:r>
        <w:rPr>
          <w:rFonts w:cs="B Mitra" w:hint="cs"/>
          <w:rtl/>
        </w:rPr>
        <w:t xml:space="preserve"> </w:t>
      </w:r>
      <w:r>
        <w:rPr>
          <w:rFonts w:cs="B Mitra"/>
          <w:rtl/>
        </w:rPr>
        <w:t>انجام دهند</w:t>
      </w:r>
      <w:r>
        <w:rPr>
          <w:rFonts w:cs="B Mitra"/>
        </w:rPr>
        <w:t>[</w:t>
      </w:r>
      <w:r w:rsidRPr="00601E50">
        <w:rPr>
          <w:rFonts w:asciiTheme="majorBidi" w:hAnsiTheme="majorBidi" w:cstheme="majorBidi"/>
        </w:rPr>
        <w:t>10</w:t>
      </w:r>
      <w:r>
        <w:rPr>
          <w:rFonts w:cs="B Mitra"/>
        </w:rPr>
        <w:t>]</w:t>
      </w:r>
      <w:r>
        <w:rPr>
          <w:rFonts w:cs="B Mitra" w:hint="cs"/>
          <w:rtl/>
          <w:lang w:bidi="fa-IR"/>
        </w:rPr>
        <w:t>.</w:t>
      </w:r>
    </w:p>
    <w:p w:rsidR="00601E50" w:rsidRDefault="00601E50" w:rsidP="00601E50">
      <w:pPr>
        <w:bidi/>
        <w:jc w:val="both"/>
        <w:rPr>
          <w:rFonts w:cs="B Mitra"/>
          <w:lang w:bidi="fa-IR"/>
        </w:rPr>
      </w:pPr>
    </w:p>
    <w:p w:rsidR="00601E50" w:rsidRDefault="00601E50" w:rsidP="00601E50">
      <w:pPr>
        <w:bidi/>
        <w:jc w:val="both"/>
        <w:rPr>
          <w:rFonts w:cs="B Mitra"/>
          <w:lang w:bidi="fa-IR"/>
        </w:rPr>
      </w:pPr>
      <w:r w:rsidRPr="00601E50">
        <w:rPr>
          <w:rFonts w:cs="B Mitra"/>
          <w:rtl/>
          <w:lang w:bidi="fa-IR"/>
        </w:rPr>
        <w:t xml:space="preserve">همانطور که در شکل ۱ نشان داده شده است، گره‌ها در </w:t>
      </w:r>
      <w:r w:rsidRPr="00601E50">
        <w:rPr>
          <w:rFonts w:asciiTheme="majorBidi" w:hAnsiTheme="majorBidi" w:cstheme="majorBidi"/>
          <w:lang w:bidi="fa-IR"/>
        </w:rPr>
        <w:t>MANETs</w:t>
      </w:r>
      <w:r w:rsidRPr="00601E50">
        <w:rPr>
          <w:rFonts w:cs="B Mitra"/>
          <w:rtl/>
          <w:lang w:bidi="fa-IR"/>
        </w:rPr>
        <w:t xml:space="preserve"> قادر به انجام حرکات تصادف</w:t>
      </w:r>
      <w:r w:rsidRPr="00601E50">
        <w:rPr>
          <w:rFonts w:cs="B Mitra" w:hint="cs"/>
          <w:rtl/>
          <w:lang w:bidi="fa-IR"/>
        </w:rPr>
        <w:t>ی</w:t>
      </w:r>
      <w:r w:rsidRPr="00601E50">
        <w:rPr>
          <w:rFonts w:cs="B Mitra"/>
          <w:rtl/>
          <w:lang w:bidi="fa-IR"/>
        </w:rPr>
        <w:t xml:space="preserve"> هستند که منجر به تغ</w:t>
      </w:r>
      <w:r w:rsidRPr="00601E50">
        <w:rPr>
          <w:rFonts w:cs="B Mitra" w:hint="cs"/>
          <w:rtl/>
          <w:lang w:bidi="fa-IR"/>
        </w:rPr>
        <w:t>یی</w:t>
      </w:r>
      <w:r w:rsidRPr="00601E50">
        <w:rPr>
          <w:rFonts w:cs="B Mitra" w:hint="eastAsia"/>
          <w:rtl/>
          <w:lang w:bidi="fa-IR"/>
        </w:rPr>
        <w:t>ر</w:t>
      </w:r>
      <w:r w:rsidRPr="00601E50">
        <w:rPr>
          <w:rFonts w:cs="B Mitra"/>
          <w:rtl/>
          <w:lang w:bidi="fa-IR"/>
        </w:rPr>
        <w:t xml:space="preserve"> مداوم و خودکار توپولوژ</w:t>
      </w:r>
      <w:r w:rsidRPr="00601E50">
        <w:rPr>
          <w:rFonts w:cs="B Mitra" w:hint="cs"/>
          <w:rtl/>
          <w:lang w:bidi="fa-IR"/>
        </w:rPr>
        <w:t>ی</w:t>
      </w:r>
      <w:r w:rsidRPr="00601E50">
        <w:rPr>
          <w:rFonts w:cs="B Mitra"/>
          <w:rtl/>
          <w:lang w:bidi="fa-IR"/>
        </w:rPr>
        <w:t xml:space="preserve"> شبکه م</w:t>
      </w:r>
      <w:r w:rsidRPr="00601E50">
        <w:rPr>
          <w:rFonts w:cs="B Mitra" w:hint="cs"/>
          <w:rtl/>
          <w:lang w:bidi="fa-IR"/>
        </w:rPr>
        <w:t>ی‌</w:t>
      </w:r>
      <w:r w:rsidRPr="00601E50">
        <w:rPr>
          <w:rFonts w:cs="B Mitra" w:hint="eastAsia"/>
          <w:rtl/>
          <w:lang w:bidi="fa-IR"/>
        </w:rPr>
        <w:t>شود</w:t>
      </w:r>
      <w:r w:rsidRPr="00601E50">
        <w:rPr>
          <w:rFonts w:cs="B Mitra"/>
          <w:rtl/>
          <w:lang w:bidi="fa-IR"/>
        </w:rPr>
        <w:t xml:space="preserve">. </w:t>
      </w:r>
      <w:r w:rsidRPr="00601E50">
        <w:rPr>
          <w:rFonts w:cs="B Mitra" w:hint="cs"/>
          <w:rtl/>
          <w:lang w:bidi="fa-IR"/>
        </w:rPr>
        <w:t>ی</w:t>
      </w:r>
      <w:r w:rsidRPr="00601E50">
        <w:rPr>
          <w:rFonts w:cs="B Mitra" w:hint="eastAsia"/>
          <w:rtl/>
          <w:lang w:bidi="fa-IR"/>
        </w:rPr>
        <w:t>ک</w:t>
      </w:r>
      <w:r w:rsidRPr="00601E50">
        <w:rPr>
          <w:rFonts w:cs="B Mitra" w:hint="cs"/>
          <w:rtl/>
          <w:lang w:bidi="fa-IR"/>
        </w:rPr>
        <w:t>ی</w:t>
      </w:r>
      <w:r w:rsidRPr="00601E50">
        <w:rPr>
          <w:rFonts w:cs="B Mitra"/>
          <w:rtl/>
          <w:lang w:bidi="fa-IR"/>
        </w:rPr>
        <w:t xml:space="preserve"> از دلا</w:t>
      </w:r>
      <w:r w:rsidRPr="00601E50">
        <w:rPr>
          <w:rFonts w:cs="B Mitra" w:hint="cs"/>
          <w:rtl/>
          <w:lang w:bidi="fa-IR"/>
        </w:rPr>
        <w:t>ی</w:t>
      </w:r>
      <w:r w:rsidRPr="00601E50">
        <w:rPr>
          <w:rFonts w:cs="B Mitra" w:hint="eastAsia"/>
          <w:rtl/>
          <w:lang w:bidi="fa-IR"/>
        </w:rPr>
        <w:t>ل</w:t>
      </w:r>
      <w:r w:rsidRPr="00601E50">
        <w:rPr>
          <w:rFonts w:cs="B Mitra"/>
          <w:rtl/>
          <w:lang w:bidi="fa-IR"/>
        </w:rPr>
        <w:t xml:space="preserve"> اصل</w:t>
      </w:r>
      <w:r w:rsidRPr="00601E50">
        <w:rPr>
          <w:rFonts w:cs="B Mitra" w:hint="cs"/>
          <w:rtl/>
          <w:lang w:bidi="fa-IR"/>
        </w:rPr>
        <w:t>ی</w:t>
      </w:r>
      <w:r w:rsidRPr="00601E50">
        <w:rPr>
          <w:rFonts w:cs="B Mitra"/>
          <w:rtl/>
          <w:lang w:bidi="fa-IR"/>
        </w:rPr>
        <w:t xml:space="preserve"> از دست دادن </w:t>
      </w:r>
      <w:r w:rsidR="00C365A0">
        <w:rPr>
          <w:rFonts w:cs="B Mitra"/>
          <w:rtl/>
          <w:lang w:bidi="fa-IR"/>
        </w:rPr>
        <w:t>پکت</w:t>
      </w:r>
      <w:r w:rsidRPr="00601E50">
        <w:rPr>
          <w:rFonts w:cs="B Mitra"/>
          <w:rtl/>
          <w:lang w:bidi="fa-IR"/>
        </w:rPr>
        <w:t xml:space="preserve"> در </w:t>
      </w:r>
      <w:r w:rsidRPr="00601E50">
        <w:rPr>
          <w:rFonts w:asciiTheme="majorBidi" w:hAnsiTheme="majorBidi" w:cstheme="majorBidi"/>
          <w:lang w:bidi="fa-IR"/>
        </w:rPr>
        <w:t>MANETs</w:t>
      </w:r>
      <w:r w:rsidRPr="00601E50">
        <w:rPr>
          <w:rFonts w:cs="B Mitra"/>
          <w:rtl/>
          <w:lang w:bidi="fa-IR"/>
        </w:rPr>
        <w:t xml:space="preserve"> شکست پ</w:t>
      </w:r>
      <w:r w:rsidRPr="00601E50">
        <w:rPr>
          <w:rFonts w:cs="B Mitra" w:hint="cs"/>
          <w:rtl/>
          <w:lang w:bidi="fa-IR"/>
        </w:rPr>
        <w:t>ی</w:t>
      </w:r>
      <w:r w:rsidRPr="00601E50">
        <w:rPr>
          <w:rFonts w:cs="B Mitra" w:hint="eastAsia"/>
          <w:rtl/>
          <w:lang w:bidi="fa-IR"/>
        </w:rPr>
        <w:t>وند</w:t>
      </w:r>
      <w:r w:rsidRPr="00601E50">
        <w:rPr>
          <w:rFonts w:cs="B Mitra"/>
          <w:rtl/>
          <w:lang w:bidi="fa-IR"/>
        </w:rPr>
        <w:t xml:space="preserve"> است. ا</w:t>
      </w:r>
      <w:r w:rsidRPr="00601E50">
        <w:rPr>
          <w:rFonts w:cs="B Mitra" w:hint="cs"/>
          <w:rtl/>
          <w:lang w:bidi="fa-IR"/>
        </w:rPr>
        <w:t>ی</w:t>
      </w:r>
      <w:r w:rsidRPr="00601E50">
        <w:rPr>
          <w:rFonts w:cs="B Mitra" w:hint="eastAsia"/>
          <w:rtl/>
          <w:lang w:bidi="fa-IR"/>
        </w:rPr>
        <w:t>ن</w:t>
      </w:r>
      <w:r w:rsidRPr="00601E50">
        <w:rPr>
          <w:rFonts w:cs="B Mitra"/>
          <w:rtl/>
          <w:lang w:bidi="fa-IR"/>
        </w:rPr>
        <w:t xml:space="preserve"> اصل</w:t>
      </w:r>
      <w:r w:rsidRPr="00601E50">
        <w:rPr>
          <w:rFonts w:cs="B Mitra" w:hint="cs"/>
          <w:rtl/>
          <w:lang w:bidi="fa-IR"/>
        </w:rPr>
        <w:t>ی</w:t>
      </w:r>
      <w:r w:rsidRPr="00601E50">
        <w:rPr>
          <w:rFonts w:cs="B Mitra"/>
          <w:rtl/>
          <w:lang w:bidi="fa-IR"/>
        </w:rPr>
        <w:t xml:space="preserve"> به خاطر و</w:t>
      </w:r>
      <w:r w:rsidRPr="00601E50">
        <w:rPr>
          <w:rFonts w:cs="B Mitra" w:hint="cs"/>
          <w:rtl/>
          <w:lang w:bidi="fa-IR"/>
        </w:rPr>
        <w:t>ی</w:t>
      </w:r>
      <w:r w:rsidRPr="00601E50">
        <w:rPr>
          <w:rFonts w:cs="B Mitra" w:hint="eastAsia"/>
          <w:rtl/>
          <w:lang w:bidi="fa-IR"/>
        </w:rPr>
        <w:t>ژگ</w:t>
      </w:r>
      <w:r w:rsidRPr="00601E50">
        <w:rPr>
          <w:rFonts w:cs="B Mitra" w:hint="cs"/>
          <w:rtl/>
          <w:lang w:bidi="fa-IR"/>
        </w:rPr>
        <w:t>ی</w:t>
      </w:r>
      <w:r w:rsidRPr="00601E50">
        <w:rPr>
          <w:rFonts w:cs="B Mitra"/>
          <w:rtl/>
          <w:lang w:bidi="fa-IR"/>
        </w:rPr>
        <w:t xml:space="preserve"> حرکت گره که معمولاً به طور پو</w:t>
      </w:r>
      <w:r w:rsidRPr="00601E50">
        <w:rPr>
          <w:rFonts w:cs="B Mitra" w:hint="cs"/>
          <w:rtl/>
          <w:lang w:bidi="fa-IR"/>
        </w:rPr>
        <w:t>ی</w:t>
      </w:r>
      <w:r w:rsidRPr="00601E50">
        <w:rPr>
          <w:rFonts w:cs="B Mitra" w:hint="eastAsia"/>
          <w:rtl/>
          <w:lang w:bidi="fa-IR"/>
        </w:rPr>
        <w:t>ا</w:t>
      </w:r>
      <w:r w:rsidRPr="00601E50">
        <w:rPr>
          <w:rFonts w:cs="B Mitra"/>
          <w:rtl/>
          <w:lang w:bidi="fa-IR"/>
        </w:rPr>
        <w:t xml:space="preserve"> در طول عمر شبکه تغ</w:t>
      </w:r>
      <w:r w:rsidRPr="00601E50">
        <w:rPr>
          <w:rFonts w:cs="B Mitra" w:hint="cs"/>
          <w:rtl/>
          <w:lang w:bidi="fa-IR"/>
        </w:rPr>
        <w:t>یی</w:t>
      </w:r>
      <w:r w:rsidRPr="00601E50">
        <w:rPr>
          <w:rFonts w:cs="B Mitra" w:hint="eastAsia"/>
          <w:rtl/>
          <w:lang w:bidi="fa-IR"/>
        </w:rPr>
        <w:t>ر</w:t>
      </w:r>
      <w:r w:rsidRPr="00601E50">
        <w:rPr>
          <w:rFonts w:cs="B Mitra"/>
          <w:rtl/>
          <w:lang w:bidi="fa-IR"/>
        </w:rPr>
        <w:t xml:space="preserve"> م</w:t>
      </w:r>
      <w:r w:rsidRPr="00601E50">
        <w:rPr>
          <w:rFonts w:cs="B Mitra" w:hint="cs"/>
          <w:rtl/>
          <w:lang w:bidi="fa-IR"/>
        </w:rPr>
        <w:t>ی‌</w:t>
      </w:r>
      <w:r w:rsidRPr="00601E50">
        <w:rPr>
          <w:rFonts w:cs="B Mitra" w:hint="eastAsia"/>
          <w:rtl/>
          <w:lang w:bidi="fa-IR"/>
        </w:rPr>
        <w:t>کند</w:t>
      </w:r>
      <w:r>
        <w:rPr>
          <w:rFonts w:cs="B Mitra"/>
          <w:lang w:bidi="fa-IR"/>
        </w:rPr>
        <w:t>[11]</w:t>
      </w:r>
      <w:r w:rsidRPr="00601E50">
        <w:rPr>
          <w:rFonts w:cs="B Mitra"/>
          <w:rtl/>
          <w:lang w:bidi="fa-IR"/>
        </w:rPr>
        <w:t>. پ</w:t>
      </w:r>
      <w:r w:rsidRPr="00601E50">
        <w:rPr>
          <w:rFonts w:cs="B Mitra" w:hint="cs"/>
          <w:rtl/>
          <w:lang w:bidi="fa-IR"/>
        </w:rPr>
        <w:t>ی</w:t>
      </w:r>
      <w:r w:rsidRPr="00601E50">
        <w:rPr>
          <w:rFonts w:cs="B Mitra" w:hint="eastAsia"/>
          <w:rtl/>
          <w:lang w:bidi="fa-IR"/>
        </w:rPr>
        <w:t>اده‌ساز</w:t>
      </w:r>
      <w:r w:rsidRPr="00601E50">
        <w:rPr>
          <w:rFonts w:cs="B Mitra" w:hint="cs"/>
          <w:rtl/>
          <w:lang w:bidi="fa-IR"/>
        </w:rPr>
        <w:t>ی</w:t>
      </w:r>
      <w:r w:rsidRPr="00601E50">
        <w:rPr>
          <w:rFonts w:cs="B Mitra"/>
          <w:rtl/>
          <w:lang w:bidi="fa-IR"/>
        </w:rPr>
        <w:t xml:space="preserve"> </w:t>
      </w:r>
      <w:r w:rsidRPr="00601E50">
        <w:rPr>
          <w:rFonts w:asciiTheme="majorBidi" w:hAnsiTheme="majorBidi" w:cstheme="majorBidi"/>
          <w:lang w:bidi="fa-IR"/>
        </w:rPr>
        <w:t>TCP New-Reno</w:t>
      </w:r>
      <w:r w:rsidRPr="00601E50">
        <w:rPr>
          <w:rFonts w:asciiTheme="majorBidi" w:hAnsiTheme="majorBidi" w:cstheme="majorBidi"/>
          <w:rtl/>
          <w:lang w:bidi="fa-IR"/>
        </w:rPr>
        <w:t xml:space="preserve"> </w:t>
      </w:r>
      <w:r w:rsidRPr="00601E50">
        <w:rPr>
          <w:rFonts w:cs="B Mitra"/>
          <w:rtl/>
          <w:lang w:bidi="fa-IR"/>
        </w:rPr>
        <w:t>در شبکه‌ها</w:t>
      </w:r>
      <w:r w:rsidRPr="00601E50">
        <w:rPr>
          <w:rFonts w:cs="B Mitra" w:hint="cs"/>
          <w:rtl/>
          <w:lang w:bidi="fa-IR"/>
        </w:rPr>
        <w:t>ی</w:t>
      </w:r>
      <w:r w:rsidRPr="00601E50">
        <w:rPr>
          <w:rFonts w:cs="B Mitra"/>
          <w:rtl/>
          <w:lang w:bidi="fa-IR"/>
        </w:rPr>
        <w:t xml:space="preserve"> </w:t>
      </w:r>
      <w:r>
        <w:rPr>
          <w:rFonts w:cs="B Mitra" w:hint="cs"/>
          <w:rtl/>
          <w:lang w:bidi="fa-IR"/>
        </w:rPr>
        <w:t xml:space="preserve">اد هاک </w:t>
      </w:r>
      <w:r w:rsidRPr="00601E50">
        <w:rPr>
          <w:rFonts w:cs="B Mitra"/>
          <w:rtl/>
          <w:lang w:bidi="fa-IR"/>
        </w:rPr>
        <w:t>ب</w:t>
      </w:r>
      <w:r w:rsidRPr="00601E50">
        <w:rPr>
          <w:rFonts w:cs="B Mitra" w:hint="cs"/>
          <w:rtl/>
          <w:lang w:bidi="fa-IR"/>
        </w:rPr>
        <w:t>ی‌</w:t>
      </w:r>
      <w:r w:rsidRPr="00601E50">
        <w:rPr>
          <w:rFonts w:cs="B Mitra" w:hint="eastAsia"/>
          <w:rtl/>
          <w:lang w:bidi="fa-IR"/>
        </w:rPr>
        <w:t>س</w:t>
      </w:r>
      <w:r w:rsidRPr="00601E50">
        <w:rPr>
          <w:rFonts w:cs="B Mitra" w:hint="cs"/>
          <w:rtl/>
          <w:lang w:bidi="fa-IR"/>
        </w:rPr>
        <w:t>ی</w:t>
      </w:r>
      <w:r w:rsidRPr="00601E50">
        <w:rPr>
          <w:rFonts w:cs="B Mitra" w:hint="eastAsia"/>
          <w:rtl/>
          <w:lang w:bidi="fa-IR"/>
        </w:rPr>
        <w:t>م</w:t>
      </w:r>
      <w:r w:rsidRPr="00601E50">
        <w:rPr>
          <w:rFonts w:cs="B Mitra"/>
          <w:rtl/>
          <w:lang w:bidi="fa-IR"/>
        </w:rPr>
        <w:t xml:space="preserve"> به دست دادن </w:t>
      </w:r>
      <w:r w:rsidR="00C365A0">
        <w:rPr>
          <w:rFonts w:cs="B Mitra"/>
          <w:rtl/>
          <w:lang w:bidi="fa-IR"/>
        </w:rPr>
        <w:t>پکت</w:t>
      </w:r>
      <w:r w:rsidRPr="00601E50">
        <w:rPr>
          <w:rFonts w:cs="B Mitra"/>
          <w:rtl/>
          <w:lang w:bidi="fa-IR"/>
        </w:rPr>
        <w:t xml:space="preserve"> را به عنوان نشانه از </w:t>
      </w:r>
      <w:r w:rsidR="00F952DE">
        <w:rPr>
          <w:rFonts w:cs="B Mitra"/>
          <w:rtl/>
          <w:lang w:bidi="fa-IR"/>
        </w:rPr>
        <w:t>تراکم</w:t>
      </w:r>
      <w:r w:rsidRPr="00601E50">
        <w:rPr>
          <w:rFonts w:cs="B Mitra"/>
          <w:rtl/>
          <w:lang w:bidi="fa-IR"/>
        </w:rPr>
        <w:t xml:space="preserve"> در صورت سرر</w:t>
      </w:r>
      <w:r w:rsidRPr="00601E50">
        <w:rPr>
          <w:rFonts w:cs="B Mitra" w:hint="cs"/>
          <w:rtl/>
          <w:lang w:bidi="fa-IR"/>
        </w:rPr>
        <w:t>ی</w:t>
      </w:r>
      <w:r w:rsidRPr="00601E50">
        <w:rPr>
          <w:rFonts w:cs="B Mitra" w:hint="eastAsia"/>
          <w:rtl/>
          <w:lang w:bidi="fa-IR"/>
        </w:rPr>
        <w:t>ز</w:t>
      </w:r>
      <w:r w:rsidRPr="00601E50">
        <w:rPr>
          <w:rFonts w:cs="B Mitra"/>
          <w:rtl/>
          <w:lang w:bidi="fa-IR"/>
        </w:rPr>
        <w:t xml:space="preserve"> بافر </w:t>
      </w:r>
      <w:r w:rsidRPr="00601E50">
        <w:rPr>
          <w:rFonts w:cs="B Mitra" w:hint="cs"/>
          <w:rtl/>
          <w:lang w:bidi="fa-IR"/>
        </w:rPr>
        <w:t>ی</w:t>
      </w:r>
      <w:r w:rsidRPr="00601E50">
        <w:rPr>
          <w:rFonts w:cs="B Mitra" w:hint="eastAsia"/>
          <w:rtl/>
          <w:lang w:bidi="fa-IR"/>
        </w:rPr>
        <w:t>ا</w:t>
      </w:r>
      <w:r w:rsidRPr="00601E50">
        <w:rPr>
          <w:rFonts w:cs="B Mitra"/>
          <w:rtl/>
          <w:lang w:bidi="fa-IR"/>
        </w:rPr>
        <w:t xml:space="preserve"> قطع اتصال م</w:t>
      </w:r>
      <w:r w:rsidRPr="00601E50">
        <w:rPr>
          <w:rFonts w:cs="B Mitra" w:hint="cs"/>
          <w:rtl/>
          <w:lang w:bidi="fa-IR"/>
        </w:rPr>
        <w:t>ی‌</w:t>
      </w:r>
      <w:r w:rsidRPr="00601E50">
        <w:rPr>
          <w:rFonts w:cs="B Mitra" w:hint="eastAsia"/>
          <w:rtl/>
          <w:lang w:bidi="fa-IR"/>
        </w:rPr>
        <w:t>پذ</w:t>
      </w:r>
      <w:r w:rsidRPr="00601E50">
        <w:rPr>
          <w:rFonts w:cs="B Mitra" w:hint="cs"/>
          <w:rtl/>
          <w:lang w:bidi="fa-IR"/>
        </w:rPr>
        <w:t>ی</w:t>
      </w:r>
      <w:r w:rsidRPr="00601E50">
        <w:rPr>
          <w:rFonts w:cs="B Mitra" w:hint="eastAsia"/>
          <w:rtl/>
          <w:lang w:bidi="fa-IR"/>
        </w:rPr>
        <w:t>رد</w:t>
      </w:r>
      <w:r w:rsidRPr="00601E50">
        <w:rPr>
          <w:rFonts w:cs="B Mitra"/>
          <w:rtl/>
          <w:lang w:bidi="fa-IR"/>
        </w:rPr>
        <w:t>. ا</w:t>
      </w:r>
      <w:r w:rsidRPr="00601E50">
        <w:rPr>
          <w:rFonts w:cs="B Mitra" w:hint="cs"/>
          <w:rtl/>
          <w:lang w:bidi="fa-IR"/>
        </w:rPr>
        <w:t>ی</w:t>
      </w:r>
      <w:r w:rsidRPr="00601E50">
        <w:rPr>
          <w:rFonts w:cs="B Mitra" w:hint="eastAsia"/>
          <w:rtl/>
          <w:lang w:bidi="fa-IR"/>
        </w:rPr>
        <w:t>ن</w:t>
      </w:r>
      <w:r w:rsidRPr="00601E50">
        <w:rPr>
          <w:rFonts w:cs="B Mitra"/>
          <w:rtl/>
          <w:lang w:bidi="fa-IR"/>
        </w:rPr>
        <w:t xml:space="preserve"> قابل</w:t>
      </w:r>
      <w:r w:rsidRPr="00601E50">
        <w:rPr>
          <w:rFonts w:cs="B Mitra" w:hint="cs"/>
          <w:rtl/>
          <w:lang w:bidi="fa-IR"/>
        </w:rPr>
        <w:t>ی</w:t>
      </w:r>
      <w:r w:rsidRPr="00601E50">
        <w:rPr>
          <w:rFonts w:cs="B Mitra" w:hint="eastAsia"/>
          <w:rtl/>
          <w:lang w:bidi="fa-IR"/>
        </w:rPr>
        <w:t>ت</w:t>
      </w:r>
      <w:r w:rsidRPr="00601E50">
        <w:rPr>
          <w:rFonts w:cs="B Mitra"/>
          <w:rtl/>
          <w:lang w:bidi="fa-IR"/>
        </w:rPr>
        <w:t xml:space="preserve"> پنجره </w:t>
      </w:r>
      <w:r w:rsidR="00F952DE">
        <w:rPr>
          <w:rFonts w:cs="B Mitra"/>
          <w:rtl/>
          <w:lang w:bidi="fa-IR"/>
        </w:rPr>
        <w:t>تراکم</w:t>
      </w:r>
      <w:r w:rsidRPr="00601E50">
        <w:rPr>
          <w:rFonts w:cs="B Mitra"/>
          <w:rtl/>
          <w:lang w:bidi="fa-IR"/>
        </w:rPr>
        <w:t xml:space="preserve"> را به نصف اندازه فعل</w:t>
      </w:r>
      <w:r w:rsidRPr="00601E50">
        <w:rPr>
          <w:rFonts w:cs="B Mitra" w:hint="cs"/>
          <w:rtl/>
          <w:lang w:bidi="fa-IR"/>
        </w:rPr>
        <w:t>ی</w:t>
      </w:r>
      <w:r w:rsidRPr="00601E50">
        <w:rPr>
          <w:rFonts w:cs="B Mitra"/>
          <w:rtl/>
          <w:lang w:bidi="fa-IR"/>
        </w:rPr>
        <w:t xml:space="preserve"> آن کاهش م</w:t>
      </w:r>
      <w:r w:rsidRPr="00601E50">
        <w:rPr>
          <w:rFonts w:cs="B Mitra" w:hint="cs"/>
          <w:rtl/>
          <w:lang w:bidi="fa-IR"/>
        </w:rPr>
        <w:t>ی‌</w:t>
      </w:r>
      <w:r w:rsidRPr="00601E50">
        <w:rPr>
          <w:rFonts w:cs="B Mitra" w:hint="eastAsia"/>
          <w:rtl/>
          <w:lang w:bidi="fa-IR"/>
        </w:rPr>
        <w:t>دهد</w:t>
      </w:r>
      <w:r w:rsidRPr="00601E50">
        <w:rPr>
          <w:rFonts w:cs="B Mitra"/>
          <w:rtl/>
          <w:lang w:bidi="fa-IR"/>
        </w:rPr>
        <w:t xml:space="preserve"> </w:t>
      </w:r>
      <w:r>
        <w:rPr>
          <w:rFonts w:cs="B Mitra"/>
          <w:lang w:bidi="fa-IR"/>
        </w:rPr>
        <w:t>[12]</w:t>
      </w:r>
      <w:r w:rsidRPr="00601E50">
        <w:rPr>
          <w:rFonts w:cs="B Mitra"/>
          <w:rtl/>
          <w:lang w:bidi="fa-IR"/>
        </w:rPr>
        <w:t>.</w:t>
      </w:r>
    </w:p>
    <w:p w:rsidR="00601E50" w:rsidRDefault="00601E50" w:rsidP="00601E50">
      <w:pPr>
        <w:bidi/>
        <w:jc w:val="both"/>
        <w:rPr>
          <w:rFonts w:cs="B Mitra"/>
          <w:lang w:bidi="fa-IR"/>
        </w:rPr>
      </w:pPr>
      <w:r w:rsidRPr="00601E50">
        <w:rPr>
          <w:rFonts w:cs="B Mitra"/>
          <w:rtl/>
          <w:lang w:bidi="fa-IR"/>
        </w:rPr>
        <w:t>پروتکل‌ها</w:t>
      </w:r>
      <w:r w:rsidRPr="00601E50">
        <w:rPr>
          <w:rFonts w:cs="B Mitra" w:hint="cs"/>
          <w:rtl/>
          <w:lang w:bidi="fa-IR"/>
        </w:rPr>
        <w:t>ی</w:t>
      </w:r>
      <w:r w:rsidRPr="00601E50">
        <w:rPr>
          <w:rFonts w:cs="B Mitra"/>
          <w:rtl/>
          <w:lang w:bidi="fa-IR"/>
        </w:rPr>
        <w:t xml:space="preserve"> مس</w:t>
      </w:r>
      <w:r w:rsidRPr="00601E50">
        <w:rPr>
          <w:rFonts w:cs="B Mitra" w:hint="cs"/>
          <w:rtl/>
          <w:lang w:bidi="fa-IR"/>
        </w:rPr>
        <w:t>ی</w:t>
      </w:r>
      <w:r w:rsidRPr="00601E50">
        <w:rPr>
          <w:rFonts w:cs="B Mitra" w:hint="eastAsia"/>
          <w:rtl/>
          <w:lang w:bidi="fa-IR"/>
        </w:rPr>
        <w:t>ر</w:t>
      </w:r>
      <w:r w:rsidRPr="00601E50">
        <w:rPr>
          <w:rFonts w:cs="B Mitra" w:hint="cs"/>
          <w:rtl/>
          <w:lang w:bidi="fa-IR"/>
        </w:rPr>
        <w:t>ی</w:t>
      </w:r>
      <w:r w:rsidRPr="00601E50">
        <w:rPr>
          <w:rFonts w:cs="B Mitra" w:hint="eastAsia"/>
          <w:rtl/>
          <w:lang w:bidi="fa-IR"/>
        </w:rPr>
        <w:t>اب</w:t>
      </w:r>
      <w:r w:rsidRPr="00601E50">
        <w:rPr>
          <w:rFonts w:cs="B Mitra" w:hint="cs"/>
          <w:rtl/>
          <w:lang w:bidi="fa-IR"/>
        </w:rPr>
        <w:t>ی</w:t>
      </w:r>
      <w:r w:rsidRPr="00601E50">
        <w:rPr>
          <w:rFonts w:cs="B Mitra"/>
          <w:rtl/>
          <w:lang w:bidi="fa-IR"/>
        </w:rPr>
        <w:t xml:space="preserve"> چند مس</w:t>
      </w:r>
      <w:r w:rsidRPr="00601E50">
        <w:rPr>
          <w:rFonts w:cs="B Mitra" w:hint="cs"/>
          <w:rtl/>
          <w:lang w:bidi="fa-IR"/>
        </w:rPr>
        <w:t>ی</w:t>
      </w:r>
      <w:r w:rsidRPr="00601E50">
        <w:rPr>
          <w:rFonts w:cs="B Mitra" w:hint="eastAsia"/>
          <w:rtl/>
          <w:lang w:bidi="fa-IR"/>
        </w:rPr>
        <w:t>ره،</w:t>
      </w:r>
      <w:r w:rsidRPr="00601E50">
        <w:rPr>
          <w:rFonts w:cs="B Mitra"/>
          <w:rtl/>
          <w:lang w:bidi="fa-IR"/>
        </w:rPr>
        <w:t xml:space="preserve"> به گره منبع اجازه م</w:t>
      </w:r>
      <w:r w:rsidRPr="00601E50">
        <w:rPr>
          <w:rFonts w:cs="B Mitra" w:hint="cs"/>
          <w:rtl/>
          <w:lang w:bidi="fa-IR"/>
        </w:rPr>
        <w:t>ی‌</w:t>
      </w:r>
      <w:r w:rsidRPr="00601E50">
        <w:rPr>
          <w:rFonts w:cs="B Mitra" w:hint="eastAsia"/>
          <w:rtl/>
          <w:lang w:bidi="fa-IR"/>
        </w:rPr>
        <w:t>دهند</w:t>
      </w:r>
      <w:r w:rsidRPr="00601E50">
        <w:rPr>
          <w:rFonts w:cs="B Mitra"/>
          <w:rtl/>
          <w:lang w:bidi="fa-IR"/>
        </w:rPr>
        <w:t xml:space="preserve"> تا در طول </w:t>
      </w:r>
      <w:r w:rsidRPr="00601E50">
        <w:rPr>
          <w:rFonts w:cs="B Mitra" w:hint="cs"/>
          <w:rtl/>
          <w:lang w:bidi="fa-IR"/>
        </w:rPr>
        <w:t>ی</w:t>
      </w:r>
      <w:r w:rsidRPr="00601E50">
        <w:rPr>
          <w:rFonts w:cs="B Mitra" w:hint="eastAsia"/>
          <w:rtl/>
          <w:lang w:bidi="fa-IR"/>
        </w:rPr>
        <w:t>ک</w:t>
      </w:r>
      <w:r w:rsidRPr="00601E50">
        <w:rPr>
          <w:rFonts w:cs="B Mitra"/>
          <w:rtl/>
          <w:lang w:bidi="fa-IR"/>
        </w:rPr>
        <w:t xml:space="preserve"> فرآ</w:t>
      </w:r>
      <w:r w:rsidRPr="00601E50">
        <w:rPr>
          <w:rFonts w:cs="B Mitra" w:hint="cs"/>
          <w:rtl/>
          <w:lang w:bidi="fa-IR"/>
        </w:rPr>
        <w:t>ی</w:t>
      </w:r>
      <w:r w:rsidRPr="00601E50">
        <w:rPr>
          <w:rFonts w:cs="B Mitra" w:hint="eastAsia"/>
          <w:rtl/>
          <w:lang w:bidi="fa-IR"/>
        </w:rPr>
        <w:t>ند</w:t>
      </w:r>
      <w:r w:rsidRPr="00601E50">
        <w:rPr>
          <w:rFonts w:cs="B Mitra"/>
          <w:rtl/>
          <w:lang w:bidi="fa-IR"/>
        </w:rPr>
        <w:t xml:space="preserve"> کشف مس</w:t>
      </w:r>
      <w:r w:rsidRPr="00601E50">
        <w:rPr>
          <w:rFonts w:cs="B Mitra" w:hint="cs"/>
          <w:rtl/>
          <w:lang w:bidi="fa-IR"/>
        </w:rPr>
        <w:t>ی</w:t>
      </w:r>
      <w:r w:rsidRPr="00601E50">
        <w:rPr>
          <w:rFonts w:cs="B Mitra" w:hint="eastAsia"/>
          <w:rtl/>
          <w:lang w:bidi="fa-IR"/>
        </w:rPr>
        <w:t>ر</w:t>
      </w:r>
      <w:r w:rsidRPr="00601E50">
        <w:rPr>
          <w:rFonts w:cs="B Mitra"/>
          <w:rtl/>
          <w:lang w:bidi="fa-IR"/>
        </w:rPr>
        <w:t xml:space="preserve"> تک مس</w:t>
      </w:r>
      <w:r w:rsidRPr="00601E50">
        <w:rPr>
          <w:rFonts w:cs="B Mitra" w:hint="cs"/>
          <w:rtl/>
          <w:lang w:bidi="fa-IR"/>
        </w:rPr>
        <w:t>ی</w:t>
      </w:r>
      <w:r w:rsidRPr="00601E50">
        <w:rPr>
          <w:rFonts w:cs="B Mitra" w:hint="eastAsia"/>
          <w:rtl/>
          <w:lang w:bidi="fa-IR"/>
        </w:rPr>
        <w:t>ر</w:t>
      </w:r>
      <w:r w:rsidRPr="00601E50">
        <w:rPr>
          <w:rFonts w:cs="B Mitra" w:hint="cs"/>
          <w:rtl/>
          <w:lang w:bidi="fa-IR"/>
        </w:rPr>
        <w:t>ی</w:t>
      </w:r>
      <w:r w:rsidRPr="00601E50">
        <w:rPr>
          <w:rFonts w:cs="B Mitra" w:hint="eastAsia"/>
          <w:rtl/>
          <w:lang w:bidi="fa-IR"/>
        </w:rPr>
        <w:t>،</w:t>
      </w:r>
      <w:r w:rsidRPr="00601E50">
        <w:rPr>
          <w:rFonts w:cs="B Mitra"/>
          <w:rtl/>
          <w:lang w:bidi="fa-IR"/>
        </w:rPr>
        <w:t xml:space="preserve"> مس</w:t>
      </w:r>
      <w:r w:rsidRPr="00601E50">
        <w:rPr>
          <w:rFonts w:cs="B Mitra" w:hint="cs"/>
          <w:rtl/>
          <w:lang w:bidi="fa-IR"/>
        </w:rPr>
        <w:t>ی</w:t>
      </w:r>
      <w:r w:rsidRPr="00601E50">
        <w:rPr>
          <w:rFonts w:cs="B Mitra" w:hint="eastAsia"/>
          <w:rtl/>
          <w:lang w:bidi="fa-IR"/>
        </w:rPr>
        <w:t>ر</w:t>
      </w:r>
      <w:r w:rsidRPr="00601E50">
        <w:rPr>
          <w:rFonts w:cs="B Mitra"/>
          <w:rtl/>
          <w:lang w:bidi="fa-IR"/>
        </w:rPr>
        <w:t xml:space="preserve"> مناسبتر را از ب</w:t>
      </w:r>
      <w:r w:rsidRPr="00601E50">
        <w:rPr>
          <w:rFonts w:cs="B Mitra" w:hint="cs"/>
          <w:rtl/>
          <w:lang w:bidi="fa-IR"/>
        </w:rPr>
        <w:t>ی</w:t>
      </w:r>
      <w:r w:rsidRPr="00601E50">
        <w:rPr>
          <w:rFonts w:cs="B Mitra" w:hint="eastAsia"/>
          <w:rtl/>
          <w:lang w:bidi="fa-IR"/>
        </w:rPr>
        <w:t>ن</w:t>
      </w:r>
      <w:r w:rsidRPr="00601E50">
        <w:rPr>
          <w:rFonts w:cs="B Mitra"/>
          <w:rtl/>
          <w:lang w:bidi="fa-IR"/>
        </w:rPr>
        <w:t xml:space="preserve"> چند مس</w:t>
      </w:r>
      <w:r w:rsidRPr="00601E50">
        <w:rPr>
          <w:rFonts w:cs="B Mitra" w:hint="cs"/>
          <w:rtl/>
          <w:lang w:bidi="fa-IR"/>
        </w:rPr>
        <w:t>ی</w:t>
      </w:r>
      <w:r w:rsidRPr="00601E50">
        <w:rPr>
          <w:rFonts w:cs="B Mitra" w:hint="eastAsia"/>
          <w:rtl/>
          <w:lang w:bidi="fa-IR"/>
        </w:rPr>
        <w:t>ر</w:t>
      </w:r>
      <w:r w:rsidRPr="00601E50">
        <w:rPr>
          <w:rFonts w:cs="B Mitra"/>
          <w:rtl/>
          <w:lang w:bidi="fa-IR"/>
        </w:rPr>
        <w:t xml:space="preserve"> انتخاب کند. ا</w:t>
      </w:r>
      <w:r w:rsidRPr="00601E50">
        <w:rPr>
          <w:rFonts w:cs="B Mitra" w:hint="cs"/>
          <w:rtl/>
          <w:lang w:bidi="fa-IR"/>
        </w:rPr>
        <w:t>ی</w:t>
      </w:r>
      <w:r w:rsidRPr="00601E50">
        <w:rPr>
          <w:rFonts w:cs="B Mitra" w:hint="eastAsia"/>
          <w:rtl/>
          <w:lang w:bidi="fa-IR"/>
        </w:rPr>
        <w:t>ن</w:t>
      </w:r>
      <w:r w:rsidRPr="00601E50">
        <w:rPr>
          <w:rFonts w:cs="B Mitra"/>
          <w:rtl/>
          <w:lang w:bidi="fa-IR"/>
        </w:rPr>
        <w:t xml:space="preserve"> فرآ</w:t>
      </w:r>
      <w:r w:rsidRPr="00601E50">
        <w:rPr>
          <w:rFonts w:cs="B Mitra" w:hint="cs"/>
          <w:rtl/>
          <w:lang w:bidi="fa-IR"/>
        </w:rPr>
        <w:t>ی</w:t>
      </w:r>
      <w:r w:rsidRPr="00601E50">
        <w:rPr>
          <w:rFonts w:cs="B Mitra" w:hint="eastAsia"/>
          <w:rtl/>
          <w:lang w:bidi="fa-IR"/>
        </w:rPr>
        <w:t>ند</w:t>
      </w:r>
      <w:r w:rsidRPr="00601E50">
        <w:rPr>
          <w:rFonts w:cs="B Mitra"/>
          <w:rtl/>
          <w:lang w:bidi="fa-IR"/>
        </w:rPr>
        <w:t xml:space="preserve"> در مس</w:t>
      </w:r>
      <w:r w:rsidRPr="00601E50">
        <w:rPr>
          <w:rFonts w:cs="B Mitra" w:hint="cs"/>
          <w:rtl/>
          <w:lang w:bidi="fa-IR"/>
        </w:rPr>
        <w:t>ی</w:t>
      </w:r>
      <w:r w:rsidRPr="00601E50">
        <w:rPr>
          <w:rFonts w:cs="B Mitra" w:hint="eastAsia"/>
          <w:rtl/>
          <w:lang w:bidi="fa-IR"/>
        </w:rPr>
        <w:t>ر</w:t>
      </w:r>
      <w:r w:rsidRPr="00601E50">
        <w:rPr>
          <w:rFonts w:cs="B Mitra" w:hint="cs"/>
          <w:rtl/>
          <w:lang w:bidi="fa-IR"/>
        </w:rPr>
        <w:t>ی</w:t>
      </w:r>
      <w:r w:rsidRPr="00601E50">
        <w:rPr>
          <w:rFonts w:cs="B Mitra" w:hint="eastAsia"/>
          <w:rtl/>
          <w:lang w:bidi="fa-IR"/>
        </w:rPr>
        <w:t>اب</w:t>
      </w:r>
      <w:r w:rsidRPr="00601E50">
        <w:rPr>
          <w:rFonts w:cs="B Mitra" w:hint="cs"/>
          <w:rtl/>
          <w:lang w:bidi="fa-IR"/>
        </w:rPr>
        <w:t>ی</w:t>
      </w:r>
      <w:r w:rsidRPr="00601E50">
        <w:rPr>
          <w:rFonts w:cs="B Mitra"/>
          <w:rtl/>
          <w:lang w:bidi="fa-IR"/>
        </w:rPr>
        <w:t xml:space="preserve"> چند مس</w:t>
      </w:r>
      <w:r w:rsidRPr="00601E50">
        <w:rPr>
          <w:rFonts w:cs="B Mitra" w:hint="cs"/>
          <w:rtl/>
          <w:lang w:bidi="fa-IR"/>
        </w:rPr>
        <w:t>ی</w:t>
      </w:r>
      <w:r w:rsidRPr="00601E50">
        <w:rPr>
          <w:rFonts w:cs="B Mitra" w:hint="eastAsia"/>
          <w:rtl/>
          <w:lang w:bidi="fa-IR"/>
        </w:rPr>
        <w:t>ره</w:t>
      </w:r>
      <w:r w:rsidRPr="00601E50">
        <w:rPr>
          <w:rFonts w:cs="B Mitra"/>
          <w:rtl/>
          <w:lang w:bidi="fa-IR"/>
        </w:rPr>
        <w:t xml:space="preserve"> تعداد فرآ</w:t>
      </w:r>
      <w:r w:rsidRPr="00601E50">
        <w:rPr>
          <w:rFonts w:cs="B Mitra" w:hint="cs"/>
          <w:rtl/>
          <w:lang w:bidi="fa-IR"/>
        </w:rPr>
        <w:t>ی</w:t>
      </w:r>
      <w:r w:rsidRPr="00601E50">
        <w:rPr>
          <w:rFonts w:cs="B Mitra" w:hint="eastAsia"/>
          <w:rtl/>
          <w:lang w:bidi="fa-IR"/>
        </w:rPr>
        <w:t>ندها</w:t>
      </w:r>
      <w:r w:rsidRPr="00601E50">
        <w:rPr>
          <w:rFonts w:cs="B Mitra" w:hint="cs"/>
          <w:rtl/>
          <w:lang w:bidi="fa-IR"/>
        </w:rPr>
        <w:t>ی</w:t>
      </w:r>
      <w:r w:rsidRPr="00601E50">
        <w:rPr>
          <w:rFonts w:cs="B Mitra"/>
          <w:rtl/>
          <w:lang w:bidi="fa-IR"/>
        </w:rPr>
        <w:t xml:space="preserve"> کشف مس</w:t>
      </w:r>
      <w:r w:rsidRPr="00601E50">
        <w:rPr>
          <w:rFonts w:cs="B Mitra" w:hint="cs"/>
          <w:rtl/>
          <w:lang w:bidi="fa-IR"/>
        </w:rPr>
        <w:t>ی</w:t>
      </w:r>
      <w:r w:rsidRPr="00601E50">
        <w:rPr>
          <w:rFonts w:cs="B Mitra" w:hint="eastAsia"/>
          <w:rtl/>
          <w:lang w:bidi="fa-IR"/>
        </w:rPr>
        <w:t>ر</w:t>
      </w:r>
      <w:r w:rsidRPr="00601E50">
        <w:rPr>
          <w:rFonts w:cs="B Mitra"/>
          <w:rtl/>
          <w:lang w:bidi="fa-IR"/>
        </w:rPr>
        <w:t xml:space="preserve"> را به حداقل م</w:t>
      </w:r>
      <w:r w:rsidRPr="00601E50">
        <w:rPr>
          <w:rFonts w:cs="B Mitra" w:hint="cs"/>
          <w:rtl/>
          <w:lang w:bidi="fa-IR"/>
        </w:rPr>
        <w:t>ی‌</w:t>
      </w:r>
      <w:r w:rsidRPr="00601E50">
        <w:rPr>
          <w:rFonts w:cs="B Mitra" w:hint="eastAsia"/>
          <w:rtl/>
          <w:lang w:bidi="fa-IR"/>
        </w:rPr>
        <w:t>رساند</w:t>
      </w:r>
      <w:r w:rsidRPr="00601E50">
        <w:rPr>
          <w:rFonts w:cs="B Mitra"/>
          <w:rtl/>
          <w:lang w:bidi="fa-IR"/>
        </w:rPr>
        <w:t xml:space="preserve"> تا زمان</w:t>
      </w:r>
      <w:r w:rsidRPr="00601E50">
        <w:rPr>
          <w:rFonts w:cs="B Mitra" w:hint="cs"/>
          <w:rtl/>
          <w:lang w:bidi="fa-IR"/>
        </w:rPr>
        <w:t>ی</w:t>
      </w:r>
      <w:r w:rsidRPr="00601E50">
        <w:rPr>
          <w:rFonts w:cs="B Mitra"/>
          <w:rtl/>
          <w:lang w:bidi="fa-IR"/>
        </w:rPr>
        <w:t xml:space="preserve"> که </w:t>
      </w:r>
      <w:r w:rsidRPr="00601E50">
        <w:rPr>
          <w:rFonts w:cs="B Mitra" w:hint="cs"/>
          <w:rtl/>
          <w:lang w:bidi="fa-IR"/>
        </w:rPr>
        <w:t>ی</w:t>
      </w:r>
      <w:r w:rsidRPr="00601E50">
        <w:rPr>
          <w:rFonts w:cs="B Mitra" w:hint="eastAsia"/>
          <w:rtl/>
          <w:lang w:bidi="fa-IR"/>
        </w:rPr>
        <w:t>ک</w:t>
      </w:r>
      <w:r w:rsidRPr="00601E50">
        <w:rPr>
          <w:rFonts w:cs="B Mitra"/>
          <w:rtl/>
          <w:lang w:bidi="fa-IR"/>
        </w:rPr>
        <w:t xml:space="preserve"> استخر مس</w:t>
      </w:r>
      <w:r w:rsidRPr="00601E50">
        <w:rPr>
          <w:rFonts w:cs="B Mitra" w:hint="cs"/>
          <w:rtl/>
          <w:lang w:bidi="fa-IR"/>
        </w:rPr>
        <w:t>ی</w:t>
      </w:r>
      <w:r w:rsidRPr="00601E50">
        <w:rPr>
          <w:rFonts w:cs="B Mitra" w:hint="eastAsia"/>
          <w:rtl/>
          <w:lang w:bidi="fa-IR"/>
        </w:rPr>
        <w:t>رها</w:t>
      </w:r>
      <w:r w:rsidRPr="00601E50">
        <w:rPr>
          <w:rFonts w:cs="B Mitra"/>
          <w:rtl/>
          <w:lang w:bidi="fa-IR"/>
        </w:rPr>
        <w:t xml:space="preserve"> در حال حا</w:t>
      </w:r>
      <w:r w:rsidRPr="00601E50">
        <w:rPr>
          <w:rFonts w:cs="B Mitra" w:hint="eastAsia"/>
          <w:rtl/>
          <w:lang w:bidi="fa-IR"/>
        </w:rPr>
        <w:t>ضر</w:t>
      </w:r>
      <w:r w:rsidRPr="00601E50">
        <w:rPr>
          <w:rFonts w:cs="B Mitra"/>
          <w:rtl/>
          <w:lang w:bidi="fa-IR"/>
        </w:rPr>
        <w:t xml:space="preserve"> موجود است. مس</w:t>
      </w:r>
      <w:r w:rsidRPr="00601E50">
        <w:rPr>
          <w:rFonts w:cs="B Mitra" w:hint="cs"/>
          <w:rtl/>
          <w:lang w:bidi="fa-IR"/>
        </w:rPr>
        <w:t>ی</w:t>
      </w:r>
      <w:r w:rsidRPr="00601E50">
        <w:rPr>
          <w:rFonts w:cs="B Mitra" w:hint="eastAsia"/>
          <w:rtl/>
          <w:lang w:bidi="fa-IR"/>
        </w:rPr>
        <w:t>رها</w:t>
      </w:r>
      <w:r w:rsidRPr="00601E50">
        <w:rPr>
          <w:rFonts w:cs="B Mitra" w:hint="cs"/>
          <w:rtl/>
          <w:lang w:bidi="fa-IR"/>
        </w:rPr>
        <w:t>ی</w:t>
      </w:r>
      <w:r w:rsidRPr="00601E50">
        <w:rPr>
          <w:rFonts w:cs="B Mitra"/>
          <w:rtl/>
          <w:lang w:bidi="fa-IR"/>
        </w:rPr>
        <w:t xml:space="preserve"> اضاف</w:t>
      </w:r>
      <w:r w:rsidRPr="00601E50">
        <w:rPr>
          <w:rFonts w:cs="B Mitra" w:hint="cs"/>
          <w:rtl/>
          <w:lang w:bidi="fa-IR"/>
        </w:rPr>
        <w:t>ی</w:t>
      </w:r>
      <w:r w:rsidRPr="00601E50">
        <w:rPr>
          <w:rFonts w:cs="B Mitra"/>
          <w:rtl/>
          <w:lang w:bidi="fa-IR"/>
        </w:rPr>
        <w:t xml:space="preserve"> م</w:t>
      </w:r>
      <w:r w:rsidRPr="00601E50">
        <w:rPr>
          <w:rFonts w:cs="B Mitra" w:hint="cs"/>
          <w:rtl/>
          <w:lang w:bidi="fa-IR"/>
        </w:rPr>
        <w:t>ی‌</w:t>
      </w:r>
      <w:r w:rsidRPr="00601E50">
        <w:rPr>
          <w:rFonts w:cs="B Mitra" w:hint="eastAsia"/>
          <w:rtl/>
          <w:lang w:bidi="fa-IR"/>
        </w:rPr>
        <w:t>توانند</w:t>
      </w:r>
      <w:r w:rsidRPr="00601E50">
        <w:rPr>
          <w:rFonts w:cs="B Mitra"/>
          <w:rtl/>
          <w:lang w:bidi="fa-IR"/>
        </w:rPr>
        <w:t xml:space="preserve"> در صورت هر نوع خطا در مس</w:t>
      </w:r>
      <w:r w:rsidRPr="00601E50">
        <w:rPr>
          <w:rFonts w:cs="B Mitra" w:hint="cs"/>
          <w:rtl/>
          <w:lang w:bidi="fa-IR"/>
        </w:rPr>
        <w:t>ی</w:t>
      </w:r>
      <w:r w:rsidRPr="00601E50">
        <w:rPr>
          <w:rFonts w:cs="B Mitra" w:hint="eastAsia"/>
          <w:rtl/>
          <w:lang w:bidi="fa-IR"/>
        </w:rPr>
        <w:t>ر</w:t>
      </w:r>
      <w:r w:rsidRPr="00601E50">
        <w:rPr>
          <w:rFonts w:cs="B Mitra"/>
          <w:rtl/>
          <w:lang w:bidi="fa-IR"/>
        </w:rPr>
        <w:t xml:space="preserve"> استفاده شوند و بنابرا</w:t>
      </w:r>
      <w:r w:rsidRPr="00601E50">
        <w:rPr>
          <w:rFonts w:cs="B Mitra" w:hint="cs"/>
          <w:rtl/>
          <w:lang w:bidi="fa-IR"/>
        </w:rPr>
        <w:t>ی</w:t>
      </w:r>
      <w:r w:rsidRPr="00601E50">
        <w:rPr>
          <w:rFonts w:cs="B Mitra" w:hint="eastAsia"/>
          <w:rtl/>
          <w:lang w:bidi="fa-IR"/>
        </w:rPr>
        <w:t>ن</w:t>
      </w:r>
      <w:r w:rsidRPr="00601E50">
        <w:rPr>
          <w:rFonts w:cs="B Mitra"/>
          <w:rtl/>
          <w:lang w:bidi="fa-IR"/>
        </w:rPr>
        <w:t xml:space="preserve"> زمان تاخ</w:t>
      </w:r>
      <w:r w:rsidRPr="00601E50">
        <w:rPr>
          <w:rFonts w:cs="B Mitra" w:hint="cs"/>
          <w:rtl/>
          <w:lang w:bidi="fa-IR"/>
        </w:rPr>
        <w:t>ی</w:t>
      </w:r>
      <w:r w:rsidRPr="00601E50">
        <w:rPr>
          <w:rFonts w:cs="B Mitra" w:hint="eastAsia"/>
          <w:rtl/>
          <w:lang w:bidi="fa-IR"/>
        </w:rPr>
        <w:t>ر</w:t>
      </w:r>
      <w:r w:rsidRPr="00601E50">
        <w:rPr>
          <w:rFonts w:cs="B Mitra"/>
          <w:rtl/>
          <w:lang w:bidi="fa-IR"/>
        </w:rPr>
        <w:t xml:space="preserve"> </w:t>
      </w:r>
      <w:r w:rsidR="00266172">
        <w:rPr>
          <w:rFonts w:cs="B Mitra"/>
          <w:rtl/>
          <w:lang w:bidi="fa-IR"/>
        </w:rPr>
        <w:t>سراسری</w:t>
      </w:r>
      <w:r w:rsidRPr="00601E50">
        <w:rPr>
          <w:rFonts w:cs="B Mitra"/>
          <w:rtl/>
          <w:lang w:bidi="fa-IR"/>
        </w:rPr>
        <w:t xml:space="preserve"> و تلفات انرژ</w:t>
      </w:r>
      <w:r w:rsidRPr="00601E50">
        <w:rPr>
          <w:rFonts w:cs="B Mitra" w:hint="cs"/>
          <w:rtl/>
          <w:lang w:bidi="fa-IR"/>
        </w:rPr>
        <w:t>ی</w:t>
      </w:r>
      <w:r w:rsidRPr="00601E50">
        <w:rPr>
          <w:rFonts w:cs="B Mitra"/>
          <w:rtl/>
          <w:lang w:bidi="fa-IR"/>
        </w:rPr>
        <w:t xml:space="preserve"> را کاهش </w:t>
      </w:r>
      <w:r w:rsidRPr="00601E50">
        <w:rPr>
          <w:rFonts w:cs="B Mitra"/>
          <w:rtl/>
          <w:lang w:bidi="fa-IR"/>
        </w:rPr>
        <w:lastRenderedPageBreak/>
        <w:t>م</w:t>
      </w:r>
      <w:r w:rsidRPr="00601E50">
        <w:rPr>
          <w:rFonts w:cs="B Mitra" w:hint="cs"/>
          <w:rtl/>
          <w:lang w:bidi="fa-IR"/>
        </w:rPr>
        <w:t>ی‌</w:t>
      </w:r>
      <w:r w:rsidRPr="00601E50">
        <w:rPr>
          <w:rFonts w:cs="B Mitra" w:hint="eastAsia"/>
          <w:rtl/>
          <w:lang w:bidi="fa-IR"/>
        </w:rPr>
        <w:t>دهند</w:t>
      </w:r>
      <w:r w:rsidRPr="00601E50">
        <w:rPr>
          <w:rFonts w:cs="B Mitra"/>
          <w:rtl/>
          <w:lang w:bidi="fa-IR"/>
        </w:rPr>
        <w:t xml:space="preserve"> در حال</w:t>
      </w:r>
      <w:r w:rsidRPr="00601E50">
        <w:rPr>
          <w:rFonts w:cs="B Mitra" w:hint="cs"/>
          <w:rtl/>
          <w:lang w:bidi="fa-IR"/>
        </w:rPr>
        <w:t>ی</w:t>
      </w:r>
      <w:r w:rsidRPr="00601E50">
        <w:rPr>
          <w:rFonts w:cs="B Mitra"/>
          <w:rtl/>
          <w:lang w:bidi="fa-IR"/>
        </w:rPr>
        <w:t xml:space="preserve"> که عمر شبکه را افزا</w:t>
      </w:r>
      <w:r w:rsidRPr="00601E50">
        <w:rPr>
          <w:rFonts w:cs="B Mitra" w:hint="cs"/>
          <w:rtl/>
          <w:lang w:bidi="fa-IR"/>
        </w:rPr>
        <w:t>ی</w:t>
      </w:r>
      <w:r w:rsidRPr="00601E50">
        <w:rPr>
          <w:rFonts w:cs="B Mitra" w:hint="eastAsia"/>
          <w:rtl/>
          <w:lang w:bidi="fa-IR"/>
        </w:rPr>
        <w:t>ش</w:t>
      </w:r>
      <w:r w:rsidRPr="00601E50">
        <w:rPr>
          <w:rFonts w:cs="B Mitra"/>
          <w:rtl/>
          <w:lang w:bidi="fa-IR"/>
        </w:rPr>
        <w:t xml:space="preserve"> م</w:t>
      </w:r>
      <w:r w:rsidRPr="00601E50">
        <w:rPr>
          <w:rFonts w:cs="B Mitra" w:hint="cs"/>
          <w:rtl/>
          <w:lang w:bidi="fa-IR"/>
        </w:rPr>
        <w:t>ی‌</w:t>
      </w:r>
      <w:r w:rsidRPr="00601E50">
        <w:rPr>
          <w:rFonts w:cs="B Mitra" w:hint="eastAsia"/>
          <w:rtl/>
          <w:lang w:bidi="fa-IR"/>
        </w:rPr>
        <w:t>دهند</w:t>
      </w:r>
      <w:r w:rsidRPr="00601E50">
        <w:rPr>
          <w:rFonts w:cs="B Mitra"/>
          <w:rtl/>
          <w:lang w:bidi="fa-IR"/>
        </w:rPr>
        <w:t xml:space="preserve"> </w:t>
      </w:r>
      <w:r>
        <w:rPr>
          <w:rFonts w:cs="B Mitra"/>
          <w:lang w:bidi="fa-IR"/>
        </w:rPr>
        <w:t>[</w:t>
      </w:r>
      <w:r w:rsidRPr="00601E50">
        <w:rPr>
          <w:rFonts w:asciiTheme="majorBidi" w:hAnsiTheme="majorBidi" w:cstheme="majorBidi"/>
          <w:lang w:bidi="fa-IR"/>
        </w:rPr>
        <w:t>13</w:t>
      </w:r>
      <w:r>
        <w:rPr>
          <w:rFonts w:cs="B Mitra"/>
          <w:lang w:bidi="fa-IR"/>
        </w:rPr>
        <w:t>]</w:t>
      </w:r>
      <w:r w:rsidRPr="00601E50">
        <w:rPr>
          <w:rFonts w:cs="B Mitra"/>
          <w:rtl/>
          <w:lang w:bidi="fa-IR"/>
        </w:rPr>
        <w:t>. تحر</w:t>
      </w:r>
      <w:r w:rsidRPr="00601E50">
        <w:rPr>
          <w:rFonts w:cs="B Mitra" w:hint="cs"/>
          <w:rtl/>
          <w:lang w:bidi="fa-IR"/>
        </w:rPr>
        <w:t>ی</w:t>
      </w:r>
      <w:r w:rsidRPr="00601E50">
        <w:rPr>
          <w:rFonts w:cs="B Mitra" w:hint="eastAsia"/>
          <w:rtl/>
          <w:lang w:bidi="fa-IR"/>
        </w:rPr>
        <w:t>ک</w:t>
      </w:r>
      <w:r w:rsidRPr="00601E50">
        <w:rPr>
          <w:rFonts w:cs="B Mitra"/>
          <w:rtl/>
          <w:lang w:bidi="fa-IR"/>
        </w:rPr>
        <w:t xml:space="preserve"> شده توسط پ</w:t>
      </w:r>
      <w:r w:rsidRPr="00601E50">
        <w:rPr>
          <w:rFonts w:cs="B Mitra" w:hint="cs"/>
          <w:rtl/>
          <w:lang w:bidi="fa-IR"/>
        </w:rPr>
        <w:t>ی</w:t>
      </w:r>
      <w:r w:rsidRPr="00601E50">
        <w:rPr>
          <w:rFonts w:cs="B Mitra" w:hint="eastAsia"/>
          <w:rtl/>
          <w:lang w:bidi="fa-IR"/>
        </w:rPr>
        <w:t>شرفت‌ها</w:t>
      </w:r>
      <w:r w:rsidRPr="00601E50">
        <w:rPr>
          <w:rFonts w:cs="B Mitra" w:hint="cs"/>
          <w:rtl/>
          <w:lang w:bidi="fa-IR"/>
        </w:rPr>
        <w:t>ی</w:t>
      </w:r>
      <w:r w:rsidRPr="00601E50">
        <w:rPr>
          <w:rFonts w:cs="B Mitra"/>
          <w:rtl/>
          <w:lang w:bidi="fa-IR"/>
        </w:rPr>
        <w:t xml:space="preserve"> تکنولوژ</w:t>
      </w:r>
      <w:r w:rsidRPr="00601E50">
        <w:rPr>
          <w:rFonts w:cs="B Mitra" w:hint="cs"/>
          <w:rtl/>
          <w:lang w:bidi="fa-IR"/>
        </w:rPr>
        <w:t>ی</w:t>
      </w:r>
      <w:r w:rsidRPr="00601E50">
        <w:rPr>
          <w:rFonts w:cs="B Mitra" w:hint="eastAsia"/>
          <w:rtl/>
          <w:lang w:bidi="fa-IR"/>
        </w:rPr>
        <w:t>ک</w:t>
      </w:r>
      <w:r w:rsidRPr="00601E50">
        <w:rPr>
          <w:rFonts w:cs="B Mitra"/>
          <w:rtl/>
          <w:lang w:bidi="fa-IR"/>
        </w:rPr>
        <w:t xml:space="preserve"> در س</w:t>
      </w:r>
      <w:r w:rsidRPr="00601E50">
        <w:rPr>
          <w:rFonts w:cs="B Mitra" w:hint="cs"/>
          <w:rtl/>
          <w:lang w:bidi="fa-IR"/>
        </w:rPr>
        <w:t>ی</w:t>
      </w:r>
      <w:r w:rsidRPr="00601E50">
        <w:rPr>
          <w:rFonts w:cs="B Mitra" w:hint="eastAsia"/>
          <w:rtl/>
          <w:lang w:bidi="fa-IR"/>
        </w:rPr>
        <w:t>ستم‌ها</w:t>
      </w:r>
      <w:r w:rsidRPr="00601E50">
        <w:rPr>
          <w:rFonts w:cs="B Mitra" w:hint="cs"/>
          <w:rtl/>
          <w:lang w:bidi="fa-IR"/>
        </w:rPr>
        <w:t>ی</w:t>
      </w:r>
      <w:r w:rsidRPr="00601E50">
        <w:rPr>
          <w:rFonts w:cs="B Mitra"/>
          <w:rtl/>
          <w:lang w:bidi="fa-IR"/>
        </w:rPr>
        <w:t xml:space="preserve"> ب</w:t>
      </w:r>
      <w:r w:rsidRPr="00601E50">
        <w:rPr>
          <w:rFonts w:cs="B Mitra" w:hint="cs"/>
          <w:rtl/>
          <w:lang w:bidi="fa-IR"/>
        </w:rPr>
        <w:t>ی‌</w:t>
      </w:r>
      <w:r w:rsidRPr="00601E50">
        <w:rPr>
          <w:rFonts w:cs="B Mitra" w:hint="eastAsia"/>
          <w:rtl/>
          <w:lang w:bidi="fa-IR"/>
        </w:rPr>
        <w:t>س</w:t>
      </w:r>
      <w:r w:rsidRPr="00601E50">
        <w:rPr>
          <w:rFonts w:cs="B Mitra" w:hint="cs"/>
          <w:rtl/>
          <w:lang w:bidi="fa-IR"/>
        </w:rPr>
        <w:t>ی</w:t>
      </w:r>
      <w:r w:rsidRPr="00601E50">
        <w:rPr>
          <w:rFonts w:cs="B Mitra" w:hint="eastAsia"/>
          <w:rtl/>
          <w:lang w:bidi="fa-IR"/>
        </w:rPr>
        <w:t>م</w:t>
      </w:r>
      <w:r w:rsidRPr="00601E50">
        <w:rPr>
          <w:rFonts w:cs="B Mitra"/>
          <w:rtl/>
          <w:lang w:bidi="fa-IR"/>
        </w:rPr>
        <w:t xml:space="preserve"> و دستگاه‌ها</w:t>
      </w:r>
      <w:r w:rsidRPr="00601E50">
        <w:rPr>
          <w:rFonts w:cs="B Mitra" w:hint="cs"/>
          <w:rtl/>
          <w:lang w:bidi="fa-IR"/>
        </w:rPr>
        <w:t>ی</w:t>
      </w:r>
      <w:r w:rsidRPr="00601E50">
        <w:rPr>
          <w:rFonts w:cs="B Mitra"/>
          <w:rtl/>
          <w:lang w:bidi="fa-IR"/>
        </w:rPr>
        <w:t xml:space="preserve"> قابل حمل، انتقال چند مس</w:t>
      </w:r>
      <w:r w:rsidRPr="00601E50">
        <w:rPr>
          <w:rFonts w:cs="B Mitra" w:hint="cs"/>
          <w:rtl/>
          <w:lang w:bidi="fa-IR"/>
        </w:rPr>
        <w:t>ی</w:t>
      </w:r>
      <w:r w:rsidRPr="00601E50">
        <w:rPr>
          <w:rFonts w:cs="B Mitra" w:hint="eastAsia"/>
          <w:rtl/>
          <w:lang w:bidi="fa-IR"/>
        </w:rPr>
        <w:t>ره</w:t>
      </w:r>
      <w:r w:rsidRPr="00601E50">
        <w:rPr>
          <w:rFonts w:cs="B Mitra"/>
          <w:rtl/>
          <w:lang w:bidi="fa-IR"/>
        </w:rPr>
        <w:t xml:space="preserve"> همزمان روش موثر</w:t>
      </w:r>
      <w:r w:rsidRPr="00601E50">
        <w:rPr>
          <w:rFonts w:cs="B Mitra" w:hint="cs"/>
          <w:rtl/>
          <w:lang w:bidi="fa-IR"/>
        </w:rPr>
        <w:t>ی</w:t>
      </w:r>
      <w:r w:rsidRPr="00601E50">
        <w:rPr>
          <w:rFonts w:cs="B Mitra"/>
          <w:rtl/>
          <w:lang w:bidi="fa-IR"/>
        </w:rPr>
        <w:t xml:space="preserve"> در مس</w:t>
      </w:r>
      <w:r w:rsidRPr="00601E50">
        <w:rPr>
          <w:rFonts w:cs="B Mitra" w:hint="cs"/>
          <w:rtl/>
          <w:lang w:bidi="fa-IR"/>
        </w:rPr>
        <w:t>ی</w:t>
      </w:r>
      <w:r w:rsidRPr="00601E50">
        <w:rPr>
          <w:rFonts w:cs="B Mitra" w:hint="eastAsia"/>
          <w:rtl/>
          <w:lang w:bidi="fa-IR"/>
        </w:rPr>
        <w:t>ر</w:t>
      </w:r>
      <w:r w:rsidRPr="00601E50">
        <w:rPr>
          <w:rFonts w:cs="B Mitra" w:hint="cs"/>
          <w:rtl/>
          <w:lang w:bidi="fa-IR"/>
        </w:rPr>
        <w:t>ی</w:t>
      </w:r>
      <w:r w:rsidRPr="00601E50">
        <w:rPr>
          <w:rFonts w:cs="B Mitra" w:hint="eastAsia"/>
          <w:rtl/>
          <w:lang w:bidi="fa-IR"/>
        </w:rPr>
        <w:t>اب</w:t>
      </w:r>
      <w:r w:rsidRPr="00601E50">
        <w:rPr>
          <w:rFonts w:cs="B Mitra" w:hint="cs"/>
          <w:rtl/>
          <w:lang w:bidi="fa-IR"/>
        </w:rPr>
        <w:t>ی</w:t>
      </w:r>
      <w:r w:rsidRPr="00601E50">
        <w:rPr>
          <w:rFonts w:cs="B Mitra"/>
          <w:rtl/>
          <w:lang w:bidi="fa-IR"/>
        </w:rPr>
        <w:t xml:space="preserve"> در</w:t>
      </w:r>
      <w:r w:rsidRPr="00601E50">
        <w:rPr>
          <w:rFonts w:cs="B Mitra"/>
          <w:lang w:bidi="fa-IR"/>
        </w:rPr>
        <w:t xml:space="preserve"> </w:t>
      </w:r>
      <w:r w:rsidRPr="00601E50">
        <w:rPr>
          <w:rFonts w:asciiTheme="majorBidi" w:hAnsiTheme="majorBidi" w:cstheme="majorBidi"/>
          <w:lang w:bidi="fa-IR"/>
        </w:rPr>
        <w:t>MANETs</w:t>
      </w:r>
      <w:r w:rsidRPr="00601E50">
        <w:rPr>
          <w:rFonts w:cs="B Mitra"/>
          <w:lang w:bidi="fa-IR"/>
        </w:rPr>
        <w:t xml:space="preserve"> </w:t>
      </w:r>
      <w:r>
        <w:rPr>
          <w:rFonts w:cs="B Mitra" w:hint="cs"/>
          <w:rtl/>
          <w:lang w:bidi="fa-IR"/>
        </w:rPr>
        <w:t xml:space="preserve"> </w:t>
      </w:r>
      <w:r w:rsidRPr="00601E50">
        <w:rPr>
          <w:rFonts w:cs="B Mitra"/>
          <w:rtl/>
          <w:lang w:bidi="fa-IR"/>
        </w:rPr>
        <w:t>است</w:t>
      </w:r>
      <w:r w:rsidRPr="00601E50">
        <w:rPr>
          <w:rFonts w:cs="B Mitra"/>
          <w:lang w:bidi="fa-IR"/>
        </w:rPr>
        <w:t>.</w:t>
      </w:r>
    </w:p>
    <w:p w:rsidR="00601E50" w:rsidRPr="00601E50" w:rsidRDefault="00601E50" w:rsidP="00601E50">
      <w:pPr>
        <w:bidi/>
        <w:jc w:val="both"/>
        <w:rPr>
          <w:rFonts w:cs="B Mitra"/>
          <w:rtl/>
          <w:lang w:bidi="fa-IR"/>
        </w:rPr>
      </w:pPr>
      <w:r w:rsidRPr="00601E50">
        <w:rPr>
          <w:rFonts w:cs="B Mitra" w:hint="eastAsia"/>
          <w:rtl/>
          <w:lang w:bidi="fa-IR"/>
        </w:rPr>
        <w:t>ا</w:t>
      </w:r>
      <w:r w:rsidRPr="00601E50">
        <w:rPr>
          <w:rFonts w:cs="B Mitra" w:hint="cs"/>
          <w:rtl/>
          <w:lang w:bidi="fa-IR"/>
        </w:rPr>
        <w:t>ی</w:t>
      </w:r>
      <w:r w:rsidRPr="00601E50">
        <w:rPr>
          <w:rFonts w:cs="B Mitra" w:hint="eastAsia"/>
          <w:rtl/>
          <w:lang w:bidi="fa-IR"/>
        </w:rPr>
        <w:t>ن</w:t>
      </w:r>
      <w:r w:rsidRPr="00601E50">
        <w:rPr>
          <w:rFonts w:cs="B Mitra"/>
          <w:rtl/>
          <w:lang w:bidi="fa-IR"/>
        </w:rPr>
        <w:t xml:space="preserve"> تکن</w:t>
      </w:r>
      <w:r w:rsidRPr="00601E50">
        <w:rPr>
          <w:rFonts w:cs="B Mitra" w:hint="cs"/>
          <w:rtl/>
          <w:lang w:bidi="fa-IR"/>
        </w:rPr>
        <w:t>ی</w:t>
      </w:r>
      <w:r w:rsidRPr="00601E50">
        <w:rPr>
          <w:rFonts w:cs="B Mitra" w:hint="eastAsia"/>
          <w:rtl/>
          <w:lang w:bidi="fa-IR"/>
        </w:rPr>
        <w:t>ک</w:t>
      </w:r>
      <w:r w:rsidRPr="00601E50">
        <w:rPr>
          <w:rFonts w:cs="B Mitra"/>
          <w:rtl/>
          <w:lang w:bidi="fa-IR"/>
        </w:rPr>
        <w:t xml:space="preserve"> مس</w:t>
      </w:r>
      <w:r w:rsidRPr="00601E50">
        <w:rPr>
          <w:rFonts w:cs="B Mitra" w:hint="cs"/>
          <w:rtl/>
          <w:lang w:bidi="fa-IR"/>
        </w:rPr>
        <w:t>ی</w:t>
      </w:r>
      <w:r w:rsidRPr="00601E50">
        <w:rPr>
          <w:rFonts w:cs="B Mitra" w:hint="eastAsia"/>
          <w:rtl/>
          <w:lang w:bidi="fa-IR"/>
        </w:rPr>
        <w:t>ر</w:t>
      </w:r>
      <w:r w:rsidRPr="00601E50">
        <w:rPr>
          <w:rFonts w:cs="B Mitra" w:hint="cs"/>
          <w:rtl/>
          <w:lang w:bidi="fa-IR"/>
        </w:rPr>
        <w:t>ی</w:t>
      </w:r>
      <w:r w:rsidRPr="00601E50">
        <w:rPr>
          <w:rFonts w:cs="B Mitra" w:hint="eastAsia"/>
          <w:rtl/>
          <w:lang w:bidi="fa-IR"/>
        </w:rPr>
        <w:t>اب</w:t>
      </w:r>
      <w:r w:rsidRPr="00601E50">
        <w:rPr>
          <w:rFonts w:cs="B Mitra" w:hint="cs"/>
          <w:rtl/>
          <w:lang w:bidi="fa-IR"/>
        </w:rPr>
        <w:t>ی</w:t>
      </w:r>
      <w:r w:rsidRPr="00601E50">
        <w:rPr>
          <w:rFonts w:cs="B Mitra"/>
          <w:rtl/>
          <w:lang w:bidi="fa-IR"/>
        </w:rPr>
        <w:t xml:space="preserve"> م</w:t>
      </w:r>
      <w:r w:rsidRPr="00601E50">
        <w:rPr>
          <w:rFonts w:cs="B Mitra" w:hint="cs"/>
          <w:rtl/>
          <w:lang w:bidi="fa-IR"/>
        </w:rPr>
        <w:t>ی‌</w:t>
      </w:r>
      <w:r w:rsidRPr="00601E50">
        <w:rPr>
          <w:rFonts w:cs="B Mitra" w:hint="eastAsia"/>
          <w:rtl/>
          <w:lang w:bidi="fa-IR"/>
        </w:rPr>
        <w:t>تواند</w:t>
      </w:r>
      <w:r w:rsidRPr="00601E50">
        <w:rPr>
          <w:rFonts w:cs="B Mitra"/>
          <w:rtl/>
          <w:lang w:bidi="fa-IR"/>
        </w:rPr>
        <w:t xml:space="preserve"> در برنامه‌ها</w:t>
      </w:r>
      <w:r w:rsidRPr="00601E50">
        <w:rPr>
          <w:rFonts w:cs="B Mitra" w:hint="cs"/>
          <w:rtl/>
          <w:lang w:bidi="fa-IR"/>
        </w:rPr>
        <w:t>یی</w:t>
      </w:r>
      <w:r w:rsidRPr="00601E50">
        <w:rPr>
          <w:rFonts w:cs="B Mitra"/>
          <w:rtl/>
          <w:lang w:bidi="fa-IR"/>
        </w:rPr>
        <w:t xml:space="preserve"> مانند پخش و</w:t>
      </w:r>
      <w:r w:rsidRPr="00601E50">
        <w:rPr>
          <w:rFonts w:cs="B Mitra" w:hint="cs"/>
          <w:rtl/>
          <w:lang w:bidi="fa-IR"/>
        </w:rPr>
        <w:t>ی</w:t>
      </w:r>
      <w:r w:rsidRPr="00601E50">
        <w:rPr>
          <w:rFonts w:cs="B Mitra" w:hint="eastAsia"/>
          <w:rtl/>
          <w:lang w:bidi="fa-IR"/>
        </w:rPr>
        <w:t>د</w:t>
      </w:r>
      <w:r w:rsidRPr="00601E50">
        <w:rPr>
          <w:rFonts w:cs="B Mitra" w:hint="cs"/>
          <w:rtl/>
          <w:lang w:bidi="fa-IR"/>
        </w:rPr>
        <w:t>ی</w:t>
      </w:r>
      <w:r w:rsidRPr="00601E50">
        <w:rPr>
          <w:rFonts w:cs="B Mitra" w:hint="eastAsia"/>
          <w:rtl/>
          <w:lang w:bidi="fa-IR"/>
        </w:rPr>
        <w:t>وها</w:t>
      </w:r>
      <w:r w:rsidRPr="00601E50">
        <w:rPr>
          <w:rFonts w:cs="B Mitra" w:hint="cs"/>
          <w:rtl/>
          <w:lang w:bidi="fa-IR"/>
        </w:rPr>
        <w:t>ی</w:t>
      </w:r>
      <w:r w:rsidRPr="00601E50">
        <w:rPr>
          <w:rFonts w:cs="B Mitra"/>
          <w:rtl/>
          <w:lang w:bidi="fa-IR"/>
        </w:rPr>
        <w:t xml:space="preserve"> با ک</w:t>
      </w:r>
      <w:r w:rsidRPr="00601E50">
        <w:rPr>
          <w:rFonts w:cs="B Mitra" w:hint="cs"/>
          <w:rtl/>
          <w:lang w:bidi="fa-IR"/>
        </w:rPr>
        <w:t>ی</w:t>
      </w:r>
      <w:r w:rsidRPr="00601E50">
        <w:rPr>
          <w:rFonts w:cs="B Mitra" w:hint="eastAsia"/>
          <w:rtl/>
          <w:lang w:bidi="fa-IR"/>
        </w:rPr>
        <w:t>ف</w:t>
      </w:r>
      <w:r w:rsidRPr="00601E50">
        <w:rPr>
          <w:rFonts w:cs="B Mitra" w:hint="cs"/>
          <w:rtl/>
          <w:lang w:bidi="fa-IR"/>
        </w:rPr>
        <w:t>ی</w:t>
      </w:r>
      <w:r w:rsidRPr="00601E50">
        <w:rPr>
          <w:rFonts w:cs="B Mitra" w:hint="eastAsia"/>
          <w:rtl/>
          <w:lang w:bidi="fa-IR"/>
        </w:rPr>
        <w:t>ت</w:t>
      </w:r>
      <w:r w:rsidRPr="00601E50">
        <w:rPr>
          <w:rFonts w:cs="B Mitra"/>
          <w:rtl/>
          <w:lang w:bidi="fa-IR"/>
        </w:rPr>
        <w:t xml:space="preserve"> بالا در مح</w:t>
      </w:r>
      <w:r w:rsidRPr="00601E50">
        <w:rPr>
          <w:rFonts w:cs="B Mitra" w:hint="cs"/>
          <w:rtl/>
          <w:lang w:bidi="fa-IR"/>
        </w:rPr>
        <w:t>ی</w:t>
      </w:r>
      <w:r w:rsidRPr="00601E50">
        <w:rPr>
          <w:rFonts w:cs="B Mitra" w:hint="eastAsia"/>
          <w:rtl/>
          <w:lang w:bidi="fa-IR"/>
        </w:rPr>
        <w:t>ط</w:t>
      </w:r>
      <w:r w:rsidRPr="00601E50">
        <w:rPr>
          <w:rFonts w:cs="B Mitra"/>
          <w:rtl/>
          <w:lang w:bidi="fa-IR"/>
        </w:rPr>
        <w:t xml:space="preserve"> دسترس</w:t>
      </w:r>
      <w:r w:rsidRPr="00601E50">
        <w:rPr>
          <w:rFonts w:cs="B Mitra" w:hint="cs"/>
          <w:rtl/>
          <w:lang w:bidi="fa-IR"/>
        </w:rPr>
        <w:t>ی</w:t>
      </w:r>
      <w:r w:rsidRPr="00601E50">
        <w:rPr>
          <w:rFonts w:cs="B Mitra"/>
          <w:rtl/>
          <w:lang w:bidi="fa-IR"/>
        </w:rPr>
        <w:t xml:space="preserve"> مختلف مورد استفاده قرار گ</w:t>
      </w:r>
      <w:r w:rsidRPr="00601E50">
        <w:rPr>
          <w:rFonts w:cs="B Mitra" w:hint="cs"/>
          <w:rtl/>
          <w:lang w:bidi="fa-IR"/>
        </w:rPr>
        <w:t>ی</w:t>
      </w:r>
      <w:r w:rsidRPr="00601E50">
        <w:rPr>
          <w:rFonts w:cs="B Mitra" w:hint="eastAsia"/>
          <w:rtl/>
          <w:lang w:bidi="fa-IR"/>
        </w:rPr>
        <w:t>رد</w:t>
      </w:r>
      <w:r w:rsidRPr="00601E50">
        <w:rPr>
          <w:rFonts w:cs="B Mitra"/>
          <w:lang w:bidi="fa-IR"/>
        </w:rPr>
        <w:t xml:space="preserve"> [</w:t>
      </w:r>
      <w:r w:rsidRPr="00601E50">
        <w:rPr>
          <w:rFonts w:asciiTheme="majorBidi" w:hAnsiTheme="majorBidi" w:cstheme="majorBidi"/>
          <w:lang w:bidi="fa-IR"/>
        </w:rPr>
        <w:t>14</w:t>
      </w:r>
      <w:r>
        <w:rPr>
          <w:rFonts w:cs="B Mitra"/>
          <w:lang w:bidi="fa-IR"/>
        </w:rPr>
        <w:t>]</w:t>
      </w:r>
      <w:r>
        <w:rPr>
          <w:rFonts w:cs="B Mitra" w:hint="cs"/>
          <w:rtl/>
          <w:lang w:bidi="fa-IR"/>
        </w:rPr>
        <w:t>.</w:t>
      </w:r>
    </w:p>
    <w:p w:rsidR="00601E50" w:rsidRPr="00601E50" w:rsidRDefault="00601E50" w:rsidP="00601E50">
      <w:pPr>
        <w:bidi/>
        <w:jc w:val="both"/>
        <w:rPr>
          <w:rFonts w:cs="B Mitra"/>
          <w:rtl/>
          <w:lang w:bidi="fa-IR"/>
        </w:rPr>
      </w:pPr>
      <w:r w:rsidRPr="00601E50">
        <w:rPr>
          <w:rFonts w:cs="B Mitra" w:hint="eastAsia"/>
          <w:rtl/>
          <w:lang w:bidi="fa-IR"/>
        </w:rPr>
        <w:t>در</w:t>
      </w:r>
      <w:r w:rsidRPr="00601E50">
        <w:rPr>
          <w:rFonts w:cs="B Mitra"/>
          <w:rtl/>
          <w:lang w:bidi="fa-IR"/>
        </w:rPr>
        <w:t xml:space="preserve"> ا</w:t>
      </w:r>
      <w:r w:rsidRPr="00601E50">
        <w:rPr>
          <w:rFonts w:cs="B Mitra" w:hint="cs"/>
          <w:rtl/>
          <w:lang w:bidi="fa-IR"/>
        </w:rPr>
        <w:t>ی</w:t>
      </w:r>
      <w:r w:rsidRPr="00601E50">
        <w:rPr>
          <w:rFonts w:cs="B Mitra" w:hint="eastAsia"/>
          <w:rtl/>
          <w:lang w:bidi="fa-IR"/>
        </w:rPr>
        <w:t>ن</w:t>
      </w:r>
      <w:r w:rsidRPr="00601E50">
        <w:rPr>
          <w:rFonts w:cs="B Mitra"/>
          <w:rtl/>
          <w:lang w:bidi="fa-IR"/>
        </w:rPr>
        <w:t xml:space="preserve"> مقاله، ما </w:t>
      </w:r>
      <w:r w:rsidRPr="00601E50">
        <w:rPr>
          <w:rFonts w:cs="B Mitra" w:hint="cs"/>
          <w:rtl/>
          <w:lang w:bidi="fa-IR"/>
        </w:rPr>
        <w:t>ی</w:t>
      </w:r>
      <w:r w:rsidRPr="00601E50">
        <w:rPr>
          <w:rFonts w:cs="B Mitra" w:hint="eastAsia"/>
          <w:rtl/>
          <w:lang w:bidi="fa-IR"/>
        </w:rPr>
        <w:t>ک</w:t>
      </w:r>
      <w:r w:rsidRPr="00601E50">
        <w:rPr>
          <w:rFonts w:cs="B Mitra"/>
          <w:rtl/>
          <w:lang w:bidi="fa-IR"/>
        </w:rPr>
        <w:t xml:space="preserve"> تابع تناسب جد</w:t>
      </w:r>
      <w:r w:rsidRPr="00601E50">
        <w:rPr>
          <w:rFonts w:cs="B Mitra" w:hint="cs"/>
          <w:rtl/>
          <w:lang w:bidi="fa-IR"/>
        </w:rPr>
        <w:t>ی</w:t>
      </w:r>
      <w:r w:rsidRPr="00601E50">
        <w:rPr>
          <w:rFonts w:cs="B Mitra" w:hint="eastAsia"/>
          <w:rtl/>
          <w:lang w:bidi="fa-IR"/>
        </w:rPr>
        <w:t>د</w:t>
      </w:r>
      <w:r w:rsidRPr="00601E50">
        <w:rPr>
          <w:rFonts w:cs="B Mitra"/>
          <w:lang w:bidi="fa-IR"/>
        </w:rPr>
        <w:t xml:space="preserve"> (</w:t>
      </w:r>
      <w:r w:rsidRPr="00601E50">
        <w:rPr>
          <w:rFonts w:asciiTheme="majorBidi" w:hAnsiTheme="majorBidi" w:cstheme="majorBidi"/>
          <w:lang w:bidi="fa-IR"/>
        </w:rPr>
        <w:t>FFn</w:t>
      </w:r>
      <w:r w:rsidRPr="00601E50">
        <w:rPr>
          <w:rFonts w:cs="B Mitra"/>
          <w:lang w:bidi="fa-IR"/>
        </w:rPr>
        <w:t xml:space="preserve">) </w:t>
      </w:r>
      <w:r w:rsidRPr="00601E50">
        <w:rPr>
          <w:rFonts w:cs="B Mitra"/>
          <w:rtl/>
          <w:lang w:bidi="fa-IR"/>
        </w:rPr>
        <w:t xml:space="preserve">را به عنوان </w:t>
      </w:r>
      <w:r w:rsidRPr="00601E50">
        <w:rPr>
          <w:rFonts w:cs="B Mitra" w:hint="cs"/>
          <w:rtl/>
          <w:lang w:bidi="fa-IR"/>
        </w:rPr>
        <w:t>ی</w:t>
      </w:r>
      <w:r w:rsidRPr="00601E50">
        <w:rPr>
          <w:rFonts w:cs="B Mitra" w:hint="eastAsia"/>
          <w:rtl/>
          <w:lang w:bidi="fa-IR"/>
        </w:rPr>
        <w:t>ک</w:t>
      </w:r>
      <w:r w:rsidRPr="00601E50">
        <w:rPr>
          <w:rFonts w:cs="B Mitra"/>
          <w:rtl/>
          <w:lang w:bidi="fa-IR"/>
        </w:rPr>
        <w:t xml:space="preserve"> تکن</w:t>
      </w:r>
      <w:r w:rsidRPr="00601E50">
        <w:rPr>
          <w:rFonts w:cs="B Mitra" w:hint="cs"/>
          <w:rtl/>
          <w:lang w:bidi="fa-IR"/>
        </w:rPr>
        <w:t>ی</w:t>
      </w:r>
      <w:r w:rsidRPr="00601E50">
        <w:rPr>
          <w:rFonts w:cs="B Mitra" w:hint="eastAsia"/>
          <w:rtl/>
          <w:lang w:bidi="fa-IR"/>
        </w:rPr>
        <w:t>ک</w:t>
      </w:r>
      <w:r w:rsidRPr="00601E50">
        <w:rPr>
          <w:rFonts w:cs="B Mitra"/>
          <w:rtl/>
          <w:lang w:bidi="fa-IR"/>
        </w:rPr>
        <w:t xml:space="preserve"> به</w:t>
      </w:r>
      <w:r w:rsidRPr="00601E50">
        <w:rPr>
          <w:rFonts w:cs="B Mitra" w:hint="cs"/>
          <w:rtl/>
          <w:lang w:bidi="fa-IR"/>
        </w:rPr>
        <w:t>ی</w:t>
      </w:r>
      <w:r w:rsidRPr="00601E50">
        <w:rPr>
          <w:rFonts w:cs="B Mitra" w:hint="eastAsia"/>
          <w:rtl/>
          <w:lang w:bidi="fa-IR"/>
        </w:rPr>
        <w:t>نه‌ساز</w:t>
      </w:r>
      <w:r w:rsidRPr="00601E50">
        <w:rPr>
          <w:rFonts w:cs="B Mitra" w:hint="cs"/>
          <w:rtl/>
          <w:lang w:bidi="fa-IR"/>
        </w:rPr>
        <w:t>ی</w:t>
      </w:r>
      <w:r w:rsidRPr="00601E50">
        <w:rPr>
          <w:rFonts w:cs="B Mitra"/>
          <w:rtl/>
          <w:lang w:bidi="fa-IR"/>
        </w:rPr>
        <w:t xml:space="preserve"> معرف</w:t>
      </w:r>
      <w:r w:rsidRPr="00601E50">
        <w:rPr>
          <w:rFonts w:cs="B Mitra" w:hint="cs"/>
          <w:rtl/>
          <w:lang w:bidi="fa-IR"/>
        </w:rPr>
        <w:t>ی</w:t>
      </w:r>
      <w:r w:rsidRPr="00601E50">
        <w:rPr>
          <w:rFonts w:cs="B Mitra"/>
          <w:rtl/>
          <w:lang w:bidi="fa-IR"/>
        </w:rPr>
        <w:t xml:space="preserve"> م</w:t>
      </w:r>
      <w:r w:rsidRPr="00601E50">
        <w:rPr>
          <w:rFonts w:cs="B Mitra" w:hint="cs"/>
          <w:rtl/>
          <w:lang w:bidi="fa-IR"/>
        </w:rPr>
        <w:t>ی‌</w:t>
      </w:r>
      <w:r w:rsidRPr="00601E50">
        <w:rPr>
          <w:rFonts w:cs="B Mitra" w:hint="eastAsia"/>
          <w:rtl/>
          <w:lang w:bidi="fa-IR"/>
        </w:rPr>
        <w:t>کن</w:t>
      </w:r>
      <w:r w:rsidRPr="00601E50">
        <w:rPr>
          <w:rFonts w:cs="B Mitra" w:hint="cs"/>
          <w:rtl/>
          <w:lang w:bidi="fa-IR"/>
        </w:rPr>
        <w:t>ی</w:t>
      </w:r>
      <w:r w:rsidRPr="00601E50">
        <w:rPr>
          <w:rFonts w:cs="B Mitra" w:hint="eastAsia"/>
          <w:rtl/>
          <w:lang w:bidi="fa-IR"/>
        </w:rPr>
        <w:t>م</w:t>
      </w:r>
      <w:r w:rsidRPr="00601E50">
        <w:rPr>
          <w:rFonts w:cs="B Mitra"/>
          <w:rtl/>
          <w:lang w:bidi="fa-IR"/>
        </w:rPr>
        <w:t xml:space="preserve"> تا مس</w:t>
      </w:r>
      <w:r w:rsidRPr="00601E50">
        <w:rPr>
          <w:rFonts w:cs="B Mitra" w:hint="cs"/>
          <w:rtl/>
          <w:lang w:bidi="fa-IR"/>
        </w:rPr>
        <w:t>ی</w:t>
      </w:r>
      <w:r w:rsidRPr="00601E50">
        <w:rPr>
          <w:rFonts w:cs="B Mitra" w:hint="eastAsia"/>
          <w:rtl/>
          <w:lang w:bidi="fa-IR"/>
        </w:rPr>
        <w:t>ر</w:t>
      </w:r>
      <w:r w:rsidRPr="00601E50">
        <w:rPr>
          <w:rFonts w:cs="B Mitra"/>
          <w:rtl/>
          <w:lang w:bidi="fa-IR"/>
        </w:rPr>
        <w:t xml:space="preserve"> بهتر از منبع تا مقصد با استفاده از پروتکل مس</w:t>
      </w:r>
      <w:r w:rsidRPr="00601E50">
        <w:rPr>
          <w:rFonts w:cs="B Mitra" w:hint="cs"/>
          <w:rtl/>
          <w:lang w:bidi="fa-IR"/>
        </w:rPr>
        <w:t>ی</w:t>
      </w:r>
      <w:r w:rsidRPr="00601E50">
        <w:rPr>
          <w:rFonts w:cs="B Mitra" w:hint="eastAsia"/>
          <w:rtl/>
          <w:lang w:bidi="fa-IR"/>
        </w:rPr>
        <w:t>ر</w:t>
      </w:r>
      <w:r w:rsidRPr="00601E50">
        <w:rPr>
          <w:rFonts w:cs="B Mitra" w:hint="cs"/>
          <w:rtl/>
          <w:lang w:bidi="fa-IR"/>
        </w:rPr>
        <w:t>ی</w:t>
      </w:r>
      <w:r w:rsidRPr="00601E50">
        <w:rPr>
          <w:rFonts w:cs="B Mitra" w:hint="eastAsia"/>
          <w:rtl/>
          <w:lang w:bidi="fa-IR"/>
        </w:rPr>
        <w:t>اب</w:t>
      </w:r>
      <w:r>
        <w:rPr>
          <w:rFonts w:cs="B Mitra" w:hint="cs"/>
          <w:rtl/>
          <w:lang w:bidi="fa-IR"/>
        </w:rPr>
        <w:t>ی</w:t>
      </w:r>
      <w:r w:rsidRPr="00601E50">
        <w:rPr>
          <w:rFonts w:asciiTheme="majorBidi" w:hAnsiTheme="majorBidi" w:cstheme="majorBidi"/>
          <w:lang w:bidi="fa-IR"/>
        </w:rPr>
        <w:t>Ad hoc On-demand Multiple Distance Vector (AOMDV)</w:t>
      </w:r>
      <w:r w:rsidRPr="00601E50">
        <w:rPr>
          <w:rFonts w:cs="B Mitra"/>
          <w:lang w:bidi="fa-IR"/>
        </w:rPr>
        <w:t xml:space="preserve"> </w:t>
      </w:r>
      <w:r w:rsidRPr="00601E50">
        <w:rPr>
          <w:rFonts w:cs="B Mitra" w:hint="cs"/>
          <w:rtl/>
          <w:lang w:bidi="fa-IR"/>
        </w:rPr>
        <w:t xml:space="preserve"> </w:t>
      </w:r>
      <w:r>
        <w:rPr>
          <w:rFonts w:cs="B Mitra" w:hint="cs"/>
          <w:rtl/>
          <w:lang w:bidi="fa-IR"/>
        </w:rPr>
        <w:t>بدست</w:t>
      </w:r>
      <w:r w:rsidRPr="00601E50">
        <w:rPr>
          <w:rFonts w:cs="B Mitra"/>
          <w:rtl/>
          <w:lang w:bidi="fa-IR"/>
        </w:rPr>
        <w:t xml:space="preserve"> آور</w:t>
      </w:r>
      <w:r w:rsidRPr="00601E50">
        <w:rPr>
          <w:rFonts w:cs="B Mitra" w:hint="cs"/>
          <w:rtl/>
          <w:lang w:bidi="fa-IR"/>
        </w:rPr>
        <w:t>ی</w:t>
      </w:r>
      <w:r w:rsidRPr="00601E50">
        <w:rPr>
          <w:rFonts w:cs="B Mitra" w:hint="eastAsia"/>
          <w:rtl/>
          <w:lang w:bidi="fa-IR"/>
        </w:rPr>
        <w:t>م</w:t>
      </w:r>
      <w:r w:rsidRPr="00601E50">
        <w:rPr>
          <w:rFonts w:cs="B Mitra"/>
          <w:rtl/>
          <w:lang w:bidi="fa-IR"/>
        </w:rPr>
        <w:t xml:space="preserve">. در ادامه، ما </w:t>
      </w:r>
      <w:r w:rsidRPr="00601E50">
        <w:rPr>
          <w:rFonts w:cs="B Mitra" w:hint="cs"/>
          <w:rtl/>
          <w:lang w:bidi="fa-IR"/>
        </w:rPr>
        <w:t>ی</w:t>
      </w:r>
      <w:r w:rsidRPr="00601E50">
        <w:rPr>
          <w:rFonts w:cs="B Mitra" w:hint="eastAsia"/>
          <w:rtl/>
          <w:lang w:bidi="fa-IR"/>
        </w:rPr>
        <w:t>ک</w:t>
      </w:r>
      <w:r w:rsidRPr="00601E50">
        <w:rPr>
          <w:rFonts w:cs="B Mitra"/>
          <w:rtl/>
          <w:lang w:bidi="fa-IR"/>
        </w:rPr>
        <w:t xml:space="preserve"> پروتکل مس</w:t>
      </w:r>
      <w:r w:rsidRPr="00601E50">
        <w:rPr>
          <w:rFonts w:cs="B Mitra" w:hint="cs"/>
          <w:rtl/>
          <w:lang w:bidi="fa-IR"/>
        </w:rPr>
        <w:t>ی</w:t>
      </w:r>
      <w:r w:rsidRPr="00601E50">
        <w:rPr>
          <w:rFonts w:cs="B Mitra" w:hint="eastAsia"/>
          <w:rtl/>
          <w:lang w:bidi="fa-IR"/>
        </w:rPr>
        <w:t>ر</w:t>
      </w:r>
      <w:r w:rsidRPr="00601E50">
        <w:rPr>
          <w:rFonts w:cs="B Mitra" w:hint="cs"/>
          <w:rtl/>
          <w:lang w:bidi="fa-IR"/>
        </w:rPr>
        <w:t>ی</w:t>
      </w:r>
      <w:r w:rsidRPr="00601E50">
        <w:rPr>
          <w:rFonts w:cs="B Mitra" w:hint="eastAsia"/>
          <w:rtl/>
          <w:lang w:bidi="fa-IR"/>
        </w:rPr>
        <w:t>اب</w:t>
      </w:r>
      <w:r w:rsidRPr="00601E50">
        <w:rPr>
          <w:rFonts w:cs="B Mitra" w:hint="cs"/>
          <w:rtl/>
          <w:lang w:bidi="fa-IR"/>
        </w:rPr>
        <w:t>ی</w:t>
      </w:r>
      <w:r w:rsidRPr="00601E50">
        <w:rPr>
          <w:rFonts w:cs="B Mitra"/>
          <w:rtl/>
          <w:lang w:bidi="fa-IR"/>
        </w:rPr>
        <w:t xml:space="preserve"> با نام</w:t>
      </w:r>
      <w:r w:rsidRPr="00601E50">
        <w:rPr>
          <w:rFonts w:cs="B Mitra"/>
          <w:lang w:bidi="fa-IR"/>
        </w:rPr>
        <w:t xml:space="preserve"> </w:t>
      </w:r>
      <w:r w:rsidRPr="00601E50">
        <w:rPr>
          <w:rFonts w:asciiTheme="majorBidi" w:hAnsiTheme="majorBidi" w:cstheme="majorBidi"/>
          <w:lang w:bidi="fa-IR"/>
        </w:rPr>
        <w:t>AOMDV</w:t>
      </w:r>
      <w:r w:rsidRPr="00601E50">
        <w:rPr>
          <w:rFonts w:cs="B Mitra"/>
          <w:lang w:bidi="fa-IR"/>
        </w:rPr>
        <w:t xml:space="preserve"> </w:t>
      </w:r>
      <w:r w:rsidRPr="00601E50">
        <w:rPr>
          <w:rFonts w:cs="B Mitra"/>
          <w:rtl/>
          <w:lang w:bidi="fa-IR"/>
        </w:rPr>
        <w:t>ب</w:t>
      </w:r>
      <w:r w:rsidRPr="00601E50">
        <w:rPr>
          <w:rFonts w:cs="B Mitra" w:hint="eastAsia"/>
          <w:rtl/>
          <w:lang w:bidi="fa-IR"/>
        </w:rPr>
        <w:t>ا</w:t>
      </w:r>
      <w:r w:rsidRPr="00601E50">
        <w:rPr>
          <w:rFonts w:cs="B Mitra"/>
          <w:lang w:bidi="fa-IR"/>
        </w:rPr>
        <w:t xml:space="preserve"> </w:t>
      </w:r>
      <w:r w:rsidRPr="00601E50">
        <w:rPr>
          <w:rFonts w:asciiTheme="majorBidi" w:hAnsiTheme="majorBidi" w:cstheme="majorBidi"/>
          <w:lang w:bidi="fa-IR"/>
        </w:rPr>
        <w:t>FFn (AOMDV-FFn)</w:t>
      </w:r>
      <w:r w:rsidRPr="00601E50">
        <w:rPr>
          <w:rFonts w:cs="B Mitra"/>
          <w:lang w:bidi="fa-IR"/>
        </w:rPr>
        <w:t xml:space="preserve"> </w:t>
      </w:r>
      <w:r w:rsidRPr="00601E50">
        <w:rPr>
          <w:rFonts w:cs="B Mitra"/>
          <w:rtl/>
          <w:lang w:bidi="fa-IR"/>
        </w:rPr>
        <w:t>پ</w:t>
      </w:r>
      <w:r w:rsidRPr="00601E50">
        <w:rPr>
          <w:rFonts w:cs="B Mitra" w:hint="cs"/>
          <w:rtl/>
          <w:lang w:bidi="fa-IR"/>
        </w:rPr>
        <w:t>ی</w:t>
      </w:r>
      <w:r w:rsidRPr="00601E50">
        <w:rPr>
          <w:rFonts w:cs="B Mitra" w:hint="eastAsia"/>
          <w:rtl/>
          <w:lang w:bidi="fa-IR"/>
        </w:rPr>
        <w:t>شنهاد</w:t>
      </w:r>
      <w:r w:rsidRPr="00601E50">
        <w:rPr>
          <w:rFonts w:cs="B Mitra"/>
          <w:rtl/>
          <w:lang w:bidi="fa-IR"/>
        </w:rPr>
        <w:t xml:space="preserve"> م</w:t>
      </w:r>
      <w:r w:rsidRPr="00601E50">
        <w:rPr>
          <w:rFonts w:cs="B Mitra" w:hint="cs"/>
          <w:rtl/>
          <w:lang w:bidi="fa-IR"/>
        </w:rPr>
        <w:t>ی‌</w:t>
      </w:r>
      <w:r w:rsidRPr="00601E50">
        <w:rPr>
          <w:rFonts w:cs="B Mitra" w:hint="eastAsia"/>
          <w:rtl/>
          <w:lang w:bidi="fa-IR"/>
        </w:rPr>
        <w:t>ده</w:t>
      </w:r>
      <w:r w:rsidRPr="00601E50">
        <w:rPr>
          <w:rFonts w:cs="B Mitra" w:hint="cs"/>
          <w:rtl/>
          <w:lang w:bidi="fa-IR"/>
        </w:rPr>
        <w:t>ی</w:t>
      </w:r>
      <w:r w:rsidRPr="00601E50">
        <w:rPr>
          <w:rFonts w:cs="B Mitra" w:hint="eastAsia"/>
          <w:rtl/>
          <w:lang w:bidi="fa-IR"/>
        </w:rPr>
        <w:t>م</w:t>
      </w:r>
      <w:r w:rsidRPr="00601E50">
        <w:rPr>
          <w:rFonts w:cs="B Mitra"/>
          <w:rtl/>
          <w:lang w:bidi="fa-IR"/>
        </w:rPr>
        <w:t>. همچن</w:t>
      </w:r>
      <w:r w:rsidRPr="00601E50">
        <w:rPr>
          <w:rFonts w:cs="B Mitra" w:hint="cs"/>
          <w:rtl/>
          <w:lang w:bidi="fa-IR"/>
        </w:rPr>
        <w:t>ی</w:t>
      </w:r>
      <w:r w:rsidRPr="00601E50">
        <w:rPr>
          <w:rFonts w:cs="B Mitra" w:hint="eastAsia"/>
          <w:rtl/>
          <w:lang w:bidi="fa-IR"/>
        </w:rPr>
        <w:t>ن</w:t>
      </w:r>
      <w:r w:rsidRPr="00601E50">
        <w:rPr>
          <w:rFonts w:cs="B Mitra"/>
          <w:rtl/>
          <w:lang w:bidi="fa-IR"/>
        </w:rPr>
        <w:t xml:space="preserve"> </w:t>
      </w:r>
      <w:r w:rsidRPr="00601E50">
        <w:rPr>
          <w:rFonts w:cs="B Mitra" w:hint="cs"/>
          <w:rtl/>
          <w:lang w:bidi="fa-IR"/>
        </w:rPr>
        <w:t>ی</w:t>
      </w:r>
      <w:r w:rsidRPr="00601E50">
        <w:rPr>
          <w:rFonts w:cs="B Mitra" w:hint="eastAsia"/>
          <w:rtl/>
          <w:lang w:bidi="fa-IR"/>
        </w:rPr>
        <w:t>ک</w:t>
      </w:r>
      <w:r w:rsidRPr="00601E50">
        <w:rPr>
          <w:rFonts w:cs="B Mitra"/>
          <w:rtl/>
          <w:lang w:bidi="fa-IR"/>
        </w:rPr>
        <w:t xml:space="preserve"> ترک</w:t>
      </w:r>
      <w:r w:rsidRPr="00601E50">
        <w:rPr>
          <w:rFonts w:cs="B Mitra" w:hint="cs"/>
          <w:rtl/>
          <w:lang w:bidi="fa-IR"/>
        </w:rPr>
        <w:t>ی</w:t>
      </w:r>
      <w:r w:rsidRPr="00601E50">
        <w:rPr>
          <w:rFonts w:cs="B Mitra" w:hint="eastAsia"/>
          <w:rtl/>
          <w:lang w:bidi="fa-IR"/>
        </w:rPr>
        <w:t>ب</w:t>
      </w:r>
      <w:r w:rsidRPr="00601E50">
        <w:rPr>
          <w:rFonts w:cs="B Mitra"/>
          <w:rtl/>
          <w:lang w:bidi="fa-IR"/>
        </w:rPr>
        <w:t xml:space="preserve"> از مکان</w:t>
      </w:r>
      <w:r w:rsidRPr="00601E50">
        <w:rPr>
          <w:rFonts w:cs="B Mitra" w:hint="cs"/>
          <w:rtl/>
          <w:lang w:bidi="fa-IR"/>
        </w:rPr>
        <w:t>ی</w:t>
      </w:r>
      <w:r w:rsidRPr="00601E50">
        <w:rPr>
          <w:rFonts w:cs="B Mitra" w:hint="eastAsia"/>
          <w:rtl/>
          <w:lang w:bidi="fa-IR"/>
        </w:rPr>
        <w:t>زم</w:t>
      </w:r>
      <w:r w:rsidRPr="00601E50">
        <w:rPr>
          <w:rFonts w:cs="B Mitra"/>
          <w:lang w:bidi="fa-IR"/>
        </w:rPr>
        <w:t xml:space="preserve"> </w:t>
      </w:r>
      <w:r w:rsidRPr="00601E50">
        <w:rPr>
          <w:rFonts w:asciiTheme="majorBidi" w:hAnsiTheme="majorBidi" w:cstheme="majorBidi"/>
          <w:lang w:bidi="fa-IR"/>
        </w:rPr>
        <w:t>AOMDV</w:t>
      </w:r>
      <w:r w:rsidRPr="00601E50">
        <w:rPr>
          <w:rFonts w:cs="B Mitra"/>
          <w:lang w:bidi="fa-IR"/>
        </w:rPr>
        <w:t xml:space="preserve"> </w:t>
      </w:r>
      <w:r w:rsidRPr="00601E50">
        <w:rPr>
          <w:rFonts w:cs="B Mitra"/>
          <w:rtl/>
          <w:lang w:bidi="fa-IR"/>
        </w:rPr>
        <w:t>با الگور</w:t>
      </w:r>
      <w:r w:rsidRPr="00601E50">
        <w:rPr>
          <w:rFonts w:cs="B Mitra" w:hint="cs"/>
          <w:rtl/>
          <w:lang w:bidi="fa-IR"/>
        </w:rPr>
        <w:t>ی</w:t>
      </w:r>
      <w:r w:rsidRPr="00601E50">
        <w:rPr>
          <w:rFonts w:cs="B Mitra" w:hint="eastAsia"/>
          <w:rtl/>
          <w:lang w:bidi="fa-IR"/>
        </w:rPr>
        <w:t>تم</w:t>
      </w:r>
      <w:r w:rsidRPr="00601E50">
        <w:rPr>
          <w:rFonts w:cs="B Mitra"/>
          <w:rtl/>
          <w:lang w:bidi="fa-IR"/>
        </w:rPr>
        <w:t xml:space="preserve"> ژنت</w:t>
      </w:r>
      <w:r w:rsidRPr="00601E50">
        <w:rPr>
          <w:rFonts w:cs="B Mitra" w:hint="cs"/>
          <w:rtl/>
          <w:lang w:bidi="fa-IR"/>
        </w:rPr>
        <w:t>ی</w:t>
      </w:r>
      <w:r w:rsidRPr="00601E50">
        <w:rPr>
          <w:rFonts w:cs="B Mitra" w:hint="eastAsia"/>
          <w:rtl/>
          <w:lang w:bidi="fa-IR"/>
        </w:rPr>
        <w:t>ک</w:t>
      </w:r>
      <w:r w:rsidRPr="00601E50">
        <w:rPr>
          <w:rFonts w:cs="B Mitra"/>
          <w:lang w:bidi="fa-IR"/>
        </w:rPr>
        <w:t xml:space="preserve"> </w:t>
      </w:r>
      <w:r w:rsidRPr="00601E50">
        <w:rPr>
          <w:rFonts w:asciiTheme="majorBidi" w:hAnsiTheme="majorBidi" w:cstheme="majorBidi"/>
          <w:lang w:bidi="fa-IR"/>
        </w:rPr>
        <w:t>(AOMDV-GA)</w:t>
      </w:r>
      <w:r w:rsidRPr="00601E50">
        <w:rPr>
          <w:rFonts w:cs="B Mitra"/>
          <w:lang w:bidi="fa-IR"/>
        </w:rPr>
        <w:t xml:space="preserve"> </w:t>
      </w:r>
      <w:r w:rsidRPr="00601E50">
        <w:rPr>
          <w:rFonts w:cs="B Mitra"/>
          <w:rtl/>
          <w:lang w:bidi="fa-IR"/>
        </w:rPr>
        <w:t>بر اساس</w:t>
      </w:r>
      <w:r w:rsidRPr="00601E50">
        <w:rPr>
          <w:rFonts w:cs="B Mitra"/>
          <w:lang w:bidi="fa-IR"/>
        </w:rPr>
        <w:t xml:space="preserve"> </w:t>
      </w:r>
      <w:r w:rsidRPr="00601E50">
        <w:rPr>
          <w:rFonts w:asciiTheme="majorBidi" w:hAnsiTheme="majorBidi" w:cstheme="majorBidi"/>
          <w:lang w:bidi="fa-IR"/>
        </w:rPr>
        <w:t>FFn</w:t>
      </w:r>
      <w:r w:rsidRPr="00601E50">
        <w:rPr>
          <w:rFonts w:cs="B Mitra"/>
          <w:lang w:bidi="fa-IR"/>
        </w:rPr>
        <w:t xml:space="preserve"> </w:t>
      </w:r>
      <w:r w:rsidRPr="00601E50">
        <w:rPr>
          <w:rFonts w:cs="B Mitra"/>
          <w:rtl/>
          <w:lang w:bidi="fa-IR"/>
        </w:rPr>
        <w:t>پ</w:t>
      </w:r>
      <w:r w:rsidRPr="00601E50">
        <w:rPr>
          <w:rFonts w:cs="B Mitra" w:hint="cs"/>
          <w:rtl/>
          <w:lang w:bidi="fa-IR"/>
        </w:rPr>
        <w:t>ی</w:t>
      </w:r>
      <w:r w:rsidRPr="00601E50">
        <w:rPr>
          <w:rFonts w:cs="B Mitra" w:hint="eastAsia"/>
          <w:rtl/>
          <w:lang w:bidi="fa-IR"/>
        </w:rPr>
        <w:t>شنهاد</w:t>
      </w:r>
      <w:r w:rsidRPr="00601E50">
        <w:rPr>
          <w:rFonts w:cs="B Mitra"/>
          <w:rtl/>
          <w:lang w:bidi="fa-IR"/>
        </w:rPr>
        <w:t xml:space="preserve"> م</w:t>
      </w:r>
      <w:r w:rsidRPr="00601E50">
        <w:rPr>
          <w:rFonts w:cs="B Mitra" w:hint="cs"/>
          <w:rtl/>
          <w:lang w:bidi="fa-IR"/>
        </w:rPr>
        <w:t>ی‌</w:t>
      </w:r>
      <w:r w:rsidRPr="00601E50">
        <w:rPr>
          <w:rFonts w:cs="B Mitra" w:hint="eastAsia"/>
          <w:rtl/>
          <w:lang w:bidi="fa-IR"/>
        </w:rPr>
        <w:t>شود</w:t>
      </w:r>
      <w:r w:rsidRPr="00601E50">
        <w:rPr>
          <w:rFonts w:cs="B Mitra"/>
          <w:lang w:bidi="fa-IR"/>
        </w:rPr>
        <w:t xml:space="preserve">. </w:t>
      </w:r>
      <w:r w:rsidRPr="00601E50">
        <w:rPr>
          <w:rFonts w:asciiTheme="majorBidi" w:hAnsiTheme="majorBidi" w:cstheme="majorBidi"/>
          <w:lang w:bidi="fa-IR"/>
        </w:rPr>
        <w:t xml:space="preserve">AOMDV-FFn </w:t>
      </w:r>
      <w:r>
        <w:rPr>
          <w:rFonts w:cs="B Mitra" w:hint="cs"/>
          <w:rtl/>
          <w:lang w:bidi="fa-IR"/>
        </w:rPr>
        <w:t xml:space="preserve"> ت</w:t>
      </w:r>
      <w:r w:rsidRPr="00601E50">
        <w:rPr>
          <w:rFonts w:cs="B Mitra"/>
          <w:rtl/>
          <w:lang w:bidi="fa-IR"/>
        </w:rPr>
        <w:t>نها از تابع تناسب استفاده م</w:t>
      </w:r>
      <w:r w:rsidRPr="00601E50">
        <w:rPr>
          <w:rFonts w:cs="B Mitra" w:hint="cs"/>
          <w:rtl/>
          <w:lang w:bidi="fa-IR"/>
        </w:rPr>
        <w:t>ی‌</w:t>
      </w:r>
      <w:r w:rsidRPr="00601E50">
        <w:rPr>
          <w:rFonts w:cs="B Mitra" w:hint="eastAsia"/>
          <w:rtl/>
          <w:lang w:bidi="fa-IR"/>
        </w:rPr>
        <w:t>کند</w:t>
      </w:r>
      <w:r w:rsidRPr="00601E50">
        <w:rPr>
          <w:rFonts w:cs="B Mitra"/>
          <w:rtl/>
          <w:lang w:bidi="fa-IR"/>
        </w:rPr>
        <w:t xml:space="preserve"> و به ه</w:t>
      </w:r>
      <w:r w:rsidRPr="00601E50">
        <w:rPr>
          <w:rFonts w:cs="B Mitra" w:hint="cs"/>
          <w:rtl/>
          <w:lang w:bidi="fa-IR"/>
        </w:rPr>
        <w:t>ی</w:t>
      </w:r>
      <w:r w:rsidRPr="00601E50">
        <w:rPr>
          <w:rFonts w:cs="B Mitra" w:hint="eastAsia"/>
          <w:rtl/>
          <w:lang w:bidi="fa-IR"/>
        </w:rPr>
        <w:t>چ‌کدام</w:t>
      </w:r>
      <w:r w:rsidRPr="00601E50">
        <w:rPr>
          <w:rFonts w:cs="B Mitra"/>
          <w:rtl/>
          <w:lang w:bidi="fa-IR"/>
        </w:rPr>
        <w:t xml:space="preserve"> از مراحل</w:t>
      </w:r>
      <w:r w:rsidRPr="00601E50">
        <w:rPr>
          <w:rFonts w:cs="B Mitra"/>
          <w:lang w:bidi="fa-IR"/>
        </w:rPr>
        <w:t xml:space="preserve"> </w:t>
      </w:r>
      <w:r w:rsidRPr="00601E50">
        <w:rPr>
          <w:rFonts w:asciiTheme="majorBidi" w:hAnsiTheme="majorBidi" w:cstheme="majorBidi"/>
          <w:lang w:bidi="fa-IR"/>
        </w:rPr>
        <w:t>GA</w:t>
      </w:r>
      <w:r w:rsidRPr="00601E50">
        <w:rPr>
          <w:rFonts w:cs="B Mitra"/>
          <w:lang w:bidi="fa-IR"/>
        </w:rPr>
        <w:t xml:space="preserve"> </w:t>
      </w:r>
      <w:r w:rsidRPr="00601E50">
        <w:rPr>
          <w:rFonts w:cs="B Mitra"/>
          <w:rtl/>
          <w:lang w:bidi="fa-IR"/>
        </w:rPr>
        <w:t>مانند</w:t>
      </w:r>
      <w:ins w:id="1" w:author="Windows User" w:date="2024-06-08T20:18:00Z">
        <w:r>
          <w:rPr>
            <w:rFonts w:cs="B Mitra" w:hint="cs"/>
            <w:rtl/>
            <w:lang w:bidi="fa-IR"/>
          </w:rPr>
          <w:t xml:space="preserve"> </w:t>
        </w:r>
      </w:ins>
      <w:r w:rsidRPr="00601E50">
        <w:rPr>
          <w:rFonts w:cs="B Mitra"/>
          <w:lang w:bidi="fa-IR"/>
        </w:rPr>
        <w:t xml:space="preserve"> </w:t>
      </w:r>
      <w:ins w:id="2" w:author="Windows User" w:date="2024-06-08T20:18:00Z">
        <w:r w:rsidRPr="00601E50">
          <w:rPr>
            <w:rFonts w:asciiTheme="majorBidi" w:hAnsiTheme="majorBidi" w:cstheme="majorBidi"/>
            <w:lang w:bidi="fa-IR"/>
          </w:rPr>
          <w:t>crossover</w:t>
        </w:r>
      </w:ins>
      <w:r>
        <w:rPr>
          <w:rFonts w:cs="B Mitra" w:hint="cs"/>
          <w:rtl/>
          <w:lang w:bidi="fa-IR"/>
        </w:rPr>
        <w:t xml:space="preserve">، </w:t>
      </w:r>
      <w:r w:rsidRPr="00601E50">
        <w:rPr>
          <w:rFonts w:asciiTheme="majorBidi" w:hAnsiTheme="majorBidi" w:cstheme="majorBidi"/>
          <w:lang w:bidi="fa-IR"/>
        </w:rPr>
        <w:t>mutation</w:t>
      </w:r>
      <w:r w:rsidRPr="00601E50" w:rsidDel="00601E50">
        <w:rPr>
          <w:rFonts w:cs="B Mitra"/>
          <w:lang w:bidi="fa-IR"/>
        </w:rPr>
        <w:t xml:space="preserve"> </w:t>
      </w:r>
      <w:r>
        <w:rPr>
          <w:rFonts w:cs="B Mitra" w:hint="cs"/>
          <w:rtl/>
          <w:lang w:bidi="fa-IR"/>
        </w:rPr>
        <w:t xml:space="preserve"> و </w:t>
      </w:r>
      <w:del w:id="3" w:author="Windows User" w:date="2024-06-08T20:18:00Z">
        <w:r w:rsidRPr="00601E50" w:rsidDel="00601E50">
          <w:rPr>
            <w:rFonts w:asciiTheme="majorBidi" w:hAnsiTheme="majorBidi" w:cstheme="majorBidi"/>
            <w:lang w:bidi="fa-IR"/>
          </w:rPr>
          <w:delText>crossover</w:delText>
        </w:r>
        <w:r w:rsidRPr="00601E50" w:rsidDel="00601E50">
          <w:rPr>
            <w:rFonts w:cs="B Mitra"/>
            <w:rtl/>
            <w:lang w:bidi="fa-IR"/>
          </w:rPr>
          <w:delText xml:space="preserve">و </w:delText>
        </w:r>
      </w:del>
      <w:r w:rsidRPr="00601E50">
        <w:rPr>
          <w:rFonts w:cs="B Mitra"/>
          <w:rtl/>
          <w:lang w:bidi="fa-IR"/>
        </w:rPr>
        <w:t>غ</w:t>
      </w:r>
      <w:r w:rsidRPr="00601E50">
        <w:rPr>
          <w:rFonts w:cs="B Mitra" w:hint="cs"/>
          <w:rtl/>
          <w:lang w:bidi="fa-IR"/>
        </w:rPr>
        <w:t>ی</w:t>
      </w:r>
      <w:r w:rsidRPr="00601E50">
        <w:rPr>
          <w:rFonts w:cs="B Mitra" w:hint="eastAsia"/>
          <w:rtl/>
          <w:lang w:bidi="fa-IR"/>
        </w:rPr>
        <w:t>ره</w:t>
      </w:r>
      <w:r w:rsidRPr="00601E50">
        <w:rPr>
          <w:rFonts w:cs="B Mitra"/>
          <w:rtl/>
          <w:lang w:bidi="fa-IR"/>
        </w:rPr>
        <w:t xml:space="preserve"> وارد نم</w:t>
      </w:r>
      <w:r w:rsidRPr="00601E50">
        <w:rPr>
          <w:rFonts w:cs="B Mitra" w:hint="cs"/>
          <w:rtl/>
          <w:lang w:bidi="fa-IR"/>
        </w:rPr>
        <w:t>ی‌</w:t>
      </w:r>
      <w:r>
        <w:rPr>
          <w:rFonts w:cs="B Mitra" w:hint="eastAsia"/>
          <w:rtl/>
          <w:lang w:bidi="fa-IR"/>
        </w:rPr>
        <w:t>شو</w:t>
      </w:r>
      <w:r>
        <w:rPr>
          <w:rFonts w:cs="B Mitra" w:hint="cs"/>
          <w:rtl/>
          <w:lang w:bidi="fa-IR"/>
        </w:rPr>
        <w:t>د.</w:t>
      </w:r>
      <w:r w:rsidRPr="00601E50">
        <w:rPr>
          <w:rFonts w:cs="B Mitra"/>
          <w:lang w:bidi="fa-IR"/>
        </w:rPr>
        <w:t xml:space="preserve"> </w:t>
      </w:r>
      <w:r>
        <w:rPr>
          <w:rFonts w:asciiTheme="majorBidi" w:hAnsiTheme="majorBidi" w:cstheme="majorBidi"/>
          <w:lang w:bidi="fa-IR"/>
        </w:rPr>
        <w:t>FF</w:t>
      </w:r>
      <w:r w:rsidRPr="00601E50">
        <w:rPr>
          <w:rFonts w:asciiTheme="majorBidi" w:hAnsiTheme="majorBidi" w:cstheme="majorBidi"/>
          <w:lang w:bidi="fa-IR"/>
        </w:rPr>
        <w:t>n</w:t>
      </w:r>
      <w:r>
        <w:rPr>
          <w:rFonts w:cs="B Mitra" w:hint="cs"/>
          <w:rtl/>
          <w:lang w:bidi="fa-IR"/>
        </w:rPr>
        <w:t xml:space="preserve"> ب</w:t>
      </w:r>
      <w:r w:rsidRPr="00601E50">
        <w:rPr>
          <w:rFonts w:cs="B Mitra"/>
          <w:rtl/>
          <w:lang w:bidi="fa-IR"/>
        </w:rPr>
        <w:t>هتر</w:t>
      </w:r>
      <w:r w:rsidRPr="00601E50">
        <w:rPr>
          <w:rFonts w:cs="B Mitra" w:hint="cs"/>
          <w:rtl/>
          <w:lang w:bidi="fa-IR"/>
        </w:rPr>
        <w:t>ی</w:t>
      </w:r>
      <w:r w:rsidRPr="00601E50">
        <w:rPr>
          <w:rFonts w:cs="B Mitra" w:hint="eastAsia"/>
          <w:rtl/>
          <w:lang w:bidi="fa-IR"/>
        </w:rPr>
        <w:t>ن</w:t>
      </w:r>
      <w:r w:rsidRPr="00601E50">
        <w:rPr>
          <w:rFonts w:cs="B Mitra"/>
          <w:rtl/>
          <w:lang w:bidi="fa-IR"/>
        </w:rPr>
        <w:t xml:space="preserve"> مس</w:t>
      </w:r>
      <w:r w:rsidRPr="00601E50">
        <w:rPr>
          <w:rFonts w:cs="B Mitra" w:hint="cs"/>
          <w:rtl/>
          <w:lang w:bidi="fa-IR"/>
        </w:rPr>
        <w:t>ی</w:t>
      </w:r>
      <w:r w:rsidRPr="00601E50">
        <w:rPr>
          <w:rFonts w:cs="B Mitra"/>
          <w:rtl/>
          <w:lang w:bidi="fa-IR"/>
        </w:rPr>
        <w:t>ر را از آن‌ها</w:t>
      </w:r>
      <w:r w:rsidRPr="00601E50">
        <w:rPr>
          <w:rFonts w:cs="B Mitra" w:hint="cs"/>
          <w:rtl/>
          <w:lang w:bidi="fa-IR"/>
        </w:rPr>
        <w:t>یی</w:t>
      </w:r>
      <w:r w:rsidRPr="00601E50">
        <w:rPr>
          <w:rFonts w:cs="B Mitra"/>
          <w:rtl/>
          <w:lang w:bidi="fa-IR"/>
        </w:rPr>
        <w:t xml:space="preserve"> که به الگور</w:t>
      </w:r>
      <w:r w:rsidRPr="00601E50">
        <w:rPr>
          <w:rFonts w:cs="B Mitra" w:hint="cs"/>
          <w:rtl/>
          <w:lang w:bidi="fa-IR"/>
        </w:rPr>
        <w:t>ی</w:t>
      </w:r>
      <w:r w:rsidRPr="00601E50">
        <w:rPr>
          <w:rFonts w:cs="B Mitra" w:hint="eastAsia"/>
          <w:rtl/>
          <w:lang w:bidi="fa-IR"/>
        </w:rPr>
        <w:t>تم</w:t>
      </w:r>
      <w:r w:rsidRPr="00601E50">
        <w:rPr>
          <w:rFonts w:cs="B Mitra"/>
          <w:rtl/>
          <w:lang w:bidi="fa-IR"/>
        </w:rPr>
        <w:t xml:space="preserve"> چند مس</w:t>
      </w:r>
      <w:r w:rsidRPr="00601E50">
        <w:rPr>
          <w:rFonts w:cs="B Mitra" w:hint="cs"/>
          <w:rtl/>
          <w:lang w:bidi="fa-IR"/>
        </w:rPr>
        <w:t>ی</w:t>
      </w:r>
      <w:r w:rsidRPr="00601E50">
        <w:rPr>
          <w:rFonts w:cs="B Mitra" w:hint="eastAsia"/>
          <w:rtl/>
          <w:lang w:bidi="fa-IR"/>
        </w:rPr>
        <w:t>ره</w:t>
      </w:r>
      <w:r>
        <w:rPr>
          <w:rFonts w:cs="B Mitra"/>
          <w:rtl/>
          <w:lang w:bidi="fa-IR"/>
        </w:rPr>
        <w:t xml:space="preserve"> اختصاص</w:t>
      </w:r>
      <w:r>
        <w:rPr>
          <w:rFonts w:cs="B Mitra"/>
          <w:lang w:bidi="fa-IR"/>
        </w:rPr>
        <w:t xml:space="preserve"> </w:t>
      </w:r>
      <w:r w:rsidRPr="00601E50">
        <w:rPr>
          <w:rFonts w:cs="B Mitra"/>
          <w:rtl/>
          <w:lang w:bidi="fa-IR"/>
        </w:rPr>
        <w:t>داده شده انتخاب م</w:t>
      </w:r>
      <w:r w:rsidRPr="00601E50">
        <w:rPr>
          <w:rFonts w:cs="B Mitra" w:hint="cs"/>
          <w:rtl/>
          <w:lang w:bidi="fa-IR"/>
        </w:rPr>
        <w:t>ی‌</w:t>
      </w:r>
      <w:r w:rsidRPr="00601E50">
        <w:rPr>
          <w:rFonts w:cs="B Mitra" w:hint="eastAsia"/>
          <w:rtl/>
          <w:lang w:bidi="fa-IR"/>
        </w:rPr>
        <w:t>کند</w:t>
      </w:r>
      <w:r w:rsidRPr="00601E50">
        <w:rPr>
          <w:rFonts w:cs="B Mitra"/>
          <w:rtl/>
          <w:lang w:bidi="fa-IR"/>
        </w:rPr>
        <w:t>. در ا</w:t>
      </w:r>
      <w:r w:rsidRPr="00601E50">
        <w:rPr>
          <w:rFonts w:cs="B Mitra" w:hint="cs"/>
          <w:rtl/>
          <w:lang w:bidi="fa-IR"/>
        </w:rPr>
        <w:t>ی</w:t>
      </w:r>
      <w:r w:rsidRPr="00601E50">
        <w:rPr>
          <w:rFonts w:cs="B Mitra" w:hint="eastAsia"/>
          <w:rtl/>
          <w:lang w:bidi="fa-IR"/>
        </w:rPr>
        <w:t>ن</w:t>
      </w:r>
      <w:r w:rsidRPr="00601E50">
        <w:rPr>
          <w:rFonts w:cs="B Mitra"/>
          <w:rtl/>
          <w:lang w:bidi="fa-IR"/>
        </w:rPr>
        <w:t xml:space="preserve"> کار، سه پارامتر را برا</w:t>
      </w:r>
      <w:r w:rsidRPr="00601E50">
        <w:rPr>
          <w:rFonts w:cs="B Mitra" w:hint="cs"/>
          <w:rtl/>
          <w:lang w:bidi="fa-IR"/>
        </w:rPr>
        <w:t>ی</w:t>
      </w:r>
      <w:r w:rsidRPr="00601E50">
        <w:rPr>
          <w:rFonts w:cs="B Mitra"/>
          <w:rtl/>
          <w:lang w:bidi="fa-IR"/>
        </w:rPr>
        <w:t xml:space="preserve"> انتخاب مس</w:t>
      </w:r>
      <w:r w:rsidRPr="00601E50">
        <w:rPr>
          <w:rFonts w:cs="B Mitra" w:hint="cs"/>
          <w:rtl/>
          <w:lang w:bidi="fa-IR"/>
        </w:rPr>
        <w:t>ی</w:t>
      </w:r>
      <w:r w:rsidRPr="00601E50">
        <w:rPr>
          <w:rFonts w:cs="B Mitra" w:hint="eastAsia"/>
          <w:rtl/>
          <w:lang w:bidi="fa-IR"/>
        </w:rPr>
        <w:t>ر</w:t>
      </w:r>
      <w:r w:rsidRPr="00601E50">
        <w:rPr>
          <w:rFonts w:cs="B Mitra"/>
          <w:rtl/>
          <w:lang w:bidi="fa-IR"/>
        </w:rPr>
        <w:t xml:space="preserve"> مناسبتر از منبع تا مقصد پ</w:t>
      </w:r>
      <w:r w:rsidRPr="00601E50">
        <w:rPr>
          <w:rFonts w:cs="B Mitra" w:hint="cs"/>
          <w:rtl/>
          <w:lang w:bidi="fa-IR"/>
        </w:rPr>
        <w:t>ی</w:t>
      </w:r>
      <w:r w:rsidRPr="00601E50">
        <w:rPr>
          <w:rFonts w:cs="B Mitra" w:hint="eastAsia"/>
          <w:rtl/>
          <w:lang w:bidi="fa-IR"/>
        </w:rPr>
        <w:t>گ</w:t>
      </w:r>
      <w:r w:rsidRPr="00601E50">
        <w:rPr>
          <w:rFonts w:cs="B Mitra" w:hint="cs"/>
          <w:rtl/>
          <w:lang w:bidi="fa-IR"/>
        </w:rPr>
        <w:t>ی</w:t>
      </w:r>
      <w:r w:rsidRPr="00601E50">
        <w:rPr>
          <w:rFonts w:cs="B Mitra" w:hint="eastAsia"/>
          <w:rtl/>
          <w:lang w:bidi="fa-IR"/>
        </w:rPr>
        <w:t>ر</w:t>
      </w:r>
      <w:r w:rsidRPr="00601E50">
        <w:rPr>
          <w:rFonts w:cs="B Mitra" w:hint="cs"/>
          <w:rtl/>
          <w:lang w:bidi="fa-IR"/>
        </w:rPr>
        <w:t>ی</w:t>
      </w:r>
      <w:r w:rsidRPr="00601E50">
        <w:rPr>
          <w:rFonts w:cs="B Mitra"/>
          <w:rtl/>
          <w:lang w:bidi="fa-IR"/>
        </w:rPr>
        <w:t xml:space="preserve"> م</w:t>
      </w:r>
      <w:r w:rsidRPr="00601E50">
        <w:rPr>
          <w:rFonts w:cs="B Mitra" w:hint="cs"/>
          <w:rtl/>
          <w:lang w:bidi="fa-IR"/>
        </w:rPr>
        <w:t>ی‌</w:t>
      </w:r>
      <w:r w:rsidRPr="00601E50">
        <w:rPr>
          <w:rFonts w:cs="B Mitra" w:hint="eastAsia"/>
          <w:rtl/>
          <w:lang w:bidi="fa-IR"/>
        </w:rPr>
        <w:t>کن</w:t>
      </w:r>
      <w:r w:rsidRPr="00601E50">
        <w:rPr>
          <w:rFonts w:cs="B Mitra" w:hint="cs"/>
          <w:rtl/>
          <w:lang w:bidi="fa-IR"/>
        </w:rPr>
        <w:t>ی</w:t>
      </w:r>
      <w:r w:rsidRPr="00601E50">
        <w:rPr>
          <w:rFonts w:cs="B Mitra" w:hint="eastAsia"/>
          <w:rtl/>
          <w:lang w:bidi="fa-IR"/>
        </w:rPr>
        <w:t>م</w:t>
      </w:r>
      <w:r w:rsidRPr="00601E50">
        <w:rPr>
          <w:rFonts w:cs="B Mitra"/>
          <w:rtl/>
          <w:lang w:bidi="fa-IR"/>
        </w:rPr>
        <w:t>. مس</w:t>
      </w:r>
      <w:r w:rsidRPr="00601E50">
        <w:rPr>
          <w:rFonts w:cs="B Mitra" w:hint="cs"/>
          <w:rtl/>
          <w:lang w:bidi="fa-IR"/>
        </w:rPr>
        <w:t>ی</w:t>
      </w:r>
      <w:r w:rsidRPr="00601E50">
        <w:rPr>
          <w:rFonts w:cs="B Mitra" w:hint="eastAsia"/>
          <w:rtl/>
          <w:lang w:bidi="fa-IR"/>
        </w:rPr>
        <w:t>ر</w:t>
      </w:r>
      <w:r w:rsidRPr="00601E50">
        <w:rPr>
          <w:rFonts w:cs="B Mitra"/>
          <w:rtl/>
          <w:lang w:bidi="fa-IR"/>
        </w:rPr>
        <w:t xml:space="preserve"> انتخاب شده با</w:t>
      </w:r>
      <w:r w:rsidRPr="00601E50">
        <w:rPr>
          <w:rFonts w:cs="B Mitra" w:hint="cs"/>
          <w:rtl/>
          <w:lang w:bidi="fa-IR"/>
        </w:rPr>
        <w:t>ی</w:t>
      </w:r>
      <w:r w:rsidRPr="00601E50">
        <w:rPr>
          <w:rFonts w:cs="B Mitra" w:hint="eastAsia"/>
          <w:rtl/>
          <w:lang w:bidi="fa-IR"/>
        </w:rPr>
        <w:t>د</w:t>
      </w:r>
      <w:r w:rsidRPr="00601E50">
        <w:rPr>
          <w:rFonts w:cs="B Mitra"/>
          <w:rtl/>
          <w:lang w:bidi="fa-IR"/>
        </w:rPr>
        <w:t xml:space="preserve"> کمتر</w:t>
      </w:r>
      <w:r w:rsidRPr="00601E50">
        <w:rPr>
          <w:rFonts w:cs="B Mitra" w:hint="cs"/>
          <w:rtl/>
          <w:lang w:bidi="fa-IR"/>
        </w:rPr>
        <w:t>ی</w:t>
      </w:r>
      <w:r w:rsidRPr="00601E50">
        <w:rPr>
          <w:rFonts w:cs="B Mitra" w:hint="eastAsia"/>
          <w:rtl/>
          <w:lang w:bidi="fa-IR"/>
        </w:rPr>
        <w:t>ن</w:t>
      </w:r>
      <w:r w:rsidRPr="00601E50">
        <w:rPr>
          <w:rFonts w:cs="B Mitra"/>
          <w:rtl/>
          <w:lang w:bidi="fa-IR"/>
        </w:rPr>
        <w:t xml:space="preserve"> فاصله تا مقصد نهائ</w:t>
      </w:r>
      <w:r w:rsidRPr="00601E50">
        <w:rPr>
          <w:rFonts w:cs="B Mitra" w:hint="cs"/>
          <w:rtl/>
          <w:lang w:bidi="fa-IR"/>
        </w:rPr>
        <w:t>ی</w:t>
      </w:r>
      <w:r w:rsidRPr="00601E50">
        <w:rPr>
          <w:rFonts w:cs="B Mitra"/>
          <w:rtl/>
          <w:lang w:bidi="fa-IR"/>
        </w:rPr>
        <w:t xml:space="preserve"> را ط</w:t>
      </w:r>
      <w:r w:rsidRPr="00601E50">
        <w:rPr>
          <w:rFonts w:cs="B Mitra" w:hint="cs"/>
          <w:rtl/>
          <w:lang w:bidi="fa-IR"/>
        </w:rPr>
        <w:t>ی</w:t>
      </w:r>
      <w:r w:rsidRPr="00601E50">
        <w:rPr>
          <w:rFonts w:cs="B Mitra"/>
          <w:rtl/>
          <w:lang w:bidi="fa-IR"/>
        </w:rPr>
        <w:t xml:space="preserve"> کرده و از گره‌ها</w:t>
      </w:r>
      <w:r w:rsidR="00852B58">
        <w:rPr>
          <w:rFonts w:cs="B Mitra" w:hint="cs"/>
          <w:rtl/>
          <w:lang w:bidi="fa-IR"/>
        </w:rPr>
        <w:t>ی</w:t>
      </w:r>
      <w:r w:rsidRPr="00601E50">
        <w:rPr>
          <w:rFonts w:cs="B Mitra" w:hint="cs"/>
          <w:rtl/>
          <w:lang w:bidi="fa-IR"/>
        </w:rPr>
        <w:t>ی</w:t>
      </w:r>
      <w:r w:rsidRPr="00601E50">
        <w:rPr>
          <w:rFonts w:cs="B Mitra"/>
          <w:rtl/>
          <w:lang w:bidi="fa-IR"/>
        </w:rPr>
        <w:t xml:space="preserve"> با ب</w:t>
      </w:r>
      <w:r w:rsidRPr="00601E50">
        <w:rPr>
          <w:rFonts w:cs="B Mitra" w:hint="cs"/>
          <w:rtl/>
          <w:lang w:bidi="fa-IR"/>
        </w:rPr>
        <w:t>ی</w:t>
      </w:r>
      <w:r w:rsidRPr="00601E50">
        <w:rPr>
          <w:rFonts w:cs="B Mitra" w:hint="eastAsia"/>
          <w:rtl/>
          <w:lang w:bidi="fa-IR"/>
        </w:rPr>
        <w:t>شتر</w:t>
      </w:r>
      <w:r w:rsidRPr="00601E50">
        <w:rPr>
          <w:rFonts w:cs="B Mitra" w:hint="cs"/>
          <w:rtl/>
          <w:lang w:bidi="fa-IR"/>
        </w:rPr>
        <w:t>ی</w:t>
      </w:r>
      <w:r w:rsidRPr="00601E50">
        <w:rPr>
          <w:rFonts w:cs="B Mitra" w:hint="eastAsia"/>
          <w:rtl/>
          <w:lang w:bidi="fa-IR"/>
        </w:rPr>
        <w:t>ن</w:t>
      </w:r>
      <w:r w:rsidRPr="00601E50">
        <w:rPr>
          <w:rFonts w:cs="B Mitra"/>
          <w:rtl/>
          <w:lang w:bidi="fa-IR"/>
        </w:rPr>
        <w:t xml:space="preserve"> انرژ</w:t>
      </w:r>
      <w:r w:rsidRPr="00601E50">
        <w:rPr>
          <w:rFonts w:cs="B Mitra" w:hint="cs"/>
          <w:rtl/>
          <w:lang w:bidi="fa-IR"/>
        </w:rPr>
        <w:t>ی</w:t>
      </w:r>
      <w:r w:rsidRPr="00601E50">
        <w:rPr>
          <w:rFonts w:cs="B Mitra"/>
          <w:rtl/>
          <w:lang w:bidi="fa-IR"/>
        </w:rPr>
        <w:t xml:space="preserve"> باق</w:t>
      </w:r>
      <w:r w:rsidRPr="00601E50">
        <w:rPr>
          <w:rFonts w:cs="B Mitra" w:hint="cs"/>
          <w:rtl/>
          <w:lang w:bidi="fa-IR"/>
        </w:rPr>
        <w:t>ی</w:t>
      </w:r>
      <w:r w:rsidRPr="00601E50">
        <w:rPr>
          <w:rFonts w:cs="B Mitra" w:hint="eastAsia"/>
          <w:rtl/>
          <w:lang w:bidi="fa-IR"/>
        </w:rPr>
        <w:t>مانده</w:t>
      </w:r>
      <w:r w:rsidRPr="00601E50">
        <w:rPr>
          <w:rFonts w:cs="B Mitra"/>
          <w:rtl/>
          <w:lang w:bidi="fa-IR"/>
        </w:rPr>
        <w:t xml:space="preserve"> عب</w:t>
      </w:r>
      <w:r w:rsidRPr="00601E50">
        <w:rPr>
          <w:rFonts w:cs="B Mitra" w:hint="eastAsia"/>
          <w:rtl/>
          <w:lang w:bidi="fa-IR"/>
        </w:rPr>
        <w:t>ور</w:t>
      </w:r>
      <w:r w:rsidRPr="00601E50">
        <w:rPr>
          <w:rFonts w:cs="B Mitra"/>
          <w:rtl/>
          <w:lang w:bidi="fa-IR"/>
        </w:rPr>
        <w:t xml:space="preserve"> کند و همچن</w:t>
      </w:r>
      <w:r w:rsidRPr="00601E50">
        <w:rPr>
          <w:rFonts w:cs="B Mitra" w:hint="cs"/>
          <w:rtl/>
          <w:lang w:bidi="fa-IR"/>
        </w:rPr>
        <w:t>ی</w:t>
      </w:r>
      <w:r w:rsidRPr="00601E50">
        <w:rPr>
          <w:rFonts w:cs="B Mitra" w:hint="eastAsia"/>
          <w:rtl/>
          <w:lang w:bidi="fa-IR"/>
        </w:rPr>
        <w:t>ن</w:t>
      </w:r>
      <w:r w:rsidRPr="00601E50">
        <w:rPr>
          <w:rFonts w:cs="B Mitra"/>
          <w:rtl/>
          <w:lang w:bidi="fa-IR"/>
        </w:rPr>
        <w:t xml:space="preserve"> جا</w:t>
      </w:r>
      <w:r w:rsidRPr="00601E50">
        <w:rPr>
          <w:rFonts w:cs="B Mitra" w:hint="cs"/>
          <w:rtl/>
          <w:lang w:bidi="fa-IR"/>
        </w:rPr>
        <w:t>یی</w:t>
      </w:r>
      <w:r w:rsidRPr="00601E50">
        <w:rPr>
          <w:rFonts w:cs="B Mitra"/>
          <w:rtl/>
          <w:lang w:bidi="fa-IR"/>
        </w:rPr>
        <w:t xml:space="preserve"> که مس</w:t>
      </w:r>
      <w:r w:rsidRPr="00601E50">
        <w:rPr>
          <w:rFonts w:cs="B Mitra" w:hint="cs"/>
          <w:rtl/>
          <w:lang w:bidi="fa-IR"/>
        </w:rPr>
        <w:t>ی</w:t>
      </w:r>
      <w:r w:rsidRPr="00601E50">
        <w:rPr>
          <w:rFonts w:cs="B Mitra" w:hint="eastAsia"/>
          <w:rtl/>
          <w:lang w:bidi="fa-IR"/>
        </w:rPr>
        <w:t>ر</w:t>
      </w:r>
      <w:r w:rsidRPr="00601E50">
        <w:rPr>
          <w:rFonts w:cs="B Mitra"/>
          <w:rtl/>
          <w:lang w:bidi="fa-IR"/>
        </w:rPr>
        <w:t xml:space="preserve"> تراف</w:t>
      </w:r>
      <w:r w:rsidRPr="00601E50">
        <w:rPr>
          <w:rFonts w:cs="B Mitra" w:hint="cs"/>
          <w:rtl/>
          <w:lang w:bidi="fa-IR"/>
        </w:rPr>
        <w:t>ی</w:t>
      </w:r>
      <w:r w:rsidRPr="00601E50">
        <w:rPr>
          <w:rFonts w:cs="B Mitra" w:hint="eastAsia"/>
          <w:rtl/>
          <w:lang w:bidi="fa-IR"/>
        </w:rPr>
        <w:t>ک</w:t>
      </w:r>
      <w:r w:rsidRPr="00601E50">
        <w:rPr>
          <w:rFonts w:cs="B Mitra"/>
          <w:rtl/>
          <w:lang w:bidi="fa-IR"/>
        </w:rPr>
        <w:t xml:space="preserve"> کمتر</w:t>
      </w:r>
      <w:r w:rsidRPr="00601E50">
        <w:rPr>
          <w:rFonts w:cs="B Mitra" w:hint="cs"/>
          <w:rtl/>
          <w:lang w:bidi="fa-IR"/>
        </w:rPr>
        <w:t>ی</w:t>
      </w:r>
      <w:r w:rsidRPr="00601E50">
        <w:rPr>
          <w:rFonts w:cs="B Mitra"/>
          <w:rtl/>
          <w:lang w:bidi="fa-IR"/>
        </w:rPr>
        <w:t xml:space="preserve"> داشته باشد تا از تراف</w:t>
      </w:r>
      <w:r w:rsidRPr="00601E50">
        <w:rPr>
          <w:rFonts w:cs="B Mitra" w:hint="cs"/>
          <w:rtl/>
          <w:lang w:bidi="fa-IR"/>
        </w:rPr>
        <w:t>ی</w:t>
      </w:r>
      <w:r w:rsidRPr="00601E50">
        <w:rPr>
          <w:rFonts w:cs="B Mitra" w:hint="eastAsia"/>
          <w:rtl/>
          <w:lang w:bidi="fa-IR"/>
        </w:rPr>
        <w:t>ک</w:t>
      </w:r>
      <w:r w:rsidRPr="00601E50">
        <w:rPr>
          <w:rFonts w:cs="B Mitra"/>
          <w:rtl/>
          <w:lang w:bidi="fa-IR"/>
        </w:rPr>
        <w:t xml:space="preserve"> ها</w:t>
      </w:r>
      <w:r w:rsidRPr="00601E50">
        <w:rPr>
          <w:rFonts w:cs="B Mitra" w:hint="cs"/>
          <w:rtl/>
          <w:lang w:bidi="fa-IR"/>
        </w:rPr>
        <w:t>ی</w:t>
      </w:r>
      <w:r w:rsidRPr="00601E50">
        <w:rPr>
          <w:rFonts w:cs="B Mitra"/>
          <w:rtl/>
          <w:lang w:bidi="fa-IR"/>
        </w:rPr>
        <w:t xml:space="preserve"> ز</w:t>
      </w:r>
      <w:r w:rsidRPr="00601E50">
        <w:rPr>
          <w:rFonts w:cs="B Mitra" w:hint="cs"/>
          <w:rtl/>
          <w:lang w:bidi="fa-IR"/>
        </w:rPr>
        <w:t>ی</w:t>
      </w:r>
      <w:r w:rsidRPr="00601E50">
        <w:rPr>
          <w:rFonts w:cs="B Mitra" w:hint="eastAsia"/>
          <w:rtl/>
          <w:lang w:bidi="fa-IR"/>
        </w:rPr>
        <w:t>اد</w:t>
      </w:r>
      <w:r w:rsidRPr="00601E50">
        <w:rPr>
          <w:rFonts w:cs="B Mitra"/>
          <w:rtl/>
          <w:lang w:bidi="fa-IR"/>
        </w:rPr>
        <w:t xml:space="preserve"> جلوگ</w:t>
      </w:r>
      <w:r w:rsidRPr="00601E50">
        <w:rPr>
          <w:rFonts w:cs="B Mitra" w:hint="cs"/>
          <w:rtl/>
          <w:lang w:bidi="fa-IR"/>
        </w:rPr>
        <w:t>ی</w:t>
      </w:r>
      <w:r w:rsidRPr="00601E50">
        <w:rPr>
          <w:rFonts w:cs="B Mitra" w:hint="eastAsia"/>
          <w:rtl/>
          <w:lang w:bidi="fa-IR"/>
        </w:rPr>
        <w:t>ر</w:t>
      </w:r>
      <w:r w:rsidRPr="00601E50">
        <w:rPr>
          <w:rFonts w:cs="B Mitra" w:hint="cs"/>
          <w:rtl/>
          <w:lang w:bidi="fa-IR"/>
        </w:rPr>
        <w:t>ی</w:t>
      </w:r>
      <w:r w:rsidRPr="00601E50">
        <w:rPr>
          <w:rFonts w:cs="B Mitra"/>
          <w:rtl/>
          <w:lang w:bidi="fa-IR"/>
        </w:rPr>
        <w:t xml:space="preserve"> شود. در ا</w:t>
      </w:r>
      <w:r w:rsidRPr="00601E50">
        <w:rPr>
          <w:rFonts w:cs="B Mitra" w:hint="cs"/>
          <w:rtl/>
          <w:lang w:bidi="fa-IR"/>
        </w:rPr>
        <w:t>ی</w:t>
      </w:r>
      <w:r w:rsidRPr="00601E50">
        <w:rPr>
          <w:rFonts w:cs="B Mitra" w:hint="eastAsia"/>
          <w:rtl/>
          <w:lang w:bidi="fa-IR"/>
        </w:rPr>
        <w:t>ن</w:t>
      </w:r>
      <w:r w:rsidRPr="00601E50">
        <w:rPr>
          <w:rFonts w:cs="B Mitra"/>
          <w:rtl/>
          <w:lang w:bidi="fa-IR"/>
        </w:rPr>
        <w:t xml:space="preserve"> رابطه، ما اقدام به توسعه افزونه کنترل </w:t>
      </w:r>
      <w:r w:rsidR="00F952DE">
        <w:rPr>
          <w:rFonts w:cs="B Mitra"/>
          <w:rtl/>
          <w:lang w:bidi="fa-IR"/>
        </w:rPr>
        <w:t>تراکم</w:t>
      </w:r>
      <w:r w:rsidRPr="00601E50">
        <w:rPr>
          <w:rFonts w:cs="B Mitra"/>
          <w:lang w:bidi="fa-IR"/>
        </w:rPr>
        <w:t xml:space="preserve"> </w:t>
      </w:r>
      <w:r w:rsidRPr="00601E50">
        <w:rPr>
          <w:rFonts w:asciiTheme="majorBidi" w:hAnsiTheme="majorBidi" w:cstheme="majorBidi"/>
          <w:lang w:bidi="fa-IR"/>
        </w:rPr>
        <w:t>TCP</w:t>
      </w:r>
      <w:r w:rsidRPr="00601E50">
        <w:rPr>
          <w:rFonts w:cs="B Mitra"/>
          <w:lang w:bidi="fa-IR"/>
        </w:rPr>
        <w:t xml:space="preserve"> </w:t>
      </w:r>
      <w:r w:rsidRPr="00601E50">
        <w:rPr>
          <w:rFonts w:cs="B Mitra"/>
          <w:rtl/>
          <w:lang w:bidi="fa-IR"/>
        </w:rPr>
        <w:t>برا</w:t>
      </w:r>
      <w:r w:rsidRPr="00601E50">
        <w:rPr>
          <w:rFonts w:cs="B Mitra" w:hint="cs"/>
          <w:rtl/>
          <w:lang w:bidi="fa-IR"/>
        </w:rPr>
        <w:t>ی</w:t>
      </w:r>
      <w:r w:rsidRPr="00601E50">
        <w:rPr>
          <w:rFonts w:cs="B Mitra"/>
          <w:rtl/>
          <w:lang w:bidi="fa-IR"/>
        </w:rPr>
        <w:t xml:space="preserve"> ازدست‌دادن تصادف</w:t>
      </w:r>
      <w:r w:rsidRPr="00601E50">
        <w:rPr>
          <w:rFonts w:cs="B Mitra" w:hint="cs"/>
          <w:rtl/>
          <w:lang w:bidi="fa-IR"/>
        </w:rPr>
        <w:t>ی</w:t>
      </w:r>
      <w:r w:rsidRPr="00601E50">
        <w:rPr>
          <w:rFonts w:cs="B Mitra"/>
          <w:lang w:bidi="fa-IR"/>
        </w:rPr>
        <w:t xml:space="preserve"> (</w:t>
      </w:r>
      <w:r w:rsidRPr="00601E50">
        <w:rPr>
          <w:rFonts w:asciiTheme="majorBidi" w:hAnsiTheme="majorBidi" w:cstheme="majorBidi"/>
          <w:lang w:bidi="fa-IR"/>
        </w:rPr>
        <w:t>TCP CERL</w:t>
      </w:r>
      <w:r w:rsidRPr="00601E50">
        <w:rPr>
          <w:rFonts w:cs="B Mitra"/>
          <w:lang w:bidi="fa-IR"/>
        </w:rPr>
        <w:t xml:space="preserve">) </w:t>
      </w:r>
      <w:r w:rsidRPr="00601E50">
        <w:rPr>
          <w:rFonts w:cs="B Mitra"/>
          <w:rtl/>
          <w:lang w:bidi="fa-IR"/>
        </w:rPr>
        <w:t xml:space="preserve">در </w:t>
      </w:r>
      <w:r>
        <w:rPr>
          <w:rFonts w:cs="B Mitra"/>
          <w:lang w:bidi="fa-IR"/>
        </w:rPr>
        <w:t>[</w:t>
      </w:r>
      <w:r w:rsidRPr="00601E50">
        <w:rPr>
          <w:rFonts w:asciiTheme="majorBidi" w:hAnsiTheme="majorBidi" w:cstheme="majorBidi"/>
          <w:lang w:bidi="fa-IR"/>
        </w:rPr>
        <w:t>15</w:t>
      </w:r>
      <w:r>
        <w:rPr>
          <w:rFonts w:cs="B Mitra"/>
          <w:lang w:bidi="fa-IR"/>
        </w:rPr>
        <w:t>]</w:t>
      </w:r>
      <w:r w:rsidRPr="00601E50">
        <w:rPr>
          <w:rFonts w:cs="B Mitra"/>
          <w:rtl/>
          <w:lang w:bidi="fa-IR"/>
        </w:rPr>
        <w:t xml:space="preserve"> برا</w:t>
      </w:r>
      <w:r w:rsidRPr="00601E50">
        <w:rPr>
          <w:rFonts w:cs="B Mitra" w:hint="cs"/>
          <w:rtl/>
          <w:lang w:bidi="fa-IR"/>
        </w:rPr>
        <w:t>ی</w:t>
      </w:r>
      <w:r w:rsidRPr="00601E50">
        <w:rPr>
          <w:rFonts w:cs="B Mitra"/>
          <w:rtl/>
          <w:lang w:bidi="fa-IR"/>
        </w:rPr>
        <w:t xml:space="preserve"> استفاده در تابع تناسب م</w:t>
      </w:r>
      <w:r w:rsidRPr="00601E50">
        <w:rPr>
          <w:rFonts w:cs="B Mitra" w:hint="cs"/>
          <w:rtl/>
          <w:lang w:bidi="fa-IR"/>
        </w:rPr>
        <w:t>ی‌</w:t>
      </w:r>
      <w:r w:rsidRPr="00601E50">
        <w:rPr>
          <w:rFonts w:cs="B Mitra" w:hint="eastAsia"/>
          <w:rtl/>
          <w:lang w:bidi="fa-IR"/>
        </w:rPr>
        <w:t>نما</w:t>
      </w:r>
      <w:r w:rsidRPr="00601E50">
        <w:rPr>
          <w:rFonts w:cs="B Mitra" w:hint="cs"/>
          <w:rtl/>
          <w:lang w:bidi="fa-IR"/>
        </w:rPr>
        <w:t>یی</w:t>
      </w:r>
      <w:r w:rsidRPr="00601E50">
        <w:rPr>
          <w:rFonts w:cs="B Mitra" w:hint="eastAsia"/>
          <w:rtl/>
          <w:lang w:bidi="fa-IR"/>
        </w:rPr>
        <w:t>م</w:t>
      </w:r>
      <w:r w:rsidRPr="00601E50">
        <w:rPr>
          <w:rFonts w:cs="B Mitra"/>
          <w:lang w:bidi="fa-IR"/>
        </w:rPr>
        <w:t xml:space="preserve">. </w:t>
      </w:r>
      <w:r w:rsidRPr="00601E50">
        <w:rPr>
          <w:rFonts w:asciiTheme="majorBidi" w:hAnsiTheme="majorBidi" w:cstheme="majorBidi"/>
          <w:lang w:bidi="fa-IR"/>
        </w:rPr>
        <w:t>TCP CERL</w:t>
      </w:r>
      <w:r w:rsidRPr="00601E50">
        <w:rPr>
          <w:rFonts w:cs="B Mitra"/>
          <w:lang w:bidi="fa-IR"/>
        </w:rPr>
        <w:t xml:space="preserve"> </w:t>
      </w:r>
      <w:r w:rsidRPr="00601E50">
        <w:rPr>
          <w:rFonts w:cs="B Mitra"/>
          <w:rtl/>
          <w:lang w:bidi="fa-IR"/>
        </w:rPr>
        <w:t>قابل</w:t>
      </w:r>
      <w:r w:rsidRPr="00601E50">
        <w:rPr>
          <w:rFonts w:cs="B Mitra" w:hint="cs"/>
          <w:rtl/>
          <w:lang w:bidi="fa-IR"/>
        </w:rPr>
        <w:t>ی</w:t>
      </w:r>
      <w:r w:rsidRPr="00601E50">
        <w:rPr>
          <w:rFonts w:cs="B Mitra" w:hint="eastAsia"/>
          <w:rtl/>
          <w:lang w:bidi="fa-IR"/>
        </w:rPr>
        <w:t>ت</w:t>
      </w:r>
      <w:r w:rsidRPr="00601E50">
        <w:rPr>
          <w:rFonts w:cs="B Mitra"/>
          <w:rtl/>
          <w:lang w:bidi="fa-IR"/>
        </w:rPr>
        <w:t xml:space="preserve"> تما</w:t>
      </w:r>
      <w:r w:rsidRPr="00601E50">
        <w:rPr>
          <w:rFonts w:cs="B Mitra" w:hint="cs"/>
          <w:rtl/>
          <w:lang w:bidi="fa-IR"/>
        </w:rPr>
        <w:t>ی</w:t>
      </w:r>
      <w:r w:rsidRPr="00601E50">
        <w:rPr>
          <w:rFonts w:cs="B Mitra" w:hint="eastAsia"/>
          <w:rtl/>
          <w:lang w:bidi="fa-IR"/>
        </w:rPr>
        <w:t>ز</w:t>
      </w:r>
      <w:r w:rsidRPr="00601E50">
        <w:rPr>
          <w:rFonts w:cs="B Mitra"/>
          <w:rtl/>
          <w:lang w:bidi="fa-IR"/>
        </w:rPr>
        <w:t xml:space="preserve"> م</w:t>
      </w:r>
      <w:r w:rsidRPr="00601E50">
        <w:rPr>
          <w:rFonts w:cs="B Mitra" w:hint="cs"/>
          <w:rtl/>
          <w:lang w:bidi="fa-IR"/>
        </w:rPr>
        <w:t>ی</w:t>
      </w:r>
      <w:r w:rsidRPr="00601E50">
        <w:rPr>
          <w:rFonts w:cs="B Mitra" w:hint="eastAsia"/>
          <w:rtl/>
          <w:lang w:bidi="fa-IR"/>
        </w:rPr>
        <w:t>ان</w:t>
      </w:r>
      <w:r w:rsidRPr="00601E50">
        <w:rPr>
          <w:rFonts w:cs="B Mitra"/>
          <w:rtl/>
          <w:lang w:bidi="fa-IR"/>
        </w:rPr>
        <w:t xml:space="preserve"> </w:t>
      </w:r>
      <w:r w:rsidR="00F952DE">
        <w:rPr>
          <w:rFonts w:cs="B Mitra"/>
          <w:rtl/>
          <w:lang w:bidi="fa-IR"/>
        </w:rPr>
        <w:t>تراکم</w:t>
      </w:r>
      <w:r w:rsidRPr="00601E50">
        <w:rPr>
          <w:rFonts w:cs="B Mitra"/>
          <w:rtl/>
          <w:lang w:bidi="fa-IR"/>
        </w:rPr>
        <w:t xml:space="preserve"> تصادف</w:t>
      </w:r>
      <w:r w:rsidRPr="00601E50">
        <w:rPr>
          <w:rFonts w:cs="B Mitra" w:hint="cs"/>
          <w:rtl/>
          <w:lang w:bidi="fa-IR"/>
        </w:rPr>
        <w:t>ی</w:t>
      </w:r>
      <w:r w:rsidRPr="00601E50">
        <w:rPr>
          <w:rFonts w:cs="B Mitra"/>
          <w:rtl/>
          <w:lang w:bidi="fa-IR"/>
        </w:rPr>
        <w:t xml:space="preserve"> و </w:t>
      </w:r>
      <w:r w:rsidR="00F952DE">
        <w:rPr>
          <w:rFonts w:cs="B Mitra"/>
          <w:rtl/>
          <w:lang w:bidi="fa-IR"/>
        </w:rPr>
        <w:t>تراکم</w:t>
      </w:r>
      <w:r w:rsidRPr="00601E50">
        <w:rPr>
          <w:rFonts w:cs="B Mitra"/>
          <w:rtl/>
          <w:lang w:bidi="fa-IR"/>
        </w:rPr>
        <w:t xml:space="preserve"> در مس</w:t>
      </w:r>
      <w:r w:rsidRPr="00601E50">
        <w:rPr>
          <w:rFonts w:cs="B Mitra" w:hint="cs"/>
          <w:rtl/>
          <w:lang w:bidi="fa-IR"/>
        </w:rPr>
        <w:t>ی</w:t>
      </w:r>
      <w:r w:rsidRPr="00601E50">
        <w:rPr>
          <w:rFonts w:cs="B Mitra" w:hint="eastAsia"/>
          <w:rtl/>
          <w:lang w:bidi="fa-IR"/>
        </w:rPr>
        <w:t>ر</w:t>
      </w:r>
      <w:r w:rsidRPr="00601E50">
        <w:rPr>
          <w:rFonts w:cs="B Mitra"/>
          <w:rtl/>
          <w:lang w:bidi="fa-IR"/>
        </w:rPr>
        <w:t xml:space="preserve"> به</w:t>
      </w:r>
      <w:r w:rsidRPr="00601E50">
        <w:rPr>
          <w:rFonts w:cs="B Mitra" w:hint="cs"/>
          <w:rtl/>
          <w:lang w:bidi="fa-IR"/>
        </w:rPr>
        <w:t>ی</w:t>
      </w:r>
      <w:r w:rsidRPr="00601E50">
        <w:rPr>
          <w:rFonts w:cs="B Mitra" w:hint="eastAsia"/>
          <w:rtl/>
          <w:lang w:bidi="fa-IR"/>
        </w:rPr>
        <w:t>نه</w:t>
      </w:r>
      <w:r w:rsidRPr="00601E50">
        <w:rPr>
          <w:rFonts w:cs="B Mitra"/>
          <w:rtl/>
          <w:lang w:bidi="fa-IR"/>
        </w:rPr>
        <w:t xml:space="preserve"> انتخاب شده را دارد</w:t>
      </w:r>
      <w:r w:rsidRPr="00601E50">
        <w:rPr>
          <w:rFonts w:cs="B Mitra"/>
          <w:lang w:bidi="fa-IR"/>
        </w:rPr>
        <w:t>.</w:t>
      </w:r>
    </w:p>
    <w:p w:rsidR="00601E50" w:rsidRPr="00601E50" w:rsidRDefault="00601E50" w:rsidP="00601E50">
      <w:pPr>
        <w:bidi/>
        <w:jc w:val="both"/>
        <w:rPr>
          <w:rFonts w:cs="B Mitra"/>
          <w:rtl/>
          <w:lang w:bidi="fa-IR"/>
        </w:rPr>
      </w:pPr>
      <w:r w:rsidRPr="00601E50">
        <w:rPr>
          <w:rFonts w:cs="B Mitra" w:hint="eastAsia"/>
          <w:rtl/>
          <w:lang w:bidi="fa-IR"/>
        </w:rPr>
        <w:t>با</w:t>
      </w:r>
      <w:r w:rsidRPr="00601E50">
        <w:rPr>
          <w:rFonts w:cs="B Mitra"/>
          <w:rtl/>
          <w:lang w:bidi="fa-IR"/>
        </w:rPr>
        <w:t xml:space="preserve"> استناد به نتا</w:t>
      </w:r>
      <w:r w:rsidRPr="00601E50">
        <w:rPr>
          <w:rFonts w:cs="B Mitra" w:hint="cs"/>
          <w:rtl/>
          <w:lang w:bidi="fa-IR"/>
        </w:rPr>
        <w:t>ی</w:t>
      </w:r>
      <w:r w:rsidRPr="00601E50">
        <w:rPr>
          <w:rFonts w:cs="B Mitra" w:hint="eastAsia"/>
          <w:rtl/>
          <w:lang w:bidi="fa-IR"/>
        </w:rPr>
        <w:t>ج</w:t>
      </w:r>
      <w:r w:rsidRPr="00601E50">
        <w:rPr>
          <w:rFonts w:cs="B Mitra"/>
          <w:rtl/>
          <w:lang w:bidi="fa-IR"/>
        </w:rPr>
        <w:t xml:space="preserve"> شب</w:t>
      </w:r>
      <w:r w:rsidRPr="00601E50">
        <w:rPr>
          <w:rFonts w:cs="B Mitra" w:hint="cs"/>
          <w:rtl/>
          <w:lang w:bidi="fa-IR"/>
        </w:rPr>
        <w:t>ی</w:t>
      </w:r>
      <w:r w:rsidRPr="00601E50">
        <w:rPr>
          <w:rFonts w:cs="B Mitra" w:hint="eastAsia"/>
          <w:rtl/>
          <w:lang w:bidi="fa-IR"/>
        </w:rPr>
        <w:t>ه‌ساز</w:t>
      </w:r>
      <w:r w:rsidRPr="00601E50">
        <w:rPr>
          <w:rFonts w:cs="B Mitra" w:hint="cs"/>
          <w:rtl/>
          <w:lang w:bidi="fa-IR"/>
        </w:rPr>
        <w:t>ی</w:t>
      </w:r>
      <w:r w:rsidRPr="00601E50">
        <w:rPr>
          <w:rFonts w:cs="B Mitra" w:hint="eastAsia"/>
          <w:rtl/>
          <w:lang w:bidi="fa-IR"/>
        </w:rPr>
        <w:t>،</w:t>
      </w:r>
      <w:r w:rsidRPr="00601E50">
        <w:rPr>
          <w:rFonts w:cs="B Mitra"/>
          <w:rtl/>
          <w:lang w:bidi="fa-IR"/>
        </w:rPr>
        <w:t xml:space="preserve"> پروتکل‌ها</w:t>
      </w:r>
      <w:r w:rsidRPr="00601E50">
        <w:rPr>
          <w:rFonts w:cs="B Mitra" w:hint="cs"/>
          <w:rtl/>
          <w:lang w:bidi="fa-IR"/>
        </w:rPr>
        <w:t>ی</w:t>
      </w:r>
      <w:r w:rsidRPr="00601E50">
        <w:rPr>
          <w:rFonts w:cs="B Mitra"/>
          <w:rtl/>
          <w:lang w:bidi="fa-IR"/>
        </w:rPr>
        <w:t xml:space="preserve"> مس</w:t>
      </w:r>
      <w:r w:rsidRPr="00601E50">
        <w:rPr>
          <w:rFonts w:cs="B Mitra" w:hint="cs"/>
          <w:rtl/>
          <w:lang w:bidi="fa-IR"/>
        </w:rPr>
        <w:t>ی</w:t>
      </w:r>
      <w:r w:rsidRPr="00601E50">
        <w:rPr>
          <w:rFonts w:cs="B Mitra" w:hint="eastAsia"/>
          <w:rtl/>
          <w:lang w:bidi="fa-IR"/>
        </w:rPr>
        <w:t>ر</w:t>
      </w:r>
      <w:r w:rsidRPr="00601E50">
        <w:rPr>
          <w:rFonts w:cs="B Mitra" w:hint="cs"/>
          <w:rtl/>
          <w:lang w:bidi="fa-IR"/>
        </w:rPr>
        <w:t>ی</w:t>
      </w:r>
      <w:r w:rsidRPr="00601E50">
        <w:rPr>
          <w:rFonts w:cs="B Mitra" w:hint="eastAsia"/>
          <w:rtl/>
          <w:lang w:bidi="fa-IR"/>
        </w:rPr>
        <w:t>اب</w:t>
      </w:r>
      <w:r w:rsidRPr="00601E50">
        <w:rPr>
          <w:rFonts w:cs="B Mitra" w:hint="cs"/>
          <w:rtl/>
          <w:lang w:bidi="fa-IR"/>
        </w:rPr>
        <w:t>ی</w:t>
      </w:r>
      <w:r w:rsidRPr="00601E50">
        <w:rPr>
          <w:rFonts w:cs="B Mitra"/>
          <w:rtl/>
          <w:lang w:bidi="fa-IR"/>
        </w:rPr>
        <w:t xml:space="preserve"> ما بر اساس تابع تناسب پ</w:t>
      </w:r>
      <w:r w:rsidRPr="00601E50">
        <w:rPr>
          <w:rFonts w:cs="B Mitra" w:hint="cs"/>
          <w:rtl/>
          <w:lang w:bidi="fa-IR"/>
        </w:rPr>
        <w:t>ی</w:t>
      </w:r>
      <w:r w:rsidRPr="00601E50">
        <w:rPr>
          <w:rFonts w:cs="B Mitra" w:hint="eastAsia"/>
          <w:rtl/>
          <w:lang w:bidi="fa-IR"/>
        </w:rPr>
        <w:t>شنهاد</w:t>
      </w:r>
      <w:r w:rsidRPr="00601E50">
        <w:rPr>
          <w:rFonts w:cs="B Mitra" w:hint="cs"/>
          <w:rtl/>
          <w:lang w:bidi="fa-IR"/>
        </w:rPr>
        <w:t>ی</w:t>
      </w:r>
      <w:r w:rsidRPr="00601E50">
        <w:rPr>
          <w:rFonts w:cs="B Mitra"/>
          <w:rtl/>
          <w:lang w:bidi="fa-IR"/>
        </w:rPr>
        <w:t xml:space="preserve"> نسبت به مکان</w:t>
      </w:r>
      <w:r w:rsidRPr="00601E50">
        <w:rPr>
          <w:rFonts w:cs="B Mitra" w:hint="cs"/>
          <w:rtl/>
          <w:lang w:bidi="fa-IR"/>
        </w:rPr>
        <w:t>ی</w:t>
      </w:r>
      <w:r w:rsidRPr="00601E50">
        <w:rPr>
          <w:rFonts w:cs="B Mitra" w:hint="eastAsia"/>
          <w:rtl/>
          <w:lang w:bidi="fa-IR"/>
        </w:rPr>
        <w:t>سم‌ها</w:t>
      </w:r>
      <w:r w:rsidRPr="00601E50">
        <w:rPr>
          <w:rFonts w:cs="B Mitra" w:hint="cs"/>
          <w:rtl/>
          <w:lang w:bidi="fa-IR"/>
        </w:rPr>
        <w:t>ی</w:t>
      </w:r>
      <w:r w:rsidRPr="00601E50">
        <w:rPr>
          <w:rFonts w:cs="B Mitra"/>
          <w:rtl/>
          <w:lang w:bidi="fa-IR"/>
        </w:rPr>
        <w:t xml:space="preserve"> مس</w:t>
      </w:r>
      <w:r w:rsidRPr="00601E50">
        <w:rPr>
          <w:rFonts w:cs="B Mitra" w:hint="cs"/>
          <w:rtl/>
          <w:lang w:bidi="fa-IR"/>
        </w:rPr>
        <w:t>ی</w:t>
      </w:r>
      <w:r w:rsidRPr="00601E50">
        <w:rPr>
          <w:rFonts w:cs="B Mitra" w:hint="eastAsia"/>
          <w:rtl/>
          <w:lang w:bidi="fa-IR"/>
        </w:rPr>
        <w:t>ر</w:t>
      </w:r>
      <w:r w:rsidRPr="00601E50">
        <w:rPr>
          <w:rFonts w:cs="B Mitra" w:hint="cs"/>
          <w:rtl/>
          <w:lang w:bidi="fa-IR"/>
        </w:rPr>
        <w:t>ی</w:t>
      </w:r>
      <w:r w:rsidRPr="00601E50">
        <w:rPr>
          <w:rFonts w:cs="B Mitra" w:hint="eastAsia"/>
          <w:rtl/>
          <w:lang w:bidi="fa-IR"/>
        </w:rPr>
        <w:t>اب</w:t>
      </w:r>
      <w:r w:rsidRPr="00601E50">
        <w:rPr>
          <w:rFonts w:cs="B Mitra" w:hint="cs"/>
          <w:rtl/>
          <w:lang w:bidi="fa-IR"/>
        </w:rPr>
        <w:t>ی</w:t>
      </w:r>
      <w:r w:rsidRPr="00601E50">
        <w:rPr>
          <w:rFonts w:cs="B Mitra"/>
          <w:rtl/>
          <w:lang w:bidi="fa-IR"/>
        </w:rPr>
        <w:t xml:space="preserve"> د</w:t>
      </w:r>
      <w:r w:rsidRPr="00601E50">
        <w:rPr>
          <w:rFonts w:cs="B Mitra" w:hint="cs"/>
          <w:rtl/>
          <w:lang w:bidi="fa-IR"/>
        </w:rPr>
        <w:t>ی</w:t>
      </w:r>
      <w:r w:rsidRPr="00601E50">
        <w:rPr>
          <w:rFonts w:cs="B Mitra" w:hint="eastAsia"/>
          <w:rtl/>
          <w:lang w:bidi="fa-IR"/>
        </w:rPr>
        <w:t>گر</w:t>
      </w:r>
      <w:r w:rsidRPr="00601E50">
        <w:rPr>
          <w:rFonts w:cs="B Mitra"/>
          <w:rtl/>
          <w:lang w:bidi="fa-IR"/>
        </w:rPr>
        <w:t xml:space="preserve"> در اصطلاح‌ها</w:t>
      </w:r>
      <w:r w:rsidRPr="00601E50">
        <w:rPr>
          <w:rFonts w:cs="B Mitra" w:hint="cs"/>
          <w:rtl/>
          <w:lang w:bidi="fa-IR"/>
        </w:rPr>
        <w:t>ی</w:t>
      </w:r>
      <w:r w:rsidRPr="00601E50">
        <w:rPr>
          <w:rFonts w:cs="B Mitra"/>
          <w:rtl/>
          <w:lang w:bidi="fa-IR"/>
        </w:rPr>
        <w:t xml:space="preserve"> پهنا</w:t>
      </w:r>
      <w:r w:rsidRPr="00601E50">
        <w:rPr>
          <w:rFonts w:cs="B Mitra" w:hint="cs"/>
          <w:rtl/>
          <w:lang w:bidi="fa-IR"/>
        </w:rPr>
        <w:t>ی</w:t>
      </w:r>
      <w:r w:rsidRPr="00601E50">
        <w:rPr>
          <w:rFonts w:cs="B Mitra"/>
          <w:rtl/>
          <w:lang w:bidi="fa-IR"/>
        </w:rPr>
        <w:t xml:space="preserve"> باند، نسبت تحو</w:t>
      </w:r>
      <w:r w:rsidRPr="00601E50">
        <w:rPr>
          <w:rFonts w:cs="B Mitra" w:hint="cs"/>
          <w:rtl/>
          <w:lang w:bidi="fa-IR"/>
        </w:rPr>
        <w:t>ی</w:t>
      </w:r>
      <w:r w:rsidRPr="00601E50">
        <w:rPr>
          <w:rFonts w:cs="B Mitra" w:hint="eastAsia"/>
          <w:rtl/>
          <w:lang w:bidi="fa-IR"/>
        </w:rPr>
        <w:t>ل</w:t>
      </w:r>
      <w:r w:rsidRPr="00601E50">
        <w:rPr>
          <w:rFonts w:cs="B Mitra"/>
          <w:rtl/>
          <w:lang w:bidi="fa-IR"/>
        </w:rPr>
        <w:t xml:space="preserve"> </w:t>
      </w:r>
      <w:r w:rsidR="00C365A0">
        <w:rPr>
          <w:rFonts w:cs="B Mitra"/>
          <w:rtl/>
          <w:lang w:bidi="fa-IR"/>
        </w:rPr>
        <w:t>پکت</w:t>
      </w:r>
      <w:r w:rsidRPr="00601E50">
        <w:rPr>
          <w:rFonts w:cs="B Mitra"/>
          <w:rtl/>
          <w:lang w:bidi="fa-IR"/>
        </w:rPr>
        <w:t>، مصرف انرژ</w:t>
      </w:r>
      <w:r w:rsidRPr="00601E50">
        <w:rPr>
          <w:rFonts w:cs="B Mitra" w:hint="cs"/>
          <w:rtl/>
          <w:lang w:bidi="fa-IR"/>
        </w:rPr>
        <w:t>ی</w:t>
      </w:r>
      <w:r w:rsidRPr="00601E50">
        <w:rPr>
          <w:rFonts w:cs="B Mitra"/>
          <w:rtl/>
          <w:lang w:bidi="fa-IR"/>
        </w:rPr>
        <w:t xml:space="preserve"> و تاخ</w:t>
      </w:r>
      <w:r w:rsidRPr="00601E50">
        <w:rPr>
          <w:rFonts w:cs="B Mitra" w:hint="cs"/>
          <w:rtl/>
          <w:lang w:bidi="fa-IR"/>
        </w:rPr>
        <w:t>ی</w:t>
      </w:r>
      <w:r w:rsidRPr="00601E50">
        <w:rPr>
          <w:rFonts w:cs="B Mitra" w:hint="eastAsia"/>
          <w:rtl/>
          <w:lang w:bidi="fa-IR"/>
        </w:rPr>
        <w:t>ر</w:t>
      </w:r>
      <w:r w:rsidRPr="00601E50">
        <w:rPr>
          <w:rFonts w:cs="B Mitra"/>
          <w:rtl/>
          <w:lang w:bidi="fa-IR"/>
        </w:rPr>
        <w:t xml:space="preserve"> </w:t>
      </w:r>
      <w:r w:rsidR="00266172">
        <w:rPr>
          <w:rFonts w:cs="B Mitra"/>
          <w:rtl/>
          <w:lang w:bidi="fa-IR"/>
        </w:rPr>
        <w:t>سراسری</w:t>
      </w:r>
      <w:r w:rsidRPr="00601E50">
        <w:rPr>
          <w:rFonts w:cs="B Mitra"/>
          <w:rtl/>
          <w:lang w:bidi="fa-IR"/>
        </w:rPr>
        <w:t xml:space="preserve"> عملکرد بهتر</w:t>
      </w:r>
      <w:r w:rsidRPr="00601E50">
        <w:rPr>
          <w:rFonts w:cs="B Mitra" w:hint="cs"/>
          <w:rtl/>
          <w:lang w:bidi="fa-IR"/>
        </w:rPr>
        <w:t>ی</w:t>
      </w:r>
      <w:r w:rsidRPr="00601E50">
        <w:rPr>
          <w:rFonts w:cs="B Mitra"/>
          <w:rtl/>
          <w:lang w:bidi="fa-IR"/>
        </w:rPr>
        <w:t xml:space="preserve"> دارند. پروتکل‌ها</w:t>
      </w:r>
      <w:r w:rsidRPr="00601E50">
        <w:rPr>
          <w:rFonts w:cs="B Mitra" w:hint="cs"/>
          <w:rtl/>
          <w:lang w:bidi="fa-IR"/>
        </w:rPr>
        <w:t>ی</w:t>
      </w:r>
      <w:r w:rsidRPr="00601E50">
        <w:rPr>
          <w:rFonts w:cs="B Mitra"/>
          <w:rtl/>
          <w:lang w:bidi="fa-IR"/>
        </w:rPr>
        <w:t xml:space="preserve"> ما بهتر</w:t>
      </w:r>
      <w:r w:rsidRPr="00601E50">
        <w:rPr>
          <w:rFonts w:cs="B Mitra" w:hint="cs"/>
          <w:rtl/>
          <w:lang w:bidi="fa-IR"/>
        </w:rPr>
        <w:t>ی</w:t>
      </w:r>
      <w:r w:rsidRPr="00601E50">
        <w:rPr>
          <w:rFonts w:cs="B Mitra" w:hint="eastAsia"/>
          <w:rtl/>
          <w:lang w:bidi="fa-IR"/>
        </w:rPr>
        <w:t>ن</w:t>
      </w:r>
      <w:r w:rsidRPr="00601E50">
        <w:rPr>
          <w:rFonts w:cs="B Mitra"/>
          <w:rtl/>
          <w:lang w:bidi="fa-IR"/>
        </w:rPr>
        <w:t xml:space="preserve"> عملکرد را در مواقع </w:t>
      </w:r>
      <w:r w:rsidR="00F952DE">
        <w:rPr>
          <w:rFonts w:cs="B Mitra"/>
          <w:rtl/>
          <w:lang w:bidi="fa-IR"/>
        </w:rPr>
        <w:t>تراکم</w:t>
      </w:r>
      <w:r w:rsidRPr="00601E50">
        <w:rPr>
          <w:rFonts w:cs="B Mitra" w:hint="eastAsia"/>
          <w:rtl/>
          <w:lang w:bidi="fa-IR"/>
        </w:rPr>
        <w:t>‌</w:t>
      </w:r>
      <w:r w:rsidRPr="00601E50">
        <w:rPr>
          <w:rFonts w:cs="B Mitra"/>
          <w:rtl/>
          <w:lang w:bidi="fa-IR"/>
        </w:rPr>
        <w:t xml:space="preserve"> ب</w:t>
      </w:r>
      <w:r w:rsidRPr="00601E50">
        <w:rPr>
          <w:rFonts w:cs="B Mitra" w:hint="cs"/>
          <w:rtl/>
          <w:lang w:bidi="fa-IR"/>
        </w:rPr>
        <w:t>ی</w:t>
      </w:r>
      <w:r w:rsidRPr="00601E50">
        <w:rPr>
          <w:rFonts w:cs="B Mitra" w:hint="eastAsia"/>
          <w:rtl/>
          <w:lang w:bidi="fa-IR"/>
        </w:rPr>
        <w:t>ضه‌ا</w:t>
      </w:r>
      <w:r w:rsidRPr="00601E50">
        <w:rPr>
          <w:rFonts w:cs="B Mitra" w:hint="cs"/>
          <w:rtl/>
          <w:lang w:bidi="fa-IR"/>
        </w:rPr>
        <w:t>ی</w:t>
      </w:r>
      <w:r w:rsidRPr="00601E50">
        <w:rPr>
          <w:rFonts w:cs="B Mitra"/>
          <w:rtl/>
          <w:lang w:bidi="fa-IR"/>
        </w:rPr>
        <w:t xml:space="preserve"> و شبکه تاختگ</w:t>
      </w:r>
      <w:r w:rsidRPr="00601E50">
        <w:rPr>
          <w:rFonts w:cs="B Mitra" w:hint="cs"/>
          <w:rtl/>
          <w:lang w:bidi="fa-IR"/>
        </w:rPr>
        <w:t>ی</w:t>
      </w:r>
      <w:r w:rsidRPr="00601E50">
        <w:rPr>
          <w:rFonts w:cs="B Mitra"/>
          <w:rtl/>
          <w:lang w:bidi="fa-IR"/>
        </w:rPr>
        <w:t xml:space="preserve"> ارائه م</w:t>
      </w:r>
      <w:r w:rsidRPr="00601E50">
        <w:rPr>
          <w:rFonts w:cs="B Mitra" w:hint="cs"/>
          <w:rtl/>
          <w:lang w:bidi="fa-IR"/>
        </w:rPr>
        <w:t>ی‌</w:t>
      </w:r>
      <w:r w:rsidRPr="00601E50">
        <w:rPr>
          <w:rFonts w:cs="B Mitra" w:hint="eastAsia"/>
          <w:rtl/>
          <w:lang w:bidi="fa-IR"/>
        </w:rPr>
        <w:t>دهند</w:t>
      </w:r>
      <w:r w:rsidRPr="00601E50">
        <w:rPr>
          <w:rFonts w:cs="B Mitra"/>
          <w:lang w:bidi="fa-IR"/>
        </w:rPr>
        <w:t>.</w:t>
      </w:r>
    </w:p>
    <w:p w:rsidR="00601E50" w:rsidRDefault="00601E50" w:rsidP="00601E50">
      <w:pPr>
        <w:bidi/>
        <w:jc w:val="both"/>
        <w:rPr>
          <w:rFonts w:cs="B Mitra"/>
          <w:rtl/>
          <w:lang w:bidi="fa-IR"/>
        </w:rPr>
      </w:pPr>
      <w:r w:rsidRPr="00601E50">
        <w:rPr>
          <w:rFonts w:cs="B Mitra" w:hint="eastAsia"/>
          <w:rtl/>
          <w:lang w:bidi="fa-IR"/>
        </w:rPr>
        <w:t>بخش</w:t>
      </w:r>
      <w:r w:rsidRPr="00601E50">
        <w:rPr>
          <w:rFonts w:cs="B Mitra"/>
          <w:rtl/>
          <w:lang w:bidi="fa-IR"/>
        </w:rPr>
        <w:t xml:space="preserve"> باق</w:t>
      </w:r>
      <w:r w:rsidRPr="00601E50">
        <w:rPr>
          <w:rFonts w:cs="B Mitra" w:hint="cs"/>
          <w:rtl/>
          <w:lang w:bidi="fa-IR"/>
        </w:rPr>
        <w:t>ی</w:t>
      </w:r>
      <w:r w:rsidRPr="00601E50">
        <w:rPr>
          <w:rFonts w:cs="B Mitra"/>
          <w:rtl/>
          <w:lang w:bidi="fa-IR"/>
        </w:rPr>
        <w:t xml:space="preserve"> مقاله به شرح ز</w:t>
      </w:r>
      <w:r w:rsidRPr="00601E50">
        <w:rPr>
          <w:rFonts w:cs="B Mitra" w:hint="cs"/>
          <w:rtl/>
          <w:lang w:bidi="fa-IR"/>
        </w:rPr>
        <w:t>ی</w:t>
      </w:r>
      <w:r w:rsidRPr="00601E50">
        <w:rPr>
          <w:rFonts w:cs="B Mitra" w:hint="eastAsia"/>
          <w:rtl/>
          <w:lang w:bidi="fa-IR"/>
        </w:rPr>
        <w:t>ر</w:t>
      </w:r>
      <w:r w:rsidRPr="00601E50">
        <w:rPr>
          <w:rFonts w:cs="B Mitra"/>
          <w:rtl/>
          <w:lang w:bidi="fa-IR"/>
        </w:rPr>
        <w:t xml:space="preserve"> است: بخش </w:t>
      </w:r>
      <w:r w:rsidRPr="00601E50">
        <w:rPr>
          <w:rFonts w:asciiTheme="majorBidi" w:hAnsiTheme="majorBidi" w:cstheme="majorBidi"/>
          <w:lang w:bidi="fa-IR"/>
        </w:rPr>
        <w:t>II</w:t>
      </w:r>
      <w:r w:rsidRPr="00601E50">
        <w:rPr>
          <w:rFonts w:cs="B Mitra"/>
          <w:rtl/>
          <w:lang w:bidi="fa-IR"/>
        </w:rPr>
        <w:t xml:space="preserve"> بررس</w:t>
      </w:r>
      <w:r w:rsidRPr="00601E50">
        <w:rPr>
          <w:rFonts w:cs="B Mitra" w:hint="cs"/>
          <w:rtl/>
          <w:lang w:bidi="fa-IR"/>
        </w:rPr>
        <w:t>ی</w:t>
      </w:r>
      <w:r w:rsidRPr="00601E50">
        <w:rPr>
          <w:rFonts w:cs="B Mitra"/>
          <w:rtl/>
          <w:lang w:bidi="fa-IR"/>
        </w:rPr>
        <w:t xml:space="preserve"> ادب</w:t>
      </w:r>
      <w:r w:rsidRPr="00601E50">
        <w:rPr>
          <w:rFonts w:cs="B Mitra" w:hint="cs"/>
          <w:rtl/>
          <w:lang w:bidi="fa-IR"/>
        </w:rPr>
        <w:t>ی</w:t>
      </w:r>
      <w:r w:rsidRPr="00601E50">
        <w:rPr>
          <w:rFonts w:cs="B Mitra" w:hint="eastAsia"/>
          <w:rtl/>
          <w:lang w:bidi="fa-IR"/>
        </w:rPr>
        <w:t>ات</w:t>
      </w:r>
      <w:r w:rsidRPr="00601E50">
        <w:rPr>
          <w:rFonts w:cs="B Mitra"/>
          <w:rtl/>
          <w:lang w:bidi="fa-IR"/>
        </w:rPr>
        <w:t xml:space="preserve"> را پوشش م</w:t>
      </w:r>
      <w:r w:rsidRPr="00601E50">
        <w:rPr>
          <w:rFonts w:cs="B Mitra" w:hint="cs"/>
          <w:rtl/>
          <w:lang w:bidi="fa-IR"/>
        </w:rPr>
        <w:t>ی‌</w:t>
      </w:r>
      <w:r w:rsidRPr="00601E50">
        <w:rPr>
          <w:rFonts w:cs="B Mitra" w:hint="eastAsia"/>
          <w:rtl/>
          <w:lang w:bidi="fa-IR"/>
        </w:rPr>
        <w:t>دهد</w:t>
      </w:r>
      <w:r w:rsidRPr="00601E50">
        <w:rPr>
          <w:rFonts w:cs="B Mitra"/>
          <w:rtl/>
          <w:lang w:bidi="fa-IR"/>
        </w:rPr>
        <w:t xml:space="preserve">. بخش </w:t>
      </w:r>
      <w:r w:rsidRPr="00601E50">
        <w:rPr>
          <w:rFonts w:asciiTheme="majorBidi" w:hAnsiTheme="majorBidi" w:cstheme="majorBidi"/>
          <w:lang w:bidi="fa-IR"/>
        </w:rPr>
        <w:t>III</w:t>
      </w:r>
      <w:r w:rsidRPr="00601E50">
        <w:rPr>
          <w:rFonts w:cs="B Mitra"/>
          <w:rtl/>
          <w:lang w:bidi="fa-IR"/>
        </w:rPr>
        <w:t xml:space="preserve"> مسئله مس</w:t>
      </w:r>
      <w:r w:rsidRPr="00601E50">
        <w:rPr>
          <w:rFonts w:cs="B Mitra" w:hint="cs"/>
          <w:rtl/>
          <w:lang w:bidi="fa-IR"/>
        </w:rPr>
        <w:t>ی</w:t>
      </w:r>
      <w:r w:rsidRPr="00601E50">
        <w:rPr>
          <w:rFonts w:cs="B Mitra" w:hint="eastAsia"/>
          <w:rtl/>
          <w:lang w:bidi="fa-IR"/>
        </w:rPr>
        <w:t>ر</w:t>
      </w:r>
      <w:r w:rsidRPr="00601E50">
        <w:rPr>
          <w:rFonts w:cs="B Mitra" w:hint="cs"/>
          <w:rtl/>
          <w:lang w:bidi="fa-IR"/>
        </w:rPr>
        <w:t>ی</w:t>
      </w:r>
      <w:r w:rsidRPr="00601E50">
        <w:rPr>
          <w:rFonts w:cs="B Mitra" w:hint="eastAsia"/>
          <w:rtl/>
          <w:lang w:bidi="fa-IR"/>
        </w:rPr>
        <w:t>اب</w:t>
      </w:r>
      <w:r w:rsidRPr="00601E50">
        <w:rPr>
          <w:rFonts w:cs="B Mitra" w:hint="cs"/>
          <w:rtl/>
          <w:lang w:bidi="fa-IR"/>
        </w:rPr>
        <w:t>ی</w:t>
      </w:r>
      <w:r w:rsidRPr="00601E50">
        <w:rPr>
          <w:rFonts w:cs="B Mitra"/>
          <w:rtl/>
          <w:lang w:bidi="fa-IR"/>
        </w:rPr>
        <w:t xml:space="preserve"> و راه‌حل آن با توض</w:t>
      </w:r>
      <w:r w:rsidRPr="00601E50">
        <w:rPr>
          <w:rFonts w:cs="B Mitra" w:hint="cs"/>
          <w:rtl/>
          <w:lang w:bidi="fa-IR"/>
        </w:rPr>
        <w:t>ی</w:t>
      </w:r>
      <w:r w:rsidRPr="00601E50">
        <w:rPr>
          <w:rFonts w:cs="B Mitra" w:hint="eastAsia"/>
          <w:rtl/>
          <w:lang w:bidi="fa-IR"/>
        </w:rPr>
        <w:t>ح</w:t>
      </w:r>
      <w:r w:rsidRPr="00601E50">
        <w:rPr>
          <w:rFonts w:cs="B Mitra"/>
          <w:rtl/>
          <w:lang w:bidi="fa-IR"/>
        </w:rPr>
        <w:t xml:space="preserve"> تابع تناسب استفاده شده را بحث م</w:t>
      </w:r>
      <w:r w:rsidRPr="00601E50">
        <w:rPr>
          <w:rFonts w:cs="B Mitra" w:hint="cs"/>
          <w:rtl/>
          <w:lang w:bidi="fa-IR"/>
        </w:rPr>
        <w:t>ی‌</w:t>
      </w:r>
      <w:r w:rsidRPr="00601E50">
        <w:rPr>
          <w:rFonts w:cs="B Mitra" w:hint="eastAsia"/>
          <w:rtl/>
          <w:lang w:bidi="fa-IR"/>
        </w:rPr>
        <w:t>کند</w:t>
      </w:r>
      <w:r w:rsidRPr="00601E50">
        <w:rPr>
          <w:rFonts w:cs="B Mitra"/>
          <w:rtl/>
          <w:lang w:bidi="fa-IR"/>
        </w:rPr>
        <w:t xml:space="preserve">. بخش </w:t>
      </w:r>
      <w:r w:rsidRPr="00601E50">
        <w:rPr>
          <w:rFonts w:asciiTheme="majorBidi" w:hAnsiTheme="majorBidi" w:cstheme="majorBidi"/>
          <w:lang w:bidi="fa-IR"/>
        </w:rPr>
        <w:t>IV</w:t>
      </w:r>
      <w:r w:rsidRPr="00601E50">
        <w:rPr>
          <w:rFonts w:cs="B Mitra"/>
          <w:rtl/>
          <w:lang w:bidi="fa-IR"/>
        </w:rPr>
        <w:t xml:space="preserve"> الگور</w:t>
      </w:r>
      <w:r w:rsidRPr="00601E50">
        <w:rPr>
          <w:rFonts w:cs="B Mitra" w:hint="cs"/>
          <w:rtl/>
          <w:lang w:bidi="fa-IR"/>
        </w:rPr>
        <w:t>ی</w:t>
      </w:r>
      <w:r w:rsidRPr="00601E50">
        <w:rPr>
          <w:rFonts w:cs="B Mitra" w:hint="eastAsia"/>
          <w:rtl/>
          <w:lang w:bidi="fa-IR"/>
        </w:rPr>
        <w:t>تم‌ها</w:t>
      </w:r>
      <w:r w:rsidRPr="00601E50">
        <w:rPr>
          <w:rFonts w:cs="B Mitra" w:hint="cs"/>
          <w:rtl/>
          <w:lang w:bidi="fa-IR"/>
        </w:rPr>
        <w:t>ی</w:t>
      </w:r>
      <w:r w:rsidRPr="00601E50">
        <w:rPr>
          <w:rFonts w:cs="B Mitra"/>
          <w:rtl/>
          <w:lang w:bidi="fa-IR"/>
        </w:rPr>
        <w:t xml:space="preserve"> </w:t>
      </w:r>
      <w:r w:rsidRPr="00601E50">
        <w:rPr>
          <w:rFonts w:asciiTheme="majorBidi" w:hAnsiTheme="majorBidi" w:cstheme="majorBidi"/>
          <w:lang w:bidi="fa-IR"/>
        </w:rPr>
        <w:t>AOMDV-FFn</w:t>
      </w:r>
      <w:r w:rsidRPr="00601E50">
        <w:rPr>
          <w:rFonts w:cs="B Mitra"/>
          <w:rtl/>
          <w:lang w:bidi="fa-IR"/>
        </w:rPr>
        <w:t xml:space="preserve"> و </w:t>
      </w:r>
      <w:r w:rsidRPr="00601E50">
        <w:rPr>
          <w:rFonts w:asciiTheme="majorBidi" w:hAnsiTheme="majorBidi" w:cstheme="majorBidi"/>
          <w:lang w:bidi="fa-IR"/>
        </w:rPr>
        <w:t>AOMDV-GA</w:t>
      </w:r>
      <w:r w:rsidRPr="00601E50">
        <w:rPr>
          <w:rFonts w:cs="B Mitra"/>
          <w:rtl/>
          <w:lang w:bidi="fa-IR"/>
        </w:rPr>
        <w:t xml:space="preserve"> پ</w:t>
      </w:r>
      <w:r w:rsidRPr="00601E50">
        <w:rPr>
          <w:rFonts w:cs="B Mitra" w:hint="cs"/>
          <w:rtl/>
          <w:lang w:bidi="fa-IR"/>
        </w:rPr>
        <w:t>ی</w:t>
      </w:r>
      <w:r w:rsidRPr="00601E50">
        <w:rPr>
          <w:rFonts w:cs="B Mitra" w:hint="eastAsia"/>
          <w:rtl/>
          <w:lang w:bidi="fa-IR"/>
        </w:rPr>
        <w:t>شنهاد</w:t>
      </w:r>
      <w:r w:rsidRPr="00601E50">
        <w:rPr>
          <w:rFonts w:cs="B Mitra"/>
          <w:rtl/>
          <w:lang w:bidi="fa-IR"/>
        </w:rPr>
        <w:t xml:space="preserve"> شده را معرف</w:t>
      </w:r>
      <w:r w:rsidRPr="00601E50">
        <w:rPr>
          <w:rFonts w:cs="B Mitra" w:hint="cs"/>
          <w:rtl/>
          <w:lang w:bidi="fa-IR"/>
        </w:rPr>
        <w:t>ی</w:t>
      </w:r>
      <w:r w:rsidRPr="00601E50">
        <w:rPr>
          <w:rFonts w:cs="B Mitra"/>
          <w:rtl/>
          <w:lang w:bidi="fa-IR"/>
        </w:rPr>
        <w:t xml:space="preserve"> م</w:t>
      </w:r>
      <w:r w:rsidRPr="00601E50">
        <w:rPr>
          <w:rFonts w:cs="B Mitra" w:hint="cs"/>
          <w:rtl/>
          <w:lang w:bidi="fa-IR"/>
        </w:rPr>
        <w:t>ی‌</w:t>
      </w:r>
      <w:r w:rsidRPr="00601E50">
        <w:rPr>
          <w:rFonts w:cs="B Mitra" w:hint="eastAsia"/>
          <w:rtl/>
          <w:lang w:bidi="fa-IR"/>
        </w:rPr>
        <w:t>کند</w:t>
      </w:r>
      <w:r w:rsidRPr="00601E50">
        <w:rPr>
          <w:rFonts w:cs="B Mitra"/>
          <w:rtl/>
          <w:lang w:bidi="fa-IR"/>
        </w:rPr>
        <w:t xml:space="preserve">. بخش </w:t>
      </w:r>
      <w:r w:rsidRPr="00601E50">
        <w:rPr>
          <w:rFonts w:asciiTheme="majorBidi" w:hAnsiTheme="majorBidi" w:cstheme="majorBidi"/>
          <w:lang w:bidi="fa-IR"/>
        </w:rPr>
        <w:t>V</w:t>
      </w:r>
      <w:r w:rsidRPr="00601E50">
        <w:rPr>
          <w:rFonts w:cs="B Mitra"/>
          <w:rtl/>
          <w:lang w:bidi="fa-IR"/>
        </w:rPr>
        <w:t xml:space="preserve"> ارز</w:t>
      </w:r>
      <w:r w:rsidRPr="00601E50">
        <w:rPr>
          <w:rFonts w:cs="B Mitra" w:hint="cs"/>
          <w:rtl/>
          <w:lang w:bidi="fa-IR"/>
        </w:rPr>
        <w:t>ی</w:t>
      </w:r>
      <w:r w:rsidRPr="00601E50">
        <w:rPr>
          <w:rFonts w:cs="B Mitra" w:hint="eastAsia"/>
          <w:rtl/>
          <w:lang w:bidi="fa-IR"/>
        </w:rPr>
        <w:t>اب</w:t>
      </w:r>
      <w:r w:rsidRPr="00601E50">
        <w:rPr>
          <w:rFonts w:cs="B Mitra" w:hint="cs"/>
          <w:rtl/>
          <w:lang w:bidi="fa-IR"/>
        </w:rPr>
        <w:t>ی</w:t>
      </w:r>
      <w:r w:rsidRPr="00601E50">
        <w:rPr>
          <w:rFonts w:cs="B Mitra"/>
          <w:rtl/>
          <w:lang w:bidi="fa-IR"/>
        </w:rPr>
        <w:t xml:space="preserve"> عملکرد را شرح م</w:t>
      </w:r>
      <w:r w:rsidRPr="00601E50">
        <w:rPr>
          <w:rFonts w:cs="B Mitra" w:hint="cs"/>
          <w:rtl/>
          <w:lang w:bidi="fa-IR"/>
        </w:rPr>
        <w:t>ی‌</w:t>
      </w:r>
      <w:r w:rsidRPr="00601E50">
        <w:rPr>
          <w:rFonts w:cs="B Mitra" w:hint="eastAsia"/>
          <w:rtl/>
          <w:lang w:bidi="fa-IR"/>
        </w:rPr>
        <w:t>دهد</w:t>
      </w:r>
      <w:r w:rsidRPr="00601E50">
        <w:rPr>
          <w:rFonts w:cs="B Mitra"/>
          <w:rtl/>
          <w:lang w:bidi="fa-IR"/>
        </w:rPr>
        <w:t>. ب</w:t>
      </w:r>
      <w:r w:rsidRPr="00601E50">
        <w:rPr>
          <w:rFonts w:cs="B Mitra" w:hint="eastAsia"/>
          <w:rtl/>
          <w:lang w:bidi="fa-IR"/>
        </w:rPr>
        <w:t>خش</w:t>
      </w:r>
      <w:r w:rsidRPr="00601E50">
        <w:rPr>
          <w:rFonts w:cs="B Mitra"/>
          <w:rtl/>
          <w:lang w:bidi="fa-IR"/>
        </w:rPr>
        <w:t xml:space="preserve"> </w:t>
      </w:r>
      <w:r w:rsidRPr="00601E50">
        <w:rPr>
          <w:rFonts w:asciiTheme="majorBidi" w:hAnsiTheme="majorBidi" w:cstheme="majorBidi"/>
          <w:lang w:bidi="fa-IR"/>
        </w:rPr>
        <w:t>VI</w:t>
      </w:r>
      <w:r w:rsidRPr="00601E50">
        <w:rPr>
          <w:rFonts w:cs="B Mitra"/>
          <w:rtl/>
          <w:lang w:bidi="fa-IR"/>
        </w:rPr>
        <w:t xml:space="preserve"> نتا</w:t>
      </w:r>
      <w:r w:rsidRPr="00601E50">
        <w:rPr>
          <w:rFonts w:cs="B Mitra" w:hint="cs"/>
          <w:rtl/>
          <w:lang w:bidi="fa-IR"/>
        </w:rPr>
        <w:t>ی</w:t>
      </w:r>
      <w:r w:rsidRPr="00601E50">
        <w:rPr>
          <w:rFonts w:cs="B Mitra" w:hint="eastAsia"/>
          <w:rtl/>
          <w:lang w:bidi="fa-IR"/>
        </w:rPr>
        <w:t>ج</w:t>
      </w:r>
      <w:r w:rsidRPr="00601E50">
        <w:rPr>
          <w:rFonts w:cs="B Mitra"/>
          <w:rtl/>
          <w:lang w:bidi="fa-IR"/>
        </w:rPr>
        <w:t xml:space="preserve"> تجرب</w:t>
      </w:r>
      <w:r w:rsidRPr="00601E50">
        <w:rPr>
          <w:rFonts w:cs="B Mitra" w:hint="cs"/>
          <w:rtl/>
          <w:lang w:bidi="fa-IR"/>
        </w:rPr>
        <w:t>ی</w:t>
      </w:r>
      <w:r w:rsidRPr="00601E50">
        <w:rPr>
          <w:rFonts w:cs="B Mitra"/>
          <w:rtl/>
          <w:lang w:bidi="fa-IR"/>
        </w:rPr>
        <w:t xml:space="preserve"> را ارائه م</w:t>
      </w:r>
      <w:r w:rsidRPr="00601E50">
        <w:rPr>
          <w:rFonts w:cs="B Mitra" w:hint="cs"/>
          <w:rtl/>
          <w:lang w:bidi="fa-IR"/>
        </w:rPr>
        <w:t>ی‌</w:t>
      </w:r>
      <w:r w:rsidRPr="00601E50">
        <w:rPr>
          <w:rFonts w:cs="B Mitra" w:hint="eastAsia"/>
          <w:rtl/>
          <w:lang w:bidi="fa-IR"/>
        </w:rPr>
        <w:t>کند</w:t>
      </w:r>
      <w:r w:rsidRPr="00601E50">
        <w:rPr>
          <w:rFonts w:cs="B Mitra"/>
          <w:rtl/>
          <w:lang w:bidi="fa-IR"/>
        </w:rPr>
        <w:t xml:space="preserve">. بخش </w:t>
      </w:r>
      <w:r w:rsidRPr="00601E50">
        <w:rPr>
          <w:rFonts w:asciiTheme="majorBidi" w:hAnsiTheme="majorBidi" w:cstheme="majorBidi"/>
          <w:lang w:bidi="fa-IR"/>
        </w:rPr>
        <w:t>VII</w:t>
      </w:r>
      <w:r w:rsidRPr="00601E50">
        <w:rPr>
          <w:rFonts w:cs="B Mitra"/>
          <w:rtl/>
          <w:lang w:bidi="fa-IR"/>
        </w:rPr>
        <w:t xml:space="preserve"> پ</w:t>
      </w:r>
      <w:r w:rsidRPr="00601E50">
        <w:rPr>
          <w:rFonts w:cs="B Mitra" w:hint="cs"/>
          <w:rtl/>
          <w:lang w:bidi="fa-IR"/>
        </w:rPr>
        <w:t>ی</w:t>
      </w:r>
      <w:r w:rsidRPr="00601E50">
        <w:rPr>
          <w:rFonts w:cs="B Mitra" w:hint="eastAsia"/>
          <w:rtl/>
          <w:lang w:bidi="fa-IR"/>
        </w:rPr>
        <w:t>چ</w:t>
      </w:r>
      <w:r w:rsidRPr="00601E50">
        <w:rPr>
          <w:rFonts w:cs="B Mitra" w:hint="cs"/>
          <w:rtl/>
          <w:lang w:bidi="fa-IR"/>
        </w:rPr>
        <w:t>ی</w:t>
      </w:r>
      <w:r w:rsidRPr="00601E50">
        <w:rPr>
          <w:rFonts w:cs="B Mitra" w:hint="eastAsia"/>
          <w:rtl/>
          <w:lang w:bidi="fa-IR"/>
        </w:rPr>
        <w:t>دگ</w:t>
      </w:r>
      <w:r w:rsidRPr="00601E50">
        <w:rPr>
          <w:rFonts w:cs="B Mitra" w:hint="cs"/>
          <w:rtl/>
          <w:lang w:bidi="fa-IR"/>
        </w:rPr>
        <w:t>ی</w:t>
      </w:r>
      <w:r w:rsidRPr="00601E50">
        <w:rPr>
          <w:rFonts w:cs="B Mitra"/>
          <w:rtl/>
          <w:lang w:bidi="fa-IR"/>
        </w:rPr>
        <w:t xml:space="preserve"> پروتکل‌ها</w:t>
      </w:r>
      <w:r w:rsidRPr="00601E50">
        <w:rPr>
          <w:rFonts w:cs="B Mitra" w:hint="cs"/>
          <w:rtl/>
          <w:lang w:bidi="fa-IR"/>
        </w:rPr>
        <w:t>ی</w:t>
      </w:r>
      <w:r w:rsidRPr="00601E50">
        <w:rPr>
          <w:rFonts w:cs="B Mitra"/>
          <w:rtl/>
          <w:lang w:bidi="fa-IR"/>
        </w:rPr>
        <w:t xml:space="preserve"> پ</w:t>
      </w:r>
      <w:r w:rsidRPr="00601E50">
        <w:rPr>
          <w:rFonts w:cs="B Mitra" w:hint="cs"/>
          <w:rtl/>
          <w:lang w:bidi="fa-IR"/>
        </w:rPr>
        <w:t>ی</w:t>
      </w:r>
      <w:r w:rsidRPr="00601E50">
        <w:rPr>
          <w:rFonts w:cs="B Mitra" w:hint="eastAsia"/>
          <w:rtl/>
          <w:lang w:bidi="fa-IR"/>
        </w:rPr>
        <w:t>شنهاد</w:t>
      </w:r>
      <w:r w:rsidRPr="00601E50">
        <w:rPr>
          <w:rFonts w:cs="B Mitra" w:hint="cs"/>
          <w:rtl/>
          <w:lang w:bidi="fa-IR"/>
        </w:rPr>
        <w:t>ی</w:t>
      </w:r>
      <w:r w:rsidRPr="00601E50">
        <w:rPr>
          <w:rFonts w:cs="B Mitra"/>
          <w:rtl/>
          <w:lang w:bidi="fa-IR"/>
        </w:rPr>
        <w:t xml:space="preserve"> را توض</w:t>
      </w:r>
      <w:r w:rsidRPr="00601E50">
        <w:rPr>
          <w:rFonts w:cs="B Mitra" w:hint="cs"/>
          <w:rtl/>
          <w:lang w:bidi="fa-IR"/>
        </w:rPr>
        <w:t>ی</w:t>
      </w:r>
      <w:r w:rsidRPr="00601E50">
        <w:rPr>
          <w:rFonts w:cs="B Mitra" w:hint="eastAsia"/>
          <w:rtl/>
          <w:lang w:bidi="fa-IR"/>
        </w:rPr>
        <w:t>ح</w:t>
      </w:r>
      <w:r w:rsidRPr="00601E50">
        <w:rPr>
          <w:rFonts w:cs="B Mitra"/>
          <w:rtl/>
          <w:lang w:bidi="fa-IR"/>
        </w:rPr>
        <w:t xml:space="preserve"> م</w:t>
      </w:r>
      <w:r w:rsidRPr="00601E50">
        <w:rPr>
          <w:rFonts w:cs="B Mitra" w:hint="cs"/>
          <w:rtl/>
          <w:lang w:bidi="fa-IR"/>
        </w:rPr>
        <w:t>ی‌</w:t>
      </w:r>
      <w:r w:rsidRPr="00601E50">
        <w:rPr>
          <w:rFonts w:cs="B Mitra" w:hint="eastAsia"/>
          <w:rtl/>
          <w:lang w:bidi="fa-IR"/>
        </w:rPr>
        <w:t>دهد</w:t>
      </w:r>
      <w:r w:rsidRPr="00601E50">
        <w:rPr>
          <w:rFonts w:cs="B Mitra"/>
          <w:rtl/>
          <w:lang w:bidi="fa-IR"/>
        </w:rPr>
        <w:t xml:space="preserve">. بخش </w:t>
      </w:r>
      <w:r w:rsidRPr="00601E50">
        <w:rPr>
          <w:rFonts w:asciiTheme="majorBidi" w:hAnsiTheme="majorBidi" w:cstheme="majorBidi"/>
          <w:lang w:bidi="fa-IR"/>
        </w:rPr>
        <w:t>VIII</w:t>
      </w:r>
      <w:r w:rsidRPr="00601E50">
        <w:rPr>
          <w:rFonts w:cs="B Mitra"/>
          <w:rtl/>
          <w:lang w:bidi="fa-IR"/>
        </w:rPr>
        <w:t xml:space="preserve"> نتا</w:t>
      </w:r>
      <w:r w:rsidRPr="00601E50">
        <w:rPr>
          <w:rFonts w:cs="B Mitra" w:hint="cs"/>
          <w:rtl/>
          <w:lang w:bidi="fa-IR"/>
        </w:rPr>
        <w:t>ی</w:t>
      </w:r>
      <w:r w:rsidRPr="00601E50">
        <w:rPr>
          <w:rFonts w:cs="B Mitra" w:hint="eastAsia"/>
          <w:rtl/>
          <w:lang w:bidi="fa-IR"/>
        </w:rPr>
        <w:t>ج</w:t>
      </w:r>
      <w:r w:rsidRPr="00601E50">
        <w:rPr>
          <w:rFonts w:cs="B Mitra"/>
          <w:rtl/>
          <w:lang w:bidi="fa-IR"/>
        </w:rPr>
        <w:t xml:space="preserve"> تحق</w:t>
      </w:r>
      <w:r w:rsidRPr="00601E50">
        <w:rPr>
          <w:rFonts w:cs="B Mitra" w:hint="cs"/>
          <w:rtl/>
          <w:lang w:bidi="fa-IR"/>
        </w:rPr>
        <w:t>ی</w:t>
      </w:r>
      <w:r w:rsidRPr="00601E50">
        <w:rPr>
          <w:rFonts w:cs="B Mitra" w:hint="eastAsia"/>
          <w:rtl/>
          <w:lang w:bidi="fa-IR"/>
        </w:rPr>
        <w:t>ق</w:t>
      </w:r>
      <w:r w:rsidRPr="00601E50">
        <w:rPr>
          <w:rFonts w:cs="B Mitra"/>
          <w:rtl/>
          <w:lang w:bidi="fa-IR"/>
        </w:rPr>
        <w:t xml:space="preserve"> را خلاصه م</w:t>
      </w:r>
      <w:r w:rsidRPr="00601E50">
        <w:rPr>
          <w:rFonts w:cs="B Mitra" w:hint="cs"/>
          <w:rtl/>
          <w:lang w:bidi="fa-IR"/>
        </w:rPr>
        <w:t>ی‌</w:t>
      </w:r>
      <w:r w:rsidRPr="00601E50">
        <w:rPr>
          <w:rFonts w:cs="B Mitra" w:hint="eastAsia"/>
          <w:rtl/>
          <w:lang w:bidi="fa-IR"/>
        </w:rPr>
        <w:t>کند</w:t>
      </w:r>
      <w:r w:rsidRPr="00601E50">
        <w:rPr>
          <w:rFonts w:cs="B Mitra"/>
          <w:rtl/>
          <w:lang w:bidi="fa-IR"/>
        </w:rPr>
        <w:t>.</w:t>
      </w:r>
    </w:p>
    <w:p w:rsidR="00601E50" w:rsidRPr="00601E50" w:rsidRDefault="00601E50" w:rsidP="00601E50">
      <w:pPr>
        <w:bidi/>
        <w:jc w:val="both"/>
        <w:rPr>
          <w:rFonts w:asciiTheme="majorBidi" w:hAnsiTheme="majorBidi" w:cs="B Mitra"/>
          <w:b/>
          <w:bCs/>
          <w:rtl/>
          <w:lang w:bidi="fa-IR"/>
        </w:rPr>
      </w:pPr>
      <w:r>
        <w:rPr>
          <w:rFonts w:asciiTheme="majorBidi" w:hAnsiTheme="majorBidi" w:cstheme="majorBidi"/>
          <w:b/>
          <w:bCs/>
          <w:lang w:bidi="fa-IR"/>
        </w:rPr>
        <w:lastRenderedPageBreak/>
        <w:t>II</w:t>
      </w:r>
      <w:r>
        <w:rPr>
          <w:rFonts w:asciiTheme="majorBidi" w:hAnsiTheme="majorBidi" w:cstheme="majorBidi" w:hint="cs"/>
          <w:b/>
          <w:bCs/>
          <w:rtl/>
          <w:lang w:bidi="fa-IR"/>
        </w:rPr>
        <w:t xml:space="preserve">. </w:t>
      </w:r>
      <w:r w:rsidRPr="00601E50">
        <w:rPr>
          <w:rFonts w:asciiTheme="majorBidi" w:hAnsiTheme="majorBidi" w:cs="B Mitra" w:hint="cs"/>
          <w:b/>
          <w:bCs/>
          <w:rtl/>
          <w:lang w:bidi="fa-IR"/>
        </w:rPr>
        <w:t>پیشینه تحقیق</w:t>
      </w:r>
    </w:p>
    <w:p w:rsidR="00852B58" w:rsidRDefault="00601E50" w:rsidP="00852B58">
      <w:pPr>
        <w:bidi/>
        <w:jc w:val="both"/>
        <w:rPr>
          <w:rFonts w:asciiTheme="majorBidi" w:hAnsiTheme="majorBidi" w:cs="B Mitra"/>
          <w:rtl/>
          <w:lang w:bidi="fa-IR"/>
        </w:rPr>
      </w:pPr>
      <w:r w:rsidRPr="00601E50">
        <w:rPr>
          <w:rFonts w:asciiTheme="majorBidi" w:hAnsiTheme="majorBidi" w:cs="B Mitra"/>
          <w:lang w:bidi="fa-IR"/>
        </w:rPr>
        <w:t>AOMDV</w:t>
      </w:r>
      <w:r w:rsidRPr="00601E50">
        <w:rPr>
          <w:rFonts w:asciiTheme="majorBidi" w:hAnsiTheme="majorBidi" w:cs="B Mitra"/>
          <w:rtl/>
          <w:lang w:bidi="fa-IR"/>
        </w:rPr>
        <w:t xml:space="preserve"> </w:t>
      </w:r>
      <w:r w:rsidRPr="00601E50">
        <w:rPr>
          <w:rFonts w:asciiTheme="majorBidi" w:hAnsiTheme="majorBidi" w:cs="B Mitra" w:hint="cs"/>
          <w:rtl/>
          <w:lang w:bidi="fa-IR"/>
        </w:rPr>
        <w:t>یک</w:t>
      </w:r>
      <w:r w:rsidRPr="00601E50">
        <w:rPr>
          <w:rFonts w:asciiTheme="majorBidi" w:hAnsiTheme="majorBidi" w:cs="B Mitra"/>
          <w:rtl/>
          <w:lang w:bidi="fa-IR"/>
        </w:rPr>
        <w:t xml:space="preserve"> </w:t>
      </w:r>
      <w:r w:rsidRPr="00601E50">
        <w:rPr>
          <w:rFonts w:asciiTheme="majorBidi" w:hAnsiTheme="majorBidi" w:cs="B Mitra" w:hint="cs"/>
          <w:rtl/>
          <w:lang w:bidi="fa-IR"/>
        </w:rPr>
        <w:t>مکانیسم</w:t>
      </w:r>
      <w:r w:rsidRPr="00601E50">
        <w:rPr>
          <w:rFonts w:asciiTheme="majorBidi" w:hAnsiTheme="majorBidi" w:cs="B Mitra"/>
          <w:rtl/>
          <w:lang w:bidi="fa-IR"/>
        </w:rPr>
        <w:t xml:space="preserve"> </w:t>
      </w:r>
      <w:r w:rsidRPr="00601E50">
        <w:rPr>
          <w:rFonts w:asciiTheme="majorBidi" w:hAnsiTheme="majorBidi" w:cs="B Mitra" w:hint="cs"/>
          <w:rtl/>
          <w:lang w:bidi="fa-IR"/>
        </w:rPr>
        <w:t>مسیریابی</w:t>
      </w:r>
      <w:r w:rsidRPr="00601E50">
        <w:rPr>
          <w:rFonts w:asciiTheme="majorBidi" w:hAnsiTheme="majorBidi" w:cs="B Mitra"/>
          <w:rtl/>
          <w:lang w:bidi="fa-IR"/>
        </w:rPr>
        <w:t xml:space="preserve"> </w:t>
      </w:r>
      <w:r w:rsidRPr="00601E50">
        <w:rPr>
          <w:rFonts w:asciiTheme="majorBidi" w:hAnsiTheme="majorBidi" w:cs="B Mitra" w:hint="cs"/>
          <w:rtl/>
          <w:lang w:bidi="fa-IR"/>
        </w:rPr>
        <w:t>چند</w:t>
      </w:r>
      <w:r w:rsidRPr="00601E50">
        <w:rPr>
          <w:rFonts w:asciiTheme="majorBidi" w:hAnsiTheme="majorBidi" w:cs="B Mitra"/>
          <w:rtl/>
          <w:lang w:bidi="fa-IR"/>
        </w:rPr>
        <w:t xml:space="preserve"> </w:t>
      </w:r>
      <w:r w:rsidRPr="00601E50">
        <w:rPr>
          <w:rFonts w:asciiTheme="majorBidi" w:hAnsiTheme="majorBidi" w:cs="B Mitra" w:hint="cs"/>
          <w:rtl/>
          <w:lang w:bidi="fa-IR"/>
        </w:rPr>
        <w:t>مسیره</w:t>
      </w:r>
      <w:r w:rsidRPr="00601E50">
        <w:rPr>
          <w:rFonts w:asciiTheme="majorBidi" w:hAnsiTheme="majorBidi" w:cs="B Mitra"/>
          <w:rtl/>
          <w:lang w:bidi="fa-IR"/>
        </w:rPr>
        <w:t xml:space="preserve"> </w:t>
      </w:r>
      <w:r w:rsidRPr="00601E50">
        <w:rPr>
          <w:rFonts w:asciiTheme="majorBidi" w:hAnsiTheme="majorBidi" w:cs="B Mitra" w:hint="cs"/>
          <w:rtl/>
          <w:lang w:bidi="fa-IR"/>
        </w:rPr>
        <w:t>معتبر</w:t>
      </w:r>
      <w:r w:rsidRPr="00601E50">
        <w:rPr>
          <w:rFonts w:asciiTheme="majorBidi" w:hAnsiTheme="majorBidi" w:cs="B Mitra"/>
          <w:rtl/>
          <w:lang w:bidi="fa-IR"/>
        </w:rPr>
        <w:t xml:space="preserve"> </w:t>
      </w:r>
      <w:r w:rsidRPr="00601E50">
        <w:rPr>
          <w:rFonts w:asciiTheme="majorBidi" w:hAnsiTheme="majorBidi" w:cs="B Mitra" w:hint="cs"/>
          <w:rtl/>
          <w:lang w:bidi="fa-IR"/>
        </w:rPr>
        <w:t>است</w:t>
      </w:r>
      <w:r w:rsidRPr="00601E50">
        <w:rPr>
          <w:rFonts w:asciiTheme="majorBidi" w:hAnsiTheme="majorBidi" w:cs="B Mitra"/>
          <w:rtl/>
          <w:lang w:bidi="fa-IR"/>
        </w:rPr>
        <w:t xml:space="preserve"> </w:t>
      </w:r>
      <w:r w:rsidRPr="00601E50">
        <w:rPr>
          <w:rFonts w:asciiTheme="majorBidi" w:hAnsiTheme="majorBidi" w:cs="B Mitra" w:hint="cs"/>
          <w:rtl/>
          <w:lang w:bidi="fa-IR"/>
        </w:rPr>
        <w:t>و</w:t>
      </w:r>
      <w:r w:rsidRPr="00601E50">
        <w:rPr>
          <w:rFonts w:asciiTheme="majorBidi" w:hAnsiTheme="majorBidi" w:cs="B Mitra"/>
          <w:rtl/>
          <w:lang w:bidi="fa-IR"/>
        </w:rPr>
        <w:t xml:space="preserve"> </w:t>
      </w:r>
      <w:r w:rsidRPr="00601E50">
        <w:rPr>
          <w:rFonts w:asciiTheme="majorBidi" w:hAnsiTheme="majorBidi" w:cs="B Mitra" w:hint="cs"/>
          <w:rtl/>
          <w:lang w:bidi="fa-IR"/>
        </w:rPr>
        <w:t>پیشرفتی</w:t>
      </w:r>
      <w:r w:rsidRPr="00601E50">
        <w:rPr>
          <w:rFonts w:asciiTheme="majorBidi" w:hAnsiTheme="majorBidi" w:cs="B Mitra"/>
          <w:rtl/>
          <w:lang w:bidi="fa-IR"/>
        </w:rPr>
        <w:t xml:space="preserve"> </w:t>
      </w:r>
      <w:r w:rsidRPr="00601E50">
        <w:rPr>
          <w:rFonts w:asciiTheme="majorBidi" w:hAnsiTheme="majorBidi" w:cs="B Mitra" w:hint="cs"/>
          <w:rtl/>
          <w:lang w:bidi="fa-IR"/>
        </w:rPr>
        <w:t>بر</w:t>
      </w:r>
      <w:r w:rsidRPr="00601E50">
        <w:rPr>
          <w:rFonts w:asciiTheme="majorBidi" w:hAnsiTheme="majorBidi" w:cs="B Mitra"/>
          <w:rtl/>
          <w:lang w:bidi="fa-IR"/>
        </w:rPr>
        <w:t xml:space="preserve"> </w:t>
      </w:r>
      <w:r w:rsidRPr="00601E50">
        <w:rPr>
          <w:rFonts w:asciiTheme="majorBidi" w:hAnsiTheme="majorBidi" w:cs="B Mitra" w:hint="cs"/>
          <w:rtl/>
          <w:lang w:bidi="fa-IR"/>
        </w:rPr>
        <w:t>پروتکل</w:t>
      </w:r>
      <w:r w:rsidRPr="00601E50">
        <w:rPr>
          <w:rFonts w:asciiTheme="majorBidi" w:hAnsiTheme="majorBidi" w:cs="B Mitra"/>
          <w:rtl/>
          <w:lang w:bidi="fa-IR"/>
        </w:rPr>
        <w:t xml:space="preserve"> </w:t>
      </w:r>
      <w:r w:rsidRPr="00601E50">
        <w:rPr>
          <w:rFonts w:asciiTheme="majorBidi" w:hAnsiTheme="majorBidi" w:cs="B Mitra" w:hint="cs"/>
          <w:rtl/>
          <w:lang w:bidi="fa-IR"/>
        </w:rPr>
        <w:t>استاندارد</w:t>
      </w:r>
      <w:r w:rsidRPr="00601E50">
        <w:rPr>
          <w:rFonts w:asciiTheme="majorBidi" w:hAnsiTheme="majorBidi" w:cs="B Mitra"/>
          <w:rtl/>
          <w:lang w:bidi="fa-IR"/>
        </w:rPr>
        <w:t xml:space="preserve"> </w:t>
      </w:r>
      <w:r w:rsidRPr="00601E50">
        <w:rPr>
          <w:rFonts w:asciiTheme="majorBidi" w:hAnsiTheme="majorBidi" w:cs="B Mitra"/>
          <w:lang w:bidi="fa-IR"/>
        </w:rPr>
        <w:t>AODV</w:t>
      </w:r>
      <w:r w:rsidRPr="00601E50">
        <w:rPr>
          <w:rFonts w:asciiTheme="majorBidi" w:hAnsiTheme="majorBidi" w:cs="B Mitra"/>
          <w:rtl/>
          <w:lang w:bidi="fa-IR"/>
        </w:rPr>
        <w:t xml:space="preserve"> </w:t>
      </w:r>
      <w:r w:rsidRPr="00601E50">
        <w:rPr>
          <w:rFonts w:asciiTheme="majorBidi" w:hAnsiTheme="majorBidi" w:cs="B Mitra" w:hint="cs"/>
          <w:rtl/>
          <w:lang w:bidi="fa-IR"/>
        </w:rPr>
        <w:t>محسوب</w:t>
      </w:r>
      <w:r w:rsidRPr="00601E50">
        <w:rPr>
          <w:rFonts w:asciiTheme="majorBidi" w:hAnsiTheme="majorBidi" w:cs="B Mitra"/>
          <w:rtl/>
          <w:lang w:bidi="fa-IR"/>
        </w:rPr>
        <w:t xml:space="preserve"> </w:t>
      </w:r>
      <w:r w:rsidRPr="00601E50">
        <w:rPr>
          <w:rFonts w:asciiTheme="majorBidi" w:hAnsiTheme="majorBidi" w:cs="B Mitra" w:hint="cs"/>
          <w:rtl/>
          <w:lang w:bidi="fa-IR"/>
        </w:rPr>
        <w:t>می‌شود</w:t>
      </w:r>
      <w:r w:rsidRPr="00601E50">
        <w:rPr>
          <w:rFonts w:asciiTheme="majorBidi" w:hAnsiTheme="majorBidi" w:cs="B Mitra"/>
          <w:rtl/>
          <w:lang w:bidi="fa-IR"/>
        </w:rPr>
        <w:t xml:space="preserve">. </w:t>
      </w:r>
      <w:r w:rsidRPr="00601E50">
        <w:rPr>
          <w:rFonts w:asciiTheme="majorBidi" w:hAnsiTheme="majorBidi" w:cs="B Mitra"/>
          <w:lang w:bidi="fa-IR"/>
        </w:rPr>
        <w:t>AOMDV</w:t>
      </w:r>
      <w:r w:rsidRPr="00601E50">
        <w:rPr>
          <w:rFonts w:asciiTheme="majorBidi" w:hAnsiTheme="majorBidi" w:cs="B Mitra"/>
          <w:rtl/>
          <w:lang w:bidi="fa-IR"/>
        </w:rPr>
        <w:t xml:space="preserve"> </w:t>
      </w:r>
      <w:r w:rsidRPr="00601E50">
        <w:rPr>
          <w:rFonts w:asciiTheme="majorBidi" w:hAnsiTheme="majorBidi" w:cs="B Mitra" w:hint="cs"/>
          <w:rtl/>
          <w:lang w:bidi="fa-IR"/>
        </w:rPr>
        <w:t>مسیرهای</w:t>
      </w:r>
      <w:r w:rsidRPr="00601E50">
        <w:rPr>
          <w:rFonts w:asciiTheme="majorBidi" w:hAnsiTheme="majorBidi" w:cs="B Mitra"/>
          <w:rtl/>
          <w:lang w:bidi="fa-IR"/>
        </w:rPr>
        <w:t xml:space="preserve"> </w:t>
      </w:r>
      <w:r w:rsidRPr="00601E50">
        <w:rPr>
          <w:rFonts w:asciiTheme="majorBidi" w:hAnsiTheme="majorBidi" w:cs="B Mitra" w:hint="cs"/>
          <w:rtl/>
          <w:lang w:bidi="fa-IR"/>
        </w:rPr>
        <w:t>چندگانه</w:t>
      </w:r>
      <w:r w:rsidRPr="00601E50">
        <w:rPr>
          <w:rFonts w:asciiTheme="majorBidi" w:hAnsiTheme="majorBidi" w:cs="B Mitra"/>
          <w:rtl/>
          <w:lang w:bidi="fa-IR"/>
        </w:rPr>
        <w:t xml:space="preserve"> </w:t>
      </w:r>
      <w:r w:rsidRPr="00601E50">
        <w:rPr>
          <w:rFonts w:asciiTheme="majorBidi" w:hAnsiTheme="majorBidi" w:cs="B Mitra" w:hint="cs"/>
          <w:rtl/>
          <w:lang w:bidi="fa-IR"/>
        </w:rPr>
        <w:t>از</w:t>
      </w:r>
      <w:r w:rsidRPr="00601E50">
        <w:rPr>
          <w:rFonts w:asciiTheme="majorBidi" w:hAnsiTheme="majorBidi" w:cs="B Mitra"/>
          <w:rtl/>
          <w:lang w:bidi="fa-IR"/>
        </w:rPr>
        <w:t xml:space="preserve"> </w:t>
      </w:r>
      <w:r w:rsidRPr="00601E50">
        <w:rPr>
          <w:rFonts w:asciiTheme="majorBidi" w:hAnsiTheme="majorBidi" w:cs="B Mitra" w:hint="cs"/>
          <w:rtl/>
          <w:lang w:bidi="fa-IR"/>
        </w:rPr>
        <w:t>منبع</w:t>
      </w:r>
      <w:r w:rsidRPr="00601E50">
        <w:rPr>
          <w:rFonts w:asciiTheme="majorBidi" w:hAnsiTheme="majorBidi" w:cs="B Mitra"/>
          <w:rtl/>
          <w:lang w:bidi="fa-IR"/>
        </w:rPr>
        <w:t xml:space="preserve"> </w:t>
      </w:r>
      <w:r w:rsidRPr="00601E50">
        <w:rPr>
          <w:rFonts w:asciiTheme="majorBidi" w:hAnsiTheme="majorBidi" w:cs="B Mitra" w:hint="cs"/>
          <w:rtl/>
          <w:lang w:bidi="fa-IR"/>
        </w:rPr>
        <w:t>تا</w:t>
      </w:r>
      <w:r w:rsidRPr="00601E50">
        <w:rPr>
          <w:rFonts w:asciiTheme="majorBidi" w:hAnsiTheme="majorBidi" w:cs="B Mitra"/>
          <w:rtl/>
          <w:lang w:bidi="fa-IR"/>
        </w:rPr>
        <w:t xml:space="preserve"> </w:t>
      </w:r>
      <w:r w:rsidRPr="00601E50">
        <w:rPr>
          <w:rFonts w:asciiTheme="majorBidi" w:hAnsiTheme="majorBidi" w:cs="B Mitra" w:hint="cs"/>
          <w:rtl/>
          <w:lang w:bidi="fa-IR"/>
        </w:rPr>
        <w:t>مقصد</w:t>
      </w:r>
      <w:r w:rsidRPr="00601E50">
        <w:rPr>
          <w:rFonts w:asciiTheme="majorBidi" w:hAnsiTheme="majorBidi" w:cs="B Mitra"/>
          <w:rtl/>
          <w:lang w:bidi="fa-IR"/>
        </w:rPr>
        <w:t xml:space="preserve"> </w:t>
      </w:r>
      <w:r w:rsidRPr="00601E50">
        <w:rPr>
          <w:rFonts w:asciiTheme="majorBidi" w:hAnsiTheme="majorBidi" w:cs="B Mitra" w:hint="cs"/>
          <w:rtl/>
          <w:lang w:bidi="fa-IR"/>
        </w:rPr>
        <w:t>را</w:t>
      </w:r>
      <w:r w:rsidRPr="00601E50">
        <w:rPr>
          <w:rFonts w:asciiTheme="majorBidi" w:hAnsiTheme="majorBidi" w:cs="B Mitra"/>
          <w:rtl/>
          <w:lang w:bidi="fa-IR"/>
        </w:rPr>
        <w:t xml:space="preserve"> </w:t>
      </w:r>
      <w:r w:rsidRPr="00601E50">
        <w:rPr>
          <w:rFonts w:asciiTheme="majorBidi" w:hAnsiTheme="majorBidi" w:cs="B Mitra" w:hint="cs"/>
          <w:rtl/>
          <w:lang w:bidi="fa-IR"/>
        </w:rPr>
        <w:t>پیدا</w:t>
      </w:r>
      <w:r w:rsidRPr="00601E50">
        <w:rPr>
          <w:rFonts w:asciiTheme="majorBidi" w:hAnsiTheme="majorBidi" w:cs="B Mitra"/>
          <w:rtl/>
          <w:lang w:bidi="fa-IR"/>
        </w:rPr>
        <w:t xml:space="preserve"> </w:t>
      </w:r>
      <w:r w:rsidRPr="00601E50">
        <w:rPr>
          <w:rFonts w:asciiTheme="majorBidi" w:hAnsiTheme="majorBidi" w:cs="B Mitra" w:hint="cs"/>
          <w:rtl/>
          <w:lang w:bidi="fa-IR"/>
        </w:rPr>
        <w:t>می‌کند</w:t>
      </w:r>
      <w:r w:rsidRPr="00601E50">
        <w:rPr>
          <w:rFonts w:asciiTheme="majorBidi" w:hAnsiTheme="majorBidi" w:cs="B Mitra"/>
          <w:rtl/>
          <w:lang w:bidi="fa-IR"/>
        </w:rPr>
        <w:t xml:space="preserve"> </w:t>
      </w:r>
      <w:r w:rsidRPr="00601E50">
        <w:rPr>
          <w:rFonts w:asciiTheme="majorBidi" w:hAnsiTheme="majorBidi" w:cs="B Mitra" w:hint="cs"/>
          <w:rtl/>
          <w:lang w:bidi="fa-IR"/>
        </w:rPr>
        <w:t>که</w:t>
      </w:r>
      <w:r w:rsidRPr="00601E50">
        <w:rPr>
          <w:rFonts w:asciiTheme="majorBidi" w:hAnsiTheme="majorBidi" w:cs="B Mitra"/>
          <w:rtl/>
          <w:lang w:bidi="fa-IR"/>
        </w:rPr>
        <w:t xml:space="preserve"> </w:t>
      </w:r>
      <w:r w:rsidRPr="00601E50">
        <w:rPr>
          <w:rFonts w:asciiTheme="majorBidi" w:hAnsiTheme="majorBidi" w:cs="B Mitra" w:hint="cs"/>
          <w:rtl/>
          <w:lang w:bidi="fa-IR"/>
        </w:rPr>
        <w:t>همه</w:t>
      </w:r>
      <w:r w:rsidRPr="00601E50">
        <w:rPr>
          <w:rFonts w:asciiTheme="majorBidi" w:hAnsiTheme="majorBidi" w:cs="B Mitra"/>
          <w:rtl/>
          <w:lang w:bidi="fa-IR"/>
        </w:rPr>
        <w:t xml:space="preserve"> </w:t>
      </w:r>
      <w:r w:rsidRPr="00601E50">
        <w:rPr>
          <w:rFonts w:asciiTheme="majorBidi" w:hAnsiTheme="majorBidi" w:cs="B Mitra" w:hint="cs"/>
          <w:rtl/>
          <w:lang w:bidi="fa-IR"/>
        </w:rPr>
        <w:t>این</w:t>
      </w:r>
      <w:r w:rsidRPr="00601E50">
        <w:rPr>
          <w:rFonts w:asciiTheme="majorBidi" w:hAnsiTheme="majorBidi" w:cs="B Mitra"/>
          <w:rtl/>
          <w:lang w:bidi="fa-IR"/>
        </w:rPr>
        <w:t xml:space="preserve"> </w:t>
      </w:r>
      <w:r w:rsidRPr="00601E50">
        <w:rPr>
          <w:rFonts w:asciiTheme="majorBidi" w:hAnsiTheme="majorBidi" w:cs="B Mitra" w:hint="cs"/>
          <w:rtl/>
          <w:lang w:bidi="fa-IR"/>
        </w:rPr>
        <w:t>مسیرها</w:t>
      </w:r>
      <w:r w:rsidRPr="00601E50">
        <w:rPr>
          <w:rFonts w:asciiTheme="majorBidi" w:hAnsiTheme="majorBidi" w:cs="B Mitra"/>
          <w:rtl/>
          <w:lang w:bidi="fa-IR"/>
        </w:rPr>
        <w:t xml:space="preserve"> </w:t>
      </w:r>
      <w:r w:rsidRPr="00601E50">
        <w:rPr>
          <w:rFonts w:asciiTheme="majorBidi" w:hAnsiTheme="majorBidi" w:cs="B Mitra" w:hint="cs"/>
          <w:rtl/>
          <w:lang w:bidi="fa-IR"/>
        </w:rPr>
        <w:t>بدون</w:t>
      </w:r>
      <w:r w:rsidRPr="00601E50">
        <w:rPr>
          <w:rFonts w:asciiTheme="majorBidi" w:hAnsiTheme="majorBidi" w:cs="B Mitra"/>
          <w:rtl/>
          <w:lang w:bidi="fa-IR"/>
        </w:rPr>
        <w:t xml:space="preserve"> </w:t>
      </w:r>
      <w:r w:rsidRPr="00601E50">
        <w:rPr>
          <w:rFonts w:asciiTheme="majorBidi" w:hAnsiTheme="majorBidi" w:cs="B Mitra" w:hint="cs"/>
          <w:rtl/>
          <w:lang w:bidi="fa-IR"/>
        </w:rPr>
        <w:t>حلقه</w:t>
      </w:r>
      <w:r w:rsidRPr="00601E50">
        <w:rPr>
          <w:rFonts w:asciiTheme="majorBidi" w:hAnsiTheme="majorBidi" w:cs="B Mitra"/>
          <w:rtl/>
          <w:lang w:bidi="fa-IR"/>
        </w:rPr>
        <w:t xml:space="preserve"> </w:t>
      </w:r>
      <w:r w:rsidRPr="00601E50">
        <w:rPr>
          <w:rFonts w:asciiTheme="majorBidi" w:hAnsiTheme="majorBidi" w:cs="B Mitra" w:hint="cs"/>
          <w:rtl/>
          <w:lang w:bidi="fa-IR"/>
        </w:rPr>
        <w:t>و</w:t>
      </w:r>
      <w:r w:rsidRPr="00601E50">
        <w:rPr>
          <w:rFonts w:asciiTheme="majorBidi" w:hAnsiTheme="majorBidi" w:cs="B Mitra"/>
          <w:rtl/>
          <w:lang w:bidi="fa-IR"/>
        </w:rPr>
        <w:t xml:space="preserve"> </w:t>
      </w:r>
      <w:r w:rsidRPr="00601E50">
        <w:rPr>
          <w:rFonts w:asciiTheme="majorBidi" w:hAnsiTheme="majorBidi" w:cs="B Mitra" w:hint="cs"/>
          <w:rtl/>
          <w:lang w:bidi="fa-IR"/>
        </w:rPr>
        <w:t>بدون</w:t>
      </w:r>
      <w:r w:rsidRPr="00601E50">
        <w:rPr>
          <w:rFonts w:asciiTheme="majorBidi" w:hAnsiTheme="majorBidi" w:cs="B Mitra"/>
          <w:rtl/>
          <w:lang w:bidi="fa-IR"/>
        </w:rPr>
        <w:t xml:space="preserve"> </w:t>
      </w:r>
      <w:r w:rsidRPr="00601E50">
        <w:rPr>
          <w:rFonts w:asciiTheme="majorBidi" w:hAnsiTheme="majorBidi" w:cs="B Mitra" w:hint="cs"/>
          <w:rtl/>
          <w:lang w:bidi="fa-IR"/>
        </w:rPr>
        <w:t>تلاقی</w:t>
      </w:r>
      <w:r w:rsidRPr="00601E50">
        <w:rPr>
          <w:rFonts w:asciiTheme="majorBidi" w:hAnsiTheme="majorBidi" w:cs="B Mitra"/>
          <w:rtl/>
          <w:lang w:bidi="fa-IR"/>
        </w:rPr>
        <w:t xml:space="preserve"> </w:t>
      </w:r>
      <w:r w:rsidRPr="00601E50">
        <w:rPr>
          <w:rFonts w:asciiTheme="majorBidi" w:hAnsiTheme="majorBidi" w:cs="B Mitra" w:hint="cs"/>
          <w:rtl/>
          <w:lang w:bidi="fa-IR"/>
        </w:rPr>
        <w:t>لینک</w:t>
      </w:r>
      <w:r w:rsidRPr="00601E50">
        <w:rPr>
          <w:rFonts w:asciiTheme="majorBidi" w:hAnsiTheme="majorBidi" w:cs="B Mitra"/>
          <w:rtl/>
          <w:lang w:bidi="fa-IR"/>
        </w:rPr>
        <w:t xml:space="preserve"> </w:t>
      </w:r>
      <w:r w:rsidRPr="00601E50">
        <w:rPr>
          <w:rFonts w:asciiTheme="majorBidi" w:hAnsiTheme="majorBidi" w:cs="B Mitra" w:hint="cs"/>
          <w:rtl/>
          <w:lang w:bidi="fa-IR"/>
        </w:rPr>
        <w:t>هستند</w:t>
      </w:r>
      <w:r w:rsidRPr="00601E50">
        <w:rPr>
          <w:rFonts w:asciiTheme="majorBidi" w:hAnsiTheme="majorBidi" w:cs="B Mitra"/>
          <w:rtl/>
          <w:lang w:bidi="fa-IR"/>
        </w:rPr>
        <w:t xml:space="preserve">. </w:t>
      </w:r>
      <w:r w:rsidRPr="00601E50">
        <w:rPr>
          <w:rFonts w:asciiTheme="majorBidi" w:hAnsiTheme="majorBidi" w:cs="B Mitra" w:hint="cs"/>
          <w:rtl/>
          <w:lang w:bidi="fa-IR"/>
        </w:rPr>
        <w:t>بر</w:t>
      </w:r>
      <w:r w:rsidRPr="00601E50">
        <w:rPr>
          <w:rFonts w:asciiTheme="majorBidi" w:hAnsiTheme="majorBidi" w:cs="B Mitra"/>
          <w:rtl/>
          <w:lang w:bidi="fa-IR"/>
        </w:rPr>
        <w:t xml:space="preserve"> </w:t>
      </w:r>
      <w:r w:rsidRPr="00601E50">
        <w:rPr>
          <w:rFonts w:asciiTheme="majorBidi" w:hAnsiTheme="majorBidi" w:cs="B Mitra" w:hint="cs"/>
          <w:rtl/>
          <w:lang w:bidi="fa-IR"/>
        </w:rPr>
        <w:t>خلاف</w:t>
      </w:r>
      <w:r w:rsidRPr="00601E50">
        <w:rPr>
          <w:rFonts w:asciiTheme="majorBidi" w:hAnsiTheme="majorBidi" w:cs="B Mitra"/>
          <w:rtl/>
          <w:lang w:bidi="fa-IR"/>
        </w:rPr>
        <w:t xml:space="preserve"> </w:t>
      </w:r>
      <w:r w:rsidRPr="00601E50">
        <w:rPr>
          <w:rFonts w:asciiTheme="majorBidi" w:hAnsiTheme="majorBidi" w:cs="B Mitra"/>
          <w:lang w:bidi="fa-IR"/>
        </w:rPr>
        <w:t>AODV</w:t>
      </w:r>
      <w:r w:rsidRPr="00601E50">
        <w:rPr>
          <w:rFonts w:asciiTheme="majorBidi" w:hAnsiTheme="majorBidi" w:cs="B Mitra" w:hint="cs"/>
          <w:rtl/>
          <w:lang w:bidi="fa-IR"/>
        </w:rPr>
        <w:t>،</w:t>
      </w:r>
      <w:r w:rsidRPr="00601E50">
        <w:rPr>
          <w:rFonts w:asciiTheme="majorBidi" w:hAnsiTheme="majorBidi" w:cs="B Mitra"/>
          <w:rtl/>
          <w:lang w:bidi="fa-IR"/>
        </w:rPr>
        <w:t xml:space="preserve"> </w:t>
      </w:r>
      <w:r w:rsidRPr="00601E50">
        <w:rPr>
          <w:rFonts w:asciiTheme="majorBidi" w:hAnsiTheme="majorBidi" w:cs="B Mitra" w:hint="cs"/>
          <w:rtl/>
          <w:lang w:bidi="fa-IR"/>
        </w:rPr>
        <w:t>پروتکل</w:t>
      </w:r>
      <w:r w:rsidRPr="00601E50">
        <w:rPr>
          <w:rFonts w:asciiTheme="majorBidi" w:hAnsiTheme="majorBidi" w:cs="B Mitra"/>
          <w:rtl/>
          <w:lang w:bidi="fa-IR"/>
        </w:rPr>
        <w:t xml:space="preserve"> </w:t>
      </w:r>
      <w:r w:rsidRPr="00601E50">
        <w:rPr>
          <w:rFonts w:asciiTheme="majorBidi" w:hAnsiTheme="majorBidi" w:cs="B Mitra"/>
          <w:lang w:bidi="fa-IR"/>
        </w:rPr>
        <w:t>AOMDV</w:t>
      </w:r>
      <w:r w:rsidRPr="00601E50">
        <w:rPr>
          <w:rFonts w:asciiTheme="majorBidi" w:hAnsiTheme="majorBidi" w:cs="B Mitra"/>
          <w:rtl/>
          <w:lang w:bidi="fa-IR"/>
        </w:rPr>
        <w:t xml:space="preserve"> </w:t>
      </w:r>
      <w:r w:rsidRPr="00601E50">
        <w:rPr>
          <w:rFonts w:asciiTheme="majorBidi" w:hAnsiTheme="majorBidi" w:cs="B Mitra" w:hint="cs"/>
          <w:rtl/>
          <w:lang w:bidi="fa-IR"/>
        </w:rPr>
        <w:t>فاز</w:t>
      </w:r>
      <w:r w:rsidRPr="00601E50">
        <w:rPr>
          <w:rFonts w:asciiTheme="majorBidi" w:hAnsiTheme="majorBidi" w:cs="B Mitra"/>
          <w:rtl/>
          <w:lang w:bidi="fa-IR"/>
        </w:rPr>
        <w:t xml:space="preserve"> </w:t>
      </w:r>
      <w:r w:rsidRPr="00601E50">
        <w:rPr>
          <w:rFonts w:asciiTheme="majorBidi" w:hAnsiTheme="majorBidi" w:cs="B Mitra" w:hint="cs"/>
          <w:rtl/>
          <w:lang w:bidi="fa-IR"/>
        </w:rPr>
        <w:t>کشف</w:t>
      </w:r>
      <w:r w:rsidRPr="00601E50">
        <w:rPr>
          <w:rFonts w:asciiTheme="majorBidi" w:hAnsiTheme="majorBidi" w:cs="B Mitra"/>
          <w:rtl/>
          <w:lang w:bidi="fa-IR"/>
        </w:rPr>
        <w:t xml:space="preserve"> </w:t>
      </w:r>
      <w:r w:rsidRPr="00601E50">
        <w:rPr>
          <w:rFonts w:asciiTheme="majorBidi" w:hAnsiTheme="majorBidi" w:cs="B Mitra" w:hint="cs"/>
          <w:rtl/>
          <w:lang w:bidi="fa-IR"/>
        </w:rPr>
        <w:t>مسیری</w:t>
      </w:r>
      <w:r w:rsidRPr="00601E50">
        <w:rPr>
          <w:rFonts w:asciiTheme="majorBidi" w:hAnsiTheme="majorBidi" w:cs="B Mitra"/>
          <w:rtl/>
          <w:lang w:bidi="fa-IR"/>
        </w:rPr>
        <w:t xml:space="preserve"> </w:t>
      </w:r>
      <w:r w:rsidRPr="00601E50">
        <w:rPr>
          <w:rFonts w:asciiTheme="majorBidi" w:hAnsiTheme="majorBidi" w:cs="B Mitra" w:hint="cs"/>
          <w:rtl/>
          <w:lang w:bidi="fa-IR"/>
        </w:rPr>
        <w:t>را</w:t>
      </w:r>
      <w:r w:rsidRPr="00601E50">
        <w:rPr>
          <w:rFonts w:asciiTheme="majorBidi" w:hAnsiTheme="majorBidi" w:cs="B Mitra"/>
          <w:rtl/>
          <w:lang w:bidi="fa-IR"/>
        </w:rPr>
        <w:t xml:space="preserve"> </w:t>
      </w:r>
      <w:r w:rsidRPr="00601E50">
        <w:rPr>
          <w:rFonts w:asciiTheme="majorBidi" w:hAnsiTheme="majorBidi" w:cs="B Mitra" w:hint="cs"/>
          <w:rtl/>
          <w:lang w:bidi="fa-IR"/>
        </w:rPr>
        <w:t>که</w:t>
      </w:r>
      <w:r w:rsidRPr="00601E50">
        <w:rPr>
          <w:rFonts w:asciiTheme="majorBidi" w:hAnsiTheme="majorBidi" w:cs="B Mitra"/>
          <w:rtl/>
          <w:lang w:bidi="fa-IR"/>
        </w:rPr>
        <w:t xml:space="preserve"> </w:t>
      </w:r>
      <w:r w:rsidRPr="00601E50">
        <w:rPr>
          <w:rFonts w:asciiTheme="majorBidi" w:hAnsiTheme="majorBidi" w:cs="B Mitra" w:hint="cs"/>
          <w:rtl/>
          <w:lang w:bidi="fa-IR"/>
        </w:rPr>
        <w:t>در</w:t>
      </w:r>
      <w:r w:rsidRPr="00601E50">
        <w:rPr>
          <w:rFonts w:asciiTheme="majorBidi" w:hAnsiTheme="majorBidi" w:cs="B Mitra"/>
          <w:rtl/>
          <w:lang w:bidi="fa-IR"/>
        </w:rPr>
        <w:t xml:space="preserve"> </w:t>
      </w:r>
      <w:r w:rsidRPr="00601E50">
        <w:rPr>
          <w:rFonts w:asciiTheme="majorBidi" w:hAnsiTheme="majorBidi" w:cs="B Mitra" w:hint="cs"/>
          <w:rtl/>
          <w:lang w:bidi="fa-IR"/>
        </w:rPr>
        <w:t>صورت</w:t>
      </w:r>
      <w:r w:rsidRPr="00601E50">
        <w:rPr>
          <w:rFonts w:asciiTheme="majorBidi" w:hAnsiTheme="majorBidi" w:cs="B Mitra"/>
          <w:rtl/>
          <w:lang w:bidi="fa-IR"/>
        </w:rPr>
        <w:t xml:space="preserve"> </w:t>
      </w:r>
      <w:r w:rsidRPr="00601E50">
        <w:rPr>
          <w:rFonts w:asciiTheme="majorBidi" w:hAnsiTheme="majorBidi" w:cs="B Mitra" w:hint="cs"/>
          <w:rtl/>
          <w:lang w:bidi="fa-IR"/>
        </w:rPr>
        <w:t>شکست</w:t>
      </w:r>
      <w:r w:rsidRPr="00601E50">
        <w:rPr>
          <w:rFonts w:asciiTheme="majorBidi" w:hAnsiTheme="majorBidi" w:cs="B Mitra"/>
          <w:rtl/>
          <w:lang w:bidi="fa-IR"/>
        </w:rPr>
        <w:t xml:space="preserve"> </w:t>
      </w:r>
      <w:r w:rsidRPr="00601E50">
        <w:rPr>
          <w:rFonts w:asciiTheme="majorBidi" w:hAnsiTheme="majorBidi" w:cs="B Mitra" w:hint="cs"/>
          <w:rtl/>
          <w:lang w:bidi="fa-IR"/>
        </w:rPr>
        <w:t>لینک‌ها</w:t>
      </w:r>
      <w:r w:rsidRPr="00601E50">
        <w:rPr>
          <w:rFonts w:asciiTheme="majorBidi" w:hAnsiTheme="majorBidi" w:cs="B Mitra"/>
          <w:rtl/>
          <w:lang w:bidi="fa-IR"/>
        </w:rPr>
        <w:t xml:space="preserve"> </w:t>
      </w:r>
      <w:r w:rsidRPr="00601E50">
        <w:rPr>
          <w:rFonts w:asciiTheme="majorBidi" w:hAnsiTheme="majorBidi" w:cs="B Mitra" w:hint="cs"/>
          <w:rtl/>
          <w:lang w:bidi="fa-IR"/>
        </w:rPr>
        <w:t>لازم</w:t>
      </w:r>
      <w:r w:rsidRPr="00601E50">
        <w:rPr>
          <w:rFonts w:asciiTheme="majorBidi" w:hAnsiTheme="majorBidi" w:cs="B Mitra"/>
          <w:rtl/>
          <w:lang w:bidi="fa-IR"/>
        </w:rPr>
        <w:t xml:space="preserve"> </w:t>
      </w:r>
      <w:r w:rsidRPr="00601E50">
        <w:rPr>
          <w:rFonts w:asciiTheme="majorBidi" w:hAnsiTheme="majorBidi" w:cs="B Mitra" w:hint="cs"/>
          <w:rtl/>
          <w:lang w:bidi="fa-IR"/>
        </w:rPr>
        <w:t>است،</w:t>
      </w:r>
      <w:r w:rsidRPr="00601E50">
        <w:rPr>
          <w:rFonts w:asciiTheme="majorBidi" w:hAnsiTheme="majorBidi" w:cs="B Mitra"/>
          <w:rtl/>
          <w:lang w:bidi="fa-IR"/>
        </w:rPr>
        <w:t xml:space="preserve"> </w:t>
      </w:r>
      <w:r w:rsidRPr="00601E50">
        <w:rPr>
          <w:rFonts w:asciiTheme="majorBidi" w:hAnsiTheme="majorBidi" w:cs="B Mitra" w:hint="cs"/>
          <w:rtl/>
          <w:lang w:bidi="fa-IR"/>
        </w:rPr>
        <w:t>اجتناب</w:t>
      </w:r>
      <w:r w:rsidRPr="00601E50">
        <w:rPr>
          <w:rFonts w:asciiTheme="majorBidi" w:hAnsiTheme="majorBidi" w:cs="B Mitra"/>
          <w:rtl/>
          <w:lang w:bidi="fa-IR"/>
        </w:rPr>
        <w:t xml:space="preserve"> </w:t>
      </w:r>
      <w:r w:rsidRPr="00601E50">
        <w:rPr>
          <w:rFonts w:asciiTheme="majorBidi" w:hAnsiTheme="majorBidi" w:cs="B Mitra" w:hint="cs"/>
          <w:rtl/>
          <w:lang w:bidi="fa-IR"/>
        </w:rPr>
        <w:t>می‌کند</w:t>
      </w:r>
      <w:r w:rsidRPr="00601E50">
        <w:rPr>
          <w:rFonts w:asciiTheme="majorBidi" w:hAnsiTheme="majorBidi" w:cs="B Mitra"/>
          <w:rtl/>
          <w:lang w:bidi="fa-IR"/>
        </w:rPr>
        <w:t xml:space="preserve">. </w:t>
      </w:r>
      <w:r w:rsidRPr="00601E50">
        <w:rPr>
          <w:rFonts w:asciiTheme="majorBidi" w:hAnsiTheme="majorBidi" w:cs="B Mitra"/>
          <w:lang w:bidi="fa-IR"/>
        </w:rPr>
        <w:t>AOMDV</w:t>
      </w:r>
      <w:r w:rsidRPr="00601E50">
        <w:rPr>
          <w:rFonts w:asciiTheme="majorBidi" w:hAnsiTheme="majorBidi" w:cs="B Mitra"/>
          <w:rtl/>
          <w:lang w:bidi="fa-IR"/>
        </w:rPr>
        <w:t xml:space="preserve"> </w:t>
      </w:r>
      <w:r w:rsidRPr="00601E50">
        <w:rPr>
          <w:rFonts w:asciiTheme="majorBidi" w:hAnsiTheme="majorBidi" w:cs="B Mitra" w:hint="cs"/>
          <w:rtl/>
          <w:lang w:bidi="fa-IR"/>
        </w:rPr>
        <w:t>اصولا</w:t>
      </w:r>
      <w:r w:rsidRPr="00601E50">
        <w:rPr>
          <w:rFonts w:asciiTheme="majorBidi" w:hAnsiTheme="majorBidi" w:cs="B Mitra"/>
          <w:rtl/>
          <w:lang w:bidi="fa-IR"/>
        </w:rPr>
        <w:t xml:space="preserve"> </w:t>
      </w:r>
      <w:r w:rsidRPr="00601E50">
        <w:rPr>
          <w:rFonts w:asciiTheme="majorBidi" w:hAnsiTheme="majorBidi" w:cs="B Mitra" w:hint="cs"/>
          <w:rtl/>
          <w:lang w:bidi="fa-IR"/>
        </w:rPr>
        <w:t>از</w:t>
      </w:r>
      <w:r w:rsidRPr="00601E50">
        <w:rPr>
          <w:rFonts w:asciiTheme="majorBidi" w:hAnsiTheme="majorBidi" w:cs="B Mitra"/>
          <w:rtl/>
          <w:lang w:bidi="fa-IR"/>
        </w:rPr>
        <w:t xml:space="preserve"> </w:t>
      </w:r>
      <w:r w:rsidRPr="00601E50">
        <w:rPr>
          <w:rFonts w:asciiTheme="majorBidi" w:hAnsiTheme="majorBidi" w:cs="B Mitra" w:hint="cs"/>
          <w:rtl/>
          <w:lang w:bidi="fa-IR"/>
        </w:rPr>
        <w:t>معیار</w:t>
      </w:r>
      <w:r w:rsidRPr="00601E50">
        <w:rPr>
          <w:rFonts w:asciiTheme="majorBidi" w:hAnsiTheme="majorBidi" w:cs="B Mitra"/>
          <w:rtl/>
          <w:lang w:bidi="fa-IR"/>
        </w:rPr>
        <w:t xml:space="preserve"> </w:t>
      </w:r>
      <w:r w:rsidRPr="00601E50">
        <w:rPr>
          <w:rFonts w:asciiTheme="majorBidi" w:hAnsiTheme="majorBidi" w:cs="B Mitra" w:hint="cs"/>
          <w:rtl/>
          <w:lang w:bidi="fa-IR"/>
        </w:rPr>
        <w:t>تعداد</w:t>
      </w:r>
      <w:r w:rsidRPr="00601E50">
        <w:rPr>
          <w:rFonts w:asciiTheme="majorBidi" w:hAnsiTheme="majorBidi" w:cs="B Mitra"/>
          <w:rtl/>
          <w:lang w:bidi="fa-IR"/>
        </w:rPr>
        <w:t xml:space="preserve"> </w:t>
      </w:r>
      <w:r w:rsidRPr="00601E50">
        <w:rPr>
          <w:rFonts w:asciiTheme="majorBidi" w:hAnsiTheme="majorBidi" w:cs="B Mitra" w:hint="cs"/>
          <w:rtl/>
          <w:lang w:bidi="fa-IR"/>
        </w:rPr>
        <w:t>پرش</w:t>
      </w:r>
      <w:r w:rsidRPr="00601E50">
        <w:rPr>
          <w:rFonts w:asciiTheme="majorBidi" w:hAnsiTheme="majorBidi" w:cs="B Mitra"/>
          <w:rtl/>
          <w:lang w:bidi="fa-IR"/>
        </w:rPr>
        <w:t xml:space="preserve"> </w:t>
      </w:r>
      <w:r w:rsidRPr="00601E50">
        <w:rPr>
          <w:rFonts w:asciiTheme="majorBidi" w:hAnsiTheme="majorBidi" w:cs="B Mitra" w:hint="cs"/>
          <w:rtl/>
          <w:lang w:bidi="fa-IR"/>
        </w:rPr>
        <w:t>برای</w:t>
      </w:r>
      <w:r w:rsidRPr="00601E50">
        <w:rPr>
          <w:rFonts w:asciiTheme="majorBidi" w:hAnsiTheme="majorBidi" w:cs="B Mitra"/>
          <w:rtl/>
          <w:lang w:bidi="fa-IR"/>
        </w:rPr>
        <w:t xml:space="preserve"> </w:t>
      </w:r>
      <w:r w:rsidRPr="00601E50">
        <w:rPr>
          <w:rFonts w:asciiTheme="majorBidi" w:hAnsiTheme="majorBidi" w:cs="B Mitra" w:hint="cs"/>
          <w:rtl/>
          <w:lang w:bidi="fa-IR"/>
        </w:rPr>
        <w:t>تعیین</w:t>
      </w:r>
      <w:r w:rsidRPr="00601E50">
        <w:rPr>
          <w:rFonts w:asciiTheme="majorBidi" w:hAnsiTheme="majorBidi" w:cs="B Mitra"/>
          <w:rtl/>
          <w:lang w:bidi="fa-IR"/>
        </w:rPr>
        <w:t xml:space="preserve"> </w:t>
      </w:r>
      <w:r w:rsidRPr="00601E50">
        <w:rPr>
          <w:rFonts w:asciiTheme="majorBidi" w:hAnsiTheme="majorBidi" w:cs="B Mitra" w:hint="cs"/>
          <w:rtl/>
          <w:lang w:bidi="fa-IR"/>
        </w:rPr>
        <w:t>مسیرهای</w:t>
      </w:r>
      <w:r w:rsidRPr="00601E50">
        <w:rPr>
          <w:rFonts w:asciiTheme="majorBidi" w:hAnsiTheme="majorBidi" w:cs="B Mitra"/>
          <w:rtl/>
          <w:lang w:bidi="fa-IR"/>
        </w:rPr>
        <w:t xml:space="preserve"> </w:t>
      </w:r>
      <w:r w:rsidRPr="00601E50">
        <w:rPr>
          <w:rFonts w:asciiTheme="majorBidi" w:hAnsiTheme="majorBidi" w:cs="B Mitra" w:hint="cs"/>
          <w:rtl/>
          <w:lang w:bidi="fa-IR"/>
        </w:rPr>
        <w:t>بهینه</w:t>
      </w:r>
      <w:r w:rsidRPr="00601E50">
        <w:rPr>
          <w:rFonts w:asciiTheme="majorBidi" w:hAnsiTheme="majorBidi" w:cs="B Mitra"/>
          <w:rtl/>
          <w:lang w:bidi="fa-IR"/>
        </w:rPr>
        <w:t xml:space="preserve"> </w:t>
      </w:r>
      <w:r w:rsidRPr="00601E50">
        <w:rPr>
          <w:rFonts w:asciiTheme="majorBidi" w:hAnsiTheme="majorBidi" w:cs="B Mitra" w:hint="cs"/>
          <w:rtl/>
          <w:lang w:bidi="fa-IR"/>
        </w:rPr>
        <w:t>استفاده</w:t>
      </w:r>
      <w:r w:rsidRPr="00601E50">
        <w:rPr>
          <w:rFonts w:asciiTheme="majorBidi" w:hAnsiTheme="majorBidi" w:cs="B Mitra"/>
          <w:rtl/>
          <w:lang w:bidi="fa-IR"/>
        </w:rPr>
        <w:t xml:space="preserve"> </w:t>
      </w:r>
      <w:r w:rsidRPr="00601E50">
        <w:rPr>
          <w:rFonts w:asciiTheme="majorBidi" w:hAnsiTheme="majorBidi" w:cs="B Mitra" w:hint="cs"/>
          <w:rtl/>
          <w:lang w:bidi="fa-IR"/>
        </w:rPr>
        <w:t>می‌کند</w:t>
      </w:r>
      <w:r w:rsidRPr="00601E50">
        <w:rPr>
          <w:rFonts w:asciiTheme="majorBidi" w:hAnsiTheme="majorBidi" w:cs="B Mitra"/>
          <w:rtl/>
          <w:lang w:bidi="fa-IR"/>
        </w:rPr>
        <w:t xml:space="preserve">. </w:t>
      </w:r>
      <w:r w:rsidRPr="00601E50">
        <w:rPr>
          <w:rFonts w:asciiTheme="majorBidi" w:hAnsiTheme="majorBidi" w:cs="B Mitra" w:hint="cs"/>
          <w:rtl/>
          <w:lang w:bidi="fa-IR"/>
        </w:rPr>
        <w:t>شکل</w:t>
      </w:r>
      <w:r w:rsidRPr="00601E50">
        <w:rPr>
          <w:rFonts w:asciiTheme="majorBidi" w:hAnsiTheme="majorBidi" w:cs="B Mitra"/>
          <w:rtl/>
          <w:lang w:bidi="fa-IR"/>
        </w:rPr>
        <w:t xml:space="preserve"> 2 </w:t>
      </w:r>
      <w:r w:rsidRPr="00601E50">
        <w:rPr>
          <w:rFonts w:asciiTheme="majorBidi" w:hAnsiTheme="majorBidi" w:cs="B Mitra" w:hint="cs"/>
          <w:rtl/>
          <w:lang w:bidi="fa-IR"/>
        </w:rPr>
        <w:t>ساختار</w:t>
      </w:r>
      <w:r w:rsidRPr="00601E50">
        <w:rPr>
          <w:rFonts w:asciiTheme="majorBidi" w:hAnsiTheme="majorBidi" w:cs="B Mitra"/>
          <w:rtl/>
          <w:lang w:bidi="fa-IR"/>
        </w:rPr>
        <w:t xml:space="preserve"> </w:t>
      </w:r>
      <w:r w:rsidRPr="00601E50">
        <w:rPr>
          <w:rFonts w:asciiTheme="majorBidi" w:hAnsiTheme="majorBidi" w:cs="B Mitra" w:hint="cs"/>
          <w:rtl/>
          <w:lang w:bidi="fa-IR"/>
        </w:rPr>
        <w:t>ورودی</w:t>
      </w:r>
      <w:r w:rsidRPr="00601E50">
        <w:rPr>
          <w:rFonts w:asciiTheme="majorBidi" w:hAnsiTheme="majorBidi" w:cs="B Mitra"/>
          <w:rtl/>
          <w:lang w:bidi="fa-IR"/>
        </w:rPr>
        <w:t xml:space="preserve"> </w:t>
      </w:r>
      <w:r w:rsidRPr="00601E50">
        <w:rPr>
          <w:rFonts w:asciiTheme="majorBidi" w:hAnsiTheme="majorBidi" w:cs="B Mitra" w:hint="cs"/>
          <w:rtl/>
          <w:lang w:bidi="fa-IR"/>
        </w:rPr>
        <w:t>جدول</w:t>
      </w:r>
      <w:r w:rsidRPr="00601E50">
        <w:rPr>
          <w:rFonts w:asciiTheme="majorBidi" w:hAnsiTheme="majorBidi" w:cs="B Mitra"/>
          <w:rtl/>
          <w:lang w:bidi="fa-IR"/>
        </w:rPr>
        <w:t xml:space="preserve"> </w:t>
      </w:r>
      <w:r w:rsidRPr="00601E50">
        <w:rPr>
          <w:rFonts w:asciiTheme="majorBidi" w:hAnsiTheme="majorBidi" w:cs="B Mitra" w:hint="cs"/>
          <w:rtl/>
          <w:lang w:bidi="fa-IR"/>
        </w:rPr>
        <w:t>مسیریابی</w:t>
      </w:r>
      <w:r w:rsidRPr="00601E50">
        <w:rPr>
          <w:rFonts w:asciiTheme="majorBidi" w:hAnsiTheme="majorBidi" w:cs="B Mitra"/>
          <w:rtl/>
          <w:lang w:bidi="fa-IR"/>
        </w:rPr>
        <w:t xml:space="preserve"> </w:t>
      </w:r>
      <w:r w:rsidRPr="00601E50">
        <w:rPr>
          <w:rFonts w:asciiTheme="majorBidi" w:hAnsiTheme="majorBidi" w:cs="B Mitra"/>
          <w:lang w:bidi="fa-IR"/>
        </w:rPr>
        <w:t>AOMDV</w:t>
      </w:r>
      <w:r w:rsidRPr="00601E50">
        <w:rPr>
          <w:rFonts w:asciiTheme="majorBidi" w:hAnsiTheme="majorBidi" w:cs="B Mitra"/>
          <w:rtl/>
          <w:lang w:bidi="fa-IR"/>
        </w:rPr>
        <w:t xml:space="preserve"> </w:t>
      </w:r>
      <w:r w:rsidRPr="00601E50">
        <w:rPr>
          <w:rFonts w:asciiTheme="majorBidi" w:hAnsiTheme="majorBidi" w:cs="B Mitra" w:hint="cs"/>
          <w:rtl/>
          <w:lang w:bidi="fa-IR"/>
        </w:rPr>
        <w:t>را</w:t>
      </w:r>
      <w:r w:rsidRPr="00601E50">
        <w:rPr>
          <w:rFonts w:asciiTheme="majorBidi" w:hAnsiTheme="majorBidi" w:cs="B Mitra"/>
          <w:rtl/>
          <w:lang w:bidi="fa-IR"/>
        </w:rPr>
        <w:t xml:space="preserve"> </w:t>
      </w:r>
      <w:r w:rsidRPr="00601E50">
        <w:rPr>
          <w:rFonts w:asciiTheme="majorBidi" w:hAnsiTheme="majorBidi" w:cs="B Mitra" w:hint="cs"/>
          <w:rtl/>
          <w:lang w:bidi="fa-IR"/>
        </w:rPr>
        <w:t>نشان</w:t>
      </w:r>
      <w:r w:rsidRPr="00601E50">
        <w:rPr>
          <w:rFonts w:asciiTheme="majorBidi" w:hAnsiTheme="majorBidi" w:cs="B Mitra"/>
          <w:rtl/>
          <w:lang w:bidi="fa-IR"/>
        </w:rPr>
        <w:t xml:space="preserve"> </w:t>
      </w:r>
      <w:r w:rsidRPr="00601E50">
        <w:rPr>
          <w:rFonts w:asciiTheme="majorBidi" w:hAnsiTheme="majorBidi" w:cs="B Mitra" w:hint="cs"/>
          <w:rtl/>
          <w:lang w:bidi="fa-IR"/>
        </w:rPr>
        <w:t>می‌دهد</w:t>
      </w:r>
      <w:r w:rsidRPr="00601E50">
        <w:rPr>
          <w:rFonts w:asciiTheme="majorBidi" w:hAnsiTheme="majorBidi" w:cs="B Mitra"/>
          <w:rtl/>
          <w:lang w:bidi="fa-IR"/>
        </w:rPr>
        <w:t xml:space="preserve">. </w:t>
      </w:r>
      <w:r w:rsidRPr="00601E50">
        <w:rPr>
          <w:rFonts w:asciiTheme="majorBidi" w:hAnsiTheme="majorBidi" w:cs="B Mitra" w:hint="cs"/>
          <w:rtl/>
          <w:lang w:bidi="fa-IR"/>
        </w:rPr>
        <w:t>به</w:t>
      </w:r>
      <w:r w:rsidRPr="00601E50">
        <w:rPr>
          <w:rFonts w:asciiTheme="majorBidi" w:hAnsiTheme="majorBidi" w:cs="B Mitra"/>
          <w:rtl/>
          <w:lang w:bidi="fa-IR"/>
        </w:rPr>
        <w:t xml:space="preserve"> </w:t>
      </w:r>
      <w:r w:rsidRPr="00601E50">
        <w:rPr>
          <w:rFonts w:asciiTheme="majorBidi" w:hAnsiTheme="majorBidi" w:cs="B Mitra" w:hint="cs"/>
          <w:rtl/>
          <w:lang w:bidi="fa-IR"/>
        </w:rPr>
        <w:t>جای</w:t>
      </w:r>
      <w:r w:rsidRPr="00601E50">
        <w:rPr>
          <w:rFonts w:asciiTheme="majorBidi" w:hAnsiTheme="majorBidi" w:cs="B Mitra"/>
          <w:rtl/>
          <w:lang w:bidi="fa-IR"/>
        </w:rPr>
        <w:t xml:space="preserve"> </w:t>
      </w:r>
      <w:r w:rsidRPr="00601E50">
        <w:rPr>
          <w:rFonts w:asciiTheme="majorBidi" w:hAnsiTheme="majorBidi" w:cs="B Mitra" w:hint="cs"/>
          <w:rtl/>
          <w:lang w:bidi="fa-IR"/>
        </w:rPr>
        <w:t>استفاده</w:t>
      </w:r>
      <w:r w:rsidRPr="00601E50">
        <w:rPr>
          <w:rFonts w:asciiTheme="majorBidi" w:hAnsiTheme="majorBidi" w:cs="B Mitra"/>
          <w:rtl/>
          <w:lang w:bidi="fa-IR"/>
        </w:rPr>
        <w:t xml:space="preserve"> </w:t>
      </w:r>
      <w:r w:rsidRPr="00601E50">
        <w:rPr>
          <w:rFonts w:asciiTheme="majorBidi" w:hAnsiTheme="majorBidi" w:cs="B Mitra" w:hint="cs"/>
          <w:rtl/>
          <w:lang w:bidi="fa-IR"/>
        </w:rPr>
        <w:t>از</w:t>
      </w:r>
      <w:r w:rsidRPr="00601E50">
        <w:rPr>
          <w:rFonts w:asciiTheme="majorBidi" w:hAnsiTheme="majorBidi" w:cs="B Mitra"/>
          <w:rtl/>
          <w:lang w:bidi="fa-IR"/>
        </w:rPr>
        <w:t xml:space="preserve"> </w:t>
      </w:r>
      <w:r w:rsidRPr="00601E50">
        <w:rPr>
          <w:rFonts w:asciiTheme="majorBidi" w:hAnsiTheme="majorBidi" w:cs="B Mitra"/>
          <w:lang w:bidi="fa-IR"/>
        </w:rPr>
        <w:t>hop_count</w:t>
      </w:r>
      <w:r w:rsidRPr="00601E50">
        <w:rPr>
          <w:rFonts w:asciiTheme="majorBidi" w:hAnsiTheme="majorBidi" w:cs="B Mitra"/>
          <w:rtl/>
          <w:lang w:bidi="fa-IR"/>
        </w:rPr>
        <w:t xml:space="preserve"> </w:t>
      </w:r>
      <w:r w:rsidRPr="00601E50">
        <w:rPr>
          <w:rFonts w:asciiTheme="majorBidi" w:hAnsiTheme="majorBidi" w:cs="B Mitra" w:hint="cs"/>
          <w:rtl/>
          <w:lang w:bidi="fa-IR"/>
        </w:rPr>
        <w:t>به</w:t>
      </w:r>
      <w:r w:rsidRPr="00601E50">
        <w:rPr>
          <w:rFonts w:asciiTheme="majorBidi" w:hAnsiTheme="majorBidi" w:cs="B Mitra"/>
          <w:rtl/>
          <w:lang w:bidi="fa-IR"/>
        </w:rPr>
        <w:t xml:space="preserve"> </w:t>
      </w:r>
      <w:r w:rsidRPr="00601E50">
        <w:rPr>
          <w:rFonts w:asciiTheme="majorBidi" w:hAnsiTheme="majorBidi" w:cs="B Mitra" w:hint="cs"/>
          <w:rtl/>
          <w:lang w:bidi="fa-IR"/>
        </w:rPr>
        <w:t>طور</w:t>
      </w:r>
      <w:r w:rsidRPr="00601E50">
        <w:rPr>
          <w:rFonts w:asciiTheme="majorBidi" w:hAnsiTheme="majorBidi" w:cs="B Mitra"/>
          <w:rtl/>
          <w:lang w:bidi="fa-IR"/>
        </w:rPr>
        <w:t xml:space="preserve"> </w:t>
      </w:r>
      <w:r w:rsidRPr="00601E50">
        <w:rPr>
          <w:rFonts w:asciiTheme="majorBidi" w:hAnsiTheme="majorBidi" w:cs="B Mitra" w:hint="cs"/>
          <w:rtl/>
          <w:lang w:bidi="fa-IR"/>
        </w:rPr>
        <w:t>سنتی،</w:t>
      </w:r>
      <w:r w:rsidRPr="00601E50">
        <w:rPr>
          <w:rFonts w:asciiTheme="majorBidi" w:hAnsiTheme="majorBidi" w:cs="B Mitra"/>
          <w:rtl/>
          <w:lang w:bidi="fa-IR"/>
        </w:rPr>
        <w:t xml:space="preserve"> </w:t>
      </w:r>
      <w:r w:rsidRPr="00601E50">
        <w:rPr>
          <w:rFonts w:asciiTheme="majorBidi" w:hAnsiTheme="majorBidi" w:cs="B Mitra" w:hint="cs"/>
          <w:rtl/>
          <w:lang w:bidi="fa-IR"/>
        </w:rPr>
        <w:t>از</w:t>
      </w:r>
      <w:r w:rsidRPr="00601E50">
        <w:rPr>
          <w:rFonts w:asciiTheme="majorBidi" w:hAnsiTheme="majorBidi" w:cs="B Mitra"/>
          <w:rtl/>
          <w:lang w:bidi="fa-IR"/>
        </w:rPr>
        <w:t xml:space="preserve"> </w:t>
      </w:r>
      <w:r w:rsidRPr="00601E50">
        <w:rPr>
          <w:rFonts w:asciiTheme="majorBidi" w:hAnsiTheme="majorBidi" w:cs="B Mitra" w:hint="cs"/>
          <w:rtl/>
          <w:lang w:bidi="fa-IR"/>
        </w:rPr>
        <w:t>متغیر</w:t>
      </w:r>
      <w:r w:rsidRPr="00601E50">
        <w:rPr>
          <w:rFonts w:asciiTheme="majorBidi" w:hAnsiTheme="majorBidi" w:cs="B Mitra"/>
          <w:rtl/>
          <w:lang w:bidi="fa-IR"/>
        </w:rPr>
        <w:t xml:space="preserve"> </w:t>
      </w:r>
      <w:r w:rsidRPr="00601E50">
        <w:rPr>
          <w:rFonts w:asciiTheme="majorBidi" w:hAnsiTheme="majorBidi" w:cs="B Mitra"/>
          <w:lang w:bidi="fa-IR"/>
        </w:rPr>
        <w:t>Advertised_hopcount</w:t>
      </w:r>
      <w:r w:rsidRPr="00601E50">
        <w:rPr>
          <w:rFonts w:asciiTheme="majorBidi" w:hAnsiTheme="majorBidi" w:cs="B Mitra"/>
          <w:rtl/>
          <w:lang w:bidi="fa-IR"/>
        </w:rPr>
        <w:t xml:space="preserve"> </w:t>
      </w:r>
      <w:r w:rsidRPr="00601E50">
        <w:rPr>
          <w:rFonts w:asciiTheme="majorBidi" w:hAnsiTheme="majorBidi" w:cs="B Mitra" w:hint="cs"/>
          <w:rtl/>
          <w:lang w:bidi="fa-IR"/>
        </w:rPr>
        <w:t>استفاده</w:t>
      </w:r>
      <w:r w:rsidRPr="00601E50">
        <w:rPr>
          <w:rFonts w:asciiTheme="majorBidi" w:hAnsiTheme="majorBidi" w:cs="B Mitra"/>
          <w:rtl/>
          <w:lang w:bidi="fa-IR"/>
        </w:rPr>
        <w:t xml:space="preserve"> </w:t>
      </w:r>
      <w:r w:rsidRPr="00601E50">
        <w:rPr>
          <w:rFonts w:asciiTheme="majorBidi" w:hAnsiTheme="majorBidi" w:cs="B Mitra" w:hint="cs"/>
          <w:rtl/>
          <w:lang w:bidi="fa-IR"/>
        </w:rPr>
        <w:t>می‌شود</w:t>
      </w:r>
      <w:r w:rsidRPr="00601E50">
        <w:rPr>
          <w:rFonts w:asciiTheme="majorBidi" w:hAnsiTheme="majorBidi" w:cs="B Mitra"/>
          <w:rtl/>
          <w:lang w:bidi="fa-IR"/>
        </w:rPr>
        <w:t xml:space="preserve">. </w:t>
      </w:r>
      <w:r w:rsidRPr="00601E50">
        <w:rPr>
          <w:rFonts w:asciiTheme="majorBidi" w:hAnsiTheme="majorBidi" w:cs="B Mitra"/>
          <w:lang w:bidi="fa-IR"/>
        </w:rPr>
        <w:t>route_list</w:t>
      </w:r>
      <w:r w:rsidRPr="00601E50">
        <w:rPr>
          <w:rFonts w:asciiTheme="majorBidi" w:hAnsiTheme="majorBidi" w:cs="B Mitra"/>
          <w:rtl/>
          <w:lang w:bidi="fa-IR"/>
        </w:rPr>
        <w:t xml:space="preserve"> </w:t>
      </w:r>
      <w:r w:rsidRPr="00601E50">
        <w:rPr>
          <w:rFonts w:asciiTheme="majorBidi" w:hAnsiTheme="majorBidi" w:cs="B Mitra" w:hint="cs"/>
          <w:rtl/>
          <w:lang w:bidi="fa-IR"/>
        </w:rPr>
        <w:t>به</w:t>
      </w:r>
      <w:r w:rsidRPr="00601E50">
        <w:rPr>
          <w:rFonts w:asciiTheme="majorBidi" w:hAnsiTheme="majorBidi" w:cs="B Mitra"/>
          <w:rtl/>
          <w:lang w:bidi="fa-IR"/>
        </w:rPr>
        <w:t xml:space="preserve"> </w:t>
      </w:r>
      <w:r w:rsidRPr="00601E50">
        <w:rPr>
          <w:rFonts w:asciiTheme="majorBidi" w:hAnsiTheme="majorBidi" w:cs="B Mitra" w:hint="cs"/>
          <w:rtl/>
          <w:lang w:bidi="fa-IR"/>
        </w:rPr>
        <w:t>عنوان</w:t>
      </w:r>
      <w:r w:rsidRPr="00601E50">
        <w:rPr>
          <w:rFonts w:asciiTheme="majorBidi" w:hAnsiTheme="majorBidi" w:cs="B Mitra"/>
          <w:rtl/>
          <w:lang w:bidi="fa-IR"/>
        </w:rPr>
        <w:t xml:space="preserve"> </w:t>
      </w:r>
      <w:r w:rsidRPr="00601E50">
        <w:rPr>
          <w:rFonts w:asciiTheme="majorBidi" w:hAnsiTheme="majorBidi" w:cs="B Mitra" w:hint="cs"/>
          <w:rtl/>
          <w:lang w:bidi="fa-IR"/>
        </w:rPr>
        <w:t>جایگزین</w:t>
      </w:r>
      <w:r w:rsidRPr="00601E50">
        <w:rPr>
          <w:rFonts w:asciiTheme="majorBidi" w:hAnsiTheme="majorBidi" w:cs="B Mitra"/>
          <w:rtl/>
          <w:lang w:bidi="fa-IR"/>
        </w:rPr>
        <w:t xml:space="preserve"> </w:t>
      </w:r>
      <w:r w:rsidRPr="00601E50">
        <w:rPr>
          <w:rFonts w:asciiTheme="majorBidi" w:hAnsiTheme="majorBidi" w:cs="B Mitra"/>
          <w:lang w:bidi="fa-IR"/>
        </w:rPr>
        <w:t>next_hop</w:t>
      </w:r>
      <w:r w:rsidRPr="00601E50">
        <w:rPr>
          <w:rFonts w:asciiTheme="majorBidi" w:hAnsiTheme="majorBidi" w:cs="B Mitra"/>
          <w:rtl/>
          <w:lang w:bidi="fa-IR"/>
        </w:rPr>
        <w:t xml:space="preserve"> </w:t>
      </w:r>
      <w:r w:rsidRPr="00601E50">
        <w:rPr>
          <w:rFonts w:asciiTheme="majorBidi" w:hAnsiTheme="majorBidi" w:cs="B Mitra" w:hint="cs"/>
          <w:rtl/>
          <w:lang w:bidi="fa-IR"/>
        </w:rPr>
        <w:t>ایستاد؛</w:t>
      </w:r>
      <w:r w:rsidRPr="00601E50">
        <w:rPr>
          <w:rFonts w:asciiTheme="majorBidi" w:hAnsiTheme="majorBidi" w:cs="B Mitra"/>
          <w:rtl/>
          <w:lang w:bidi="fa-IR"/>
        </w:rPr>
        <w:t xml:space="preserve"> </w:t>
      </w:r>
      <w:r w:rsidRPr="00601E50">
        <w:rPr>
          <w:rFonts w:asciiTheme="majorBidi" w:hAnsiTheme="majorBidi" w:cs="B Mitra" w:hint="cs"/>
          <w:rtl/>
          <w:lang w:bidi="fa-IR"/>
        </w:rPr>
        <w:t>این</w:t>
      </w:r>
      <w:r w:rsidRPr="00601E50">
        <w:rPr>
          <w:rFonts w:asciiTheme="majorBidi" w:hAnsiTheme="majorBidi" w:cs="B Mitra"/>
          <w:rtl/>
          <w:lang w:bidi="fa-IR"/>
        </w:rPr>
        <w:t xml:space="preserve"> </w:t>
      </w:r>
      <w:r w:rsidRPr="00601E50">
        <w:rPr>
          <w:rFonts w:asciiTheme="majorBidi" w:hAnsiTheme="majorBidi" w:cs="B Mitra" w:hint="cs"/>
          <w:rtl/>
          <w:lang w:bidi="fa-IR"/>
        </w:rPr>
        <w:t>تغییر</w:t>
      </w:r>
      <w:r w:rsidRPr="00601E50">
        <w:rPr>
          <w:rFonts w:asciiTheme="majorBidi" w:hAnsiTheme="majorBidi" w:cs="B Mitra"/>
          <w:rtl/>
          <w:lang w:bidi="fa-IR"/>
        </w:rPr>
        <w:t xml:space="preserve"> </w:t>
      </w:r>
      <w:r w:rsidRPr="00601E50">
        <w:rPr>
          <w:rFonts w:asciiTheme="majorBidi" w:hAnsiTheme="majorBidi" w:cs="B Mitra" w:hint="cs"/>
          <w:rtl/>
          <w:lang w:bidi="fa-IR"/>
        </w:rPr>
        <w:t>به</w:t>
      </w:r>
      <w:r w:rsidRPr="00601E50">
        <w:rPr>
          <w:rFonts w:asciiTheme="majorBidi" w:hAnsiTheme="majorBidi" w:cs="B Mitra"/>
          <w:rtl/>
          <w:lang w:bidi="fa-IR"/>
        </w:rPr>
        <w:t xml:space="preserve"> </w:t>
      </w:r>
      <w:r w:rsidRPr="00601E50">
        <w:rPr>
          <w:rFonts w:asciiTheme="majorBidi" w:hAnsiTheme="majorBidi" w:cs="B Mitra" w:hint="cs"/>
          <w:rtl/>
          <w:lang w:bidi="fa-IR"/>
        </w:rPr>
        <w:t>طور</w:t>
      </w:r>
      <w:r w:rsidRPr="00601E50">
        <w:rPr>
          <w:rFonts w:asciiTheme="majorBidi" w:hAnsiTheme="majorBidi" w:cs="B Mitra"/>
          <w:rtl/>
          <w:lang w:bidi="fa-IR"/>
        </w:rPr>
        <w:t xml:space="preserve"> </w:t>
      </w:r>
      <w:r w:rsidRPr="00601E50">
        <w:rPr>
          <w:rFonts w:asciiTheme="majorBidi" w:hAnsiTheme="majorBidi" w:cs="B Mitra" w:hint="cs"/>
          <w:rtl/>
          <w:lang w:bidi="fa-IR"/>
        </w:rPr>
        <w:t>قابل</w:t>
      </w:r>
      <w:r w:rsidRPr="00601E50">
        <w:rPr>
          <w:rFonts w:asciiTheme="majorBidi" w:hAnsiTheme="majorBidi" w:cs="B Mitra"/>
          <w:rtl/>
          <w:lang w:bidi="fa-IR"/>
        </w:rPr>
        <w:t xml:space="preserve"> </w:t>
      </w:r>
      <w:r w:rsidRPr="00601E50">
        <w:rPr>
          <w:rFonts w:asciiTheme="majorBidi" w:hAnsiTheme="majorBidi" w:cs="B Mitra" w:hint="cs"/>
          <w:rtl/>
          <w:lang w:bidi="fa-IR"/>
        </w:rPr>
        <w:t>توجهی</w:t>
      </w:r>
      <w:r w:rsidRPr="00601E50">
        <w:rPr>
          <w:rFonts w:asciiTheme="majorBidi" w:hAnsiTheme="majorBidi" w:cs="B Mitra"/>
          <w:rtl/>
          <w:lang w:bidi="fa-IR"/>
        </w:rPr>
        <w:t xml:space="preserve"> </w:t>
      </w:r>
      <w:r w:rsidRPr="00601E50">
        <w:rPr>
          <w:rFonts w:asciiTheme="majorBidi" w:hAnsiTheme="majorBidi" w:cs="B Mitra" w:hint="cs"/>
          <w:rtl/>
          <w:lang w:bidi="fa-IR"/>
        </w:rPr>
        <w:t>تعیین</w:t>
      </w:r>
      <w:r w:rsidRPr="00601E50">
        <w:rPr>
          <w:rFonts w:asciiTheme="majorBidi" w:hAnsiTheme="majorBidi" w:cs="B Mitra"/>
          <w:rtl/>
          <w:lang w:bidi="fa-IR"/>
        </w:rPr>
        <w:t xml:space="preserve"> </w:t>
      </w:r>
      <w:r w:rsidRPr="00601E50">
        <w:rPr>
          <w:rFonts w:asciiTheme="majorBidi" w:hAnsiTheme="majorBidi" w:cs="B Mitra" w:hint="cs"/>
          <w:rtl/>
          <w:lang w:bidi="fa-IR"/>
        </w:rPr>
        <w:t>می‌کند</w:t>
      </w:r>
      <w:r w:rsidRPr="00601E50">
        <w:rPr>
          <w:rFonts w:asciiTheme="majorBidi" w:hAnsiTheme="majorBidi" w:cs="B Mitra"/>
          <w:rtl/>
          <w:lang w:bidi="fa-IR"/>
        </w:rPr>
        <w:t xml:space="preserve"> </w:t>
      </w:r>
      <w:r w:rsidRPr="00601E50">
        <w:rPr>
          <w:rFonts w:asciiTheme="majorBidi" w:hAnsiTheme="majorBidi" w:cs="B Mitra" w:hint="cs"/>
          <w:rtl/>
          <w:lang w:bidi="fa-IR"/>
        </w:rPr>
        <w:t>که</w:t>
      </w:r>
      <w:r w:rsidRPr="00601E50">
        <w:rPr>
          <w:rFonts w:asciiTheme="majorBidi" w:hAnsiTheme="majorBidi" w:cs="B Mitra"/>
          <w:rtl/>
          <w:lang w:bidi="fa-IR"/>
        </w:rPr>
        <w:t xml:space="preserve"> </w:t>
      </w:r>
      <w:r w:rsidRPr="00601E50">
        <w:rPr>
          <w:rFonts w:asciiTheme="majorBidi" w:hAnsiTheme="majorBidi" w:cs="B Mitra" w:hint="cs"/>
          <w:rtl/>
          <w:lang w:bidi="fa-IR"/>
        </w:rPr>
        <w:t>چندین</w:t>
      </w:r>
      <w:r w:rsidRPr="00601E50">
        <w:rPr>
          <w:rFonts w:asciiTheme="majorBidi" w:hAnsiTheme="majorBidi" w:cs="B Mitra"/>
          <w:rtl/>
          <w:lang w:bidi="fa-IR"/>
        </w:rPr>
        <w:t xml:space="preserve"> </w:t>
      </w:r>
      <w:r w:rsidRPr="00601E50">
        <w:rPr>
          <w:rFonts w:asciiTheme="majorBidi" w:hAnsiTheme="majorBidi" w:cs="B Mitra"/>
          <w:lang w:bidi="fa-IR"/>
        </w:rPr>
        <w:t>next_hop</w:t>
      </w:r>
      <w:r w:rsidRPr="00601E50">
        <w:rPr>
          <w:rFonts w:asciiTheme="majorBidi" w:hAnsiTheme="majorBidi" w:cs="B Mitra"/>
          <w:rtl/>
          <w:lang w:bidi="fa-IR"/>
        </w:rPr>
        <w:t xml:space="preserve"> </w:t>
      </w:r>
      <w:r w:rsidRPr="00601E50">
        <w:rPr>
          <w:rFonts w:asciiTheme="majorBidi" w:hAnsiTheme="majorBidi" w:cs="B Mitra" w:hint="cs"/>
          <w:rtl/>
          <w:lang w:bidi="fa-IR"/>
        </w:rPr>
        <w:t>همراه</w:t>
      </w:r>
      <w:r w:rsidRPr="00601E50">
        <w:rPr>
          <w:rFonts w:asciiTheme="majorBidi" w:hAnsiTheme="majorBidi" w:cs="B Mitra"/>
          <w:rtl/>
          <w:lang w:bidi="fa-IR"/>
        </w:rPr>
        <w:t xml:space="preserve"> </w:t>
      </w:r>
      <w:r w:rsidRPr="00601E50">
        <w:rPr>
          <w:rFonts w:asciiTheme="majorBidi" w:hAnsiTheme="majorBidi" w:cs="B Mitra" w:hint="cs"/>
          <w:rtl/>
          <w:lang w:bidi="fa-IR"/>
        </w:rPr>
        <w:t>با</w:t>
      </w:r>
      <w:r w:rsidRPr="00601E50">
        <w:rPr>
          <w:rFonts w:asciiTheme="majorBidi" w:hAnsiTheme="majorBidi" w:cs="B Mitra"/>
          <w:rtl/>
          <w:lang w:bidi="fa-IR"/>
        </w:rPr>
        <w:t xml:space="preserve"> </w:t>
      </w:r>
      <w:r w:rsidRPr="00601E50">
        <w:rPr>
          <w:rFonts w:asciiTheme="majorBidi" w:hAnsiTheme="majorBidi" w:cs="B Mitra" w:hint="cs"/>
          <w:rtl/>
          <w:lang w:bidi="fa-IR"/>
        </w:rPr>
        <w:t>تعداد</w:t>
      </w:r>
      <w:r w:rsidRPr="00601E50">
        <w:rPr>
          <w:rFonts w:asciiTheme="majorBidi" w:hAnsiTheme="majorBidi" w:cs="B Mitra"/>
          <w:rtl/>
          <w:lang w:bidi="fa-IR"/>
        </w:rPr>
        <w:t xml:space="preserve"> </w:t>
      </w:r>
      <w:r w:rsidRPr="00601E50">
        <w:rPr>
          <w:rFonts w:asciiTheme="majorBidi" w:hAnsiTheme="majorBidi" w:cs="B Mitra" w:hint="cs"/>
          <w:rtl/>
          <w:lang w:bidi="fa-IR"/>
        </w:rPr>
        <w:t>پرش</w:t>
      </w:r>
      <w:r w:rsidRPr="00601E50">
        <w:rPr>
          <w:rFonts w:asciiTheme="majorBidi" w:hAnsiTheme="majorBidi" w:cs="B Mitra"/>
          <w:rtl/>
          <w:lang w:bidi="fa-IR"/>
        </w:rPr>
        <w:t xml:space="preserve"> </w:t>
      </w:r>
      <w:r w:rsidRPr="00601E50">
        <w:rPr>
          <w:rFonts w:asciiTheme="majorBidi" w:hAnsiTheme="majorBidi" w:cs="B Mitra" w:hint="cs"/>
          <w:rtl/>
          <w:lang w:bidi="fa-IR"/>
        </w:rPr>
        <w:t>مربوطه</w:t>
      </w:r>
      <w:r w:rsidRPr="00601E50">
        <w:rPr>
          <w:rFonts w:asciiTheme="majorBidi" w:hAnsiTheme="majorBidi" w:cs="B Mitra"/>
          <w:rtl/>
          <w:lang w:bidi="fa-IR"/>
        </w:rPr>
        <w:t xml:space="preserve"> </w:t>
      </w:r>
      <w:r w:rsidRPr="00601E50">
        <w:rPr>
          <w:rFonts w:asciiTheme="majorBidi" w:hAnsiTheme="majorBidi" w:cs="B Mitra" w:hint="cs"/>
          <w:rtl/>
          <w:lang w:bidi="fa-IR"/>
        </w:rPr>
        <w:t>وجود</w:t>
      </w:r>
      <w:r w:rsidRPr="00601E50">
        <w:rPr>
          <w:rFonts w:asciiTheme="majorBidi" w:hAnsiTheme="majorBidi" w:cs="B Mitra"/>
          <w:rtl/>
          <w:lang w:bidi="fa-IR"/>
        </w:rPr>
        <w:t xml:space="preserve"> </w:t>
      </w:r>
      <w:r w:rsidRPr="00601E50">
        <w:rPr>
          <w:rFonts w:asciiTheme="majorBidi" w:hAnsiTheme="majorBidi" w:cs="B Mitra" w:hint="cs"/>
          <w:rtl/>
          <w:lang w:bidi="fa-IR"/>
        </w:rPr>
        <w:t>دارند</w:t>
      </w:r>
      <w:r w:rsidRPr="00601E50">
        <w:rPr>
          <w:rFonts w:asciiTheme="majorBidi" w:hAnsiTheme="majorBidi" w:cs="B Mitra"/>
          <w:rtl/>
          <w:lang w:bidi="fa-IR"/>
        </w:rPr>
        <w:t xml:space="preserve">. </w:t>
      </w:r>
      <w:r w:rsidRPr="00601E50">
        <w:rPr>
          <w:rFonts w:asciiTheme="majorBidi" w:hAnsiTheme="majorBidi" w:cs="B Mitra" w:hint="cs"/>
          <w:rtl/>
          <w:lang w:bidi="fa-IR"/>
        </w:rPr>
        <w:t>هر</w:t>
      </w:r>
      <w:r w:rsidRPr="00601E50">
        <w:rPr>
          <w:rFonts w:asciiTheme="majorBidi" w:hAnsiTheme="majorBidi" w:cs="B Mitra"/>
          <w:rtl/>
          <w:lang w:bidi="fa-IR"/>
        </w:rPr>
        <w:t xml:space="preserve"> </w:t>
      </w:r>
      <w:r w:rsidRPr="00601E50">
        <w:rPr>
          <w:rFonts w:asciiTheme="majorBidi" w:hAnsiTheme="majorBidi" w:cs="B Mitra"/>
          <w:lang w:bidi="fa-IR"/>
        </w:rPr>
        <w:t>next_hop</w:t>
      </w:r>
      <w:r w:rsidRPr="00601E50">
        <w:rPr>
          <w:rFonts w:asciiTheme="majorBidi" w:hAnsiTheme="majorBidi" w:cs="B Mitra"/>
          <w:rtl/>
          <w:lang w:bidi="fa-IR"/>
        </w:rPr>
        <w:t xml:space="preserve"> </w:t>
      </w:r>
      <w:r w:rsidRPr="00601E50">
        <w:rPr>
          <w:rFonts w:asciiTheme="majorBidi" w:hAnsiTheme="majorBidi" w:cs="B Mitra" w:hint="cs"/>
          <w:rtl/>
          <w:lang w:bidi="fa-IR"/>
        </w:rPr>
        <w:t>هنوز</w:t>
      </w:r>
      <w:r w:rsidRPr="00601E50">
        <w:rPr>
          <w:rFonts w:asciiTheme="majorBidi" w:hAnsiTheme="majorBidi" w:cs="B Mitra"/>
          <w:rtl/>
          <w:lang w:bidi="fa-IR"/>
        </w:rPr>
        <w:t xml:space="preserve"> </w:t>
      </w:r>
      <w:r w:rsidRPr="00601E50">
        <w:rPr>
          <w:rFonts w:asciiTheme="majorBidi" w:hAnsiTheme="majorBidi" w:cs="B Mitra" w:hint="cs"/>
          <w:rtl/>
          <w:lang w:bidi="fa-IR"/>
        </w:rPr>
        <w:t>با</w:t>
      </w:r>
      <w:r w:rsidRPr="00601E50">
        <w:rPr>
          <w:rFonts w:asciiTheme="majorBidi" w:hAnsiTheme="majorBidi" w:cs="B Mitra"/>
          <w:rtl/>
          <w:lang w:bidi="fa-IR"/>
        </w:rPr>
        <w:t xml:space="preserve"> </w:t>
      </w:r>
      <w:r w:rsidRPr="00601E50">
        <w:rPr>
          <w:rFonts w:asciiTheme="majorBidi" w:hAnsiTheme="majorBidi" w:cs="B Mitra" w:hint="cs"/>
          <w:rtl/>
          <w:lang w:bidi="fa-IR"/>
        </w:rPr>
        <w:t>همان</w:t>
      </w:r>
      <w:r w:rsidRPr="00601E50">
        <w:rPr>
          <w:rFonts w:asciiTheme="majorBidi" w:hAnsiTheme="majorBidi" w:cs="B Mitra"/>
          <w:rtl/>
          <w:lang w:bidi="fa-IR"/>
        </w:rPr>
        <w:t xml:space="preserve"> </w:t>
      </w:r>
      <w:r w:rsidRPr="00601E50">
        <w:rPr>
          <w:rFonts w:asciiTheme="majorBidi" w:hAnsiTheme="majorBidi" w:cs="B Mitra" w:hint="cs"/>
          <w:rtl/>
          <w:lang w:bidi="fa-IR"/>
        </w:rPr>
        <w:t>شماره</w:t>
      </w:r>
      <w:r w:rsidRPr="00601E50">
        <w:rPr>
          <w:rFonts w:asciiTheme="majorBidi" w:hAnsiTheme="majorBidi" w:cs="B Mitra"/>
          <w:rtl/>
          <w:lang w:bidi="fa-IR"/>
        </w:rPr>
        <w:t xml:space="preserve"> </w:t>
      </w:r>
      <w:r w:rsidRPr="00601E50">
        <w:rPr>
          <w:rFonts w:asciiTheme="majorBidi" w:hAnsiTheme="majorBidi" w:cs="B Mitra" w:hint="cs"/>
          <w:rtl/>
          <w:lang w:bidi="fa-IR"/>
        </w:rPr>
        <w:t>دنباله</w:t>
      </w:r>
      <w:r w:rsidRPr="00601E50">
        <w:rPr>
          <w:rFonts w:asciiTheme="majorBidi" w:hAnsiTheme="majorBidi" w:cs="B Mitra"/>
          <w:rtl/>
          <w:lang w:bidi="fa-IR"/>
        </w:rPr>
        <w:t xml:space="preserve"> </w:t>
      </w:r>
      <w:r w:rsidRPr="00601E50">
        <w:rPr>
          <w:rFonts w:asciiTheme="majorBidi" w:hAnsiTheme="majorBidi" w:cs="B Mitra" w:hint="cs"/>
          <w:rtl/>
          <w:lang w:bidi="fa-IR"/>
        </w:rPr>
        <w:t>مقصد</w:t>
      </w:r>
      <w:r w:rsidRPr="00601E50">
        <w:rPr>
          <w:rFonts w:asciiTheme="majorBidi" w:hAnsiTheme="majorBidi" w:cs="B Mitra"/>
          <w:rtl/>
          <w:lang w:bidi="fa-IR"/>
        </w:rPr>
        <w:t xml:space="preserve"> </w:t>
      </w:r>
      <w:r w:rsidRPr="00601E50">
        <w:rPr>
          <w:rFonts w:asciiTheme="majorBidi" w:hAnsiTheme="majorBidi" w:cs="B Mitra" w:hint="cs"/>
          <w:rtl/>
          <w:lang w:bidi="fa-IR"/>
        </w:rPr>
        <w:t>ارجاع</w:t>
      </w:r>
      <w:r w:rsidRPr="00601E50">
        <w:rPr>
          <w:rFonts w:asciiTheme="majorBidi" w:hAnsiTheme="majorBidi" w:cs="B Mitra"/>
          <w:rtl/>
          <w:lang w:bidi="fa-IR"/>
        </w:rPr>
        <w:t xml:space="preserve"> </w:t>
      </w:r>
      <w:r w:rsidRPr="00601E50">
        <w:rPr>
          <w:rFonts w:asciiTheme="majorBidi" w:hAnsiTheme="majorBidi" w:cs="B Mitra" w:hint="cs"/>
          <w:rtl/>
          <w:lang w:bidi="fa-IR"/>
        </w:rPr>
        <w:t>شده‌اند</w:t>
      </w:r>
      <w:r w:rsidRPr="00601E50">
        <w:rPr>
          <w:rFonts w:asciiTheme="majorBidi" w:hAnsiTheme="majorBidi" w:cs="B Mitra"/>
          <w:rtl/>
          <w:lang w:bidi="fa-IR"/>
        </w:rPr>
        <w:t xml:space="preserve">. </w:t>
      </w:r>
      <w:r w:rsidRPr="00601E50">
        <w:rPr>
          <w:rFonts w:asciiTheme="majorBidi" w:hAnsiTheme="majorBidi" w:cs="B Mitra" w:hint="cs"/>
          <w:rtl/>
          <w:lang w:bidi="fa-IR"/>
        </w:rPr>
        <w:t>هر</w:t>
      </w:r>
      <w:r w:rsidRPr="00601E50">
        <w:rPr>
          <w:rFonts w:asciiTheme="majorBidi" w:hAnsiTheme="majorBidi" w:cs="B Mitra"/>
          <w:rtl/>
          <w:lang w:bidi="fa-IR"/>
        </w:rPr>
        <w:t xml:space="preserve"> </w:t>
      </w:r>
      <w:r w:rsidRPr="00601E50">
        <w:rPr>
          <w:rFonts w:asciiTheme="majorBidi" w:hAnsiTheme="majorBidi" w:cs="B Mitra" w:hint="cs"/>
          <w:rtl/>
          <w:lang w:bidi="fa-IR"/>
        </w:rPr>
        <w:t>بار</w:t>
      </w:r>
      <w:r w:rsidRPr="00601E50">
        <w:rPr>
          <w:rFonts w:asciiTheme="majorBidi" w:hAnsiTheme="majorBidi" w:cs="B Mitra"/>
          <w:rtl/>
          <w:lang w:bidi="fa-IR"/>
        </w:rPr>
        <w:t xml:space="preserve"> </w:t>
      </w:r>
      <w:r w:rsidRPr="00601E50">
        <w:rPr>
          <w:rFonts w:asciiTheme="majorBidi" w:hAnsiTheme="majorBidi" w:cs="B Mitra" w:hint="cs"/>
          <w:rtl/>
          <w:lang w:bidi="fa-IR"/>
        </w:rPr>
        <w:t>شماره</w:t>
      </w:r>
      <w:r w:rsidRPr="00601E50">
        <w:rPr>
          <w:rFonts w:asciiTheme="majorBidi" w:hAnsiTheme="majorBidi" w:cs="B Mitra"/>
          <w:rtl/>
          <w:lang w:bidi="fa-IR"/>
        </w:rPr>
        <w:t xml:space="preserve"> </w:t>
      </w:r>
      <w:r w:rsidRPr="00601E50">
        <w:rPr>
          <w:rFonts w:asciiTheme="majorBidi" w:hAnsiTheme="majorBidi" w:cs="B Mitra" w:hint="cs"/>
          <w:rtl/>
          <w:lang w:bidi="fa-IR"/>
        </w:rPr>
        <w:t>دنباله</w:t>
      </w:r>
      <w:r w:rsidRPr="00601E50">
        <w:rPr>
          <w:rFonts w:asciiTheme="majorBidi" w:hAnsiTheme="majorBidi" w:cs="B Mitra"/>
          <w:rtl/>
          <w:lang w:bidi="fa-IR"/>
        </w:rPr>
        <w:t xml:space="preserve"> </w:t>
      </w:r>
      <w:r w:rsidRPr="00601E50">
        <w:rPr>
          <w:rFonts w:asciiTheme="majorBidi" w:hAnsiTheme="majorBidi" w:cs="B Mitra" w:hint="cs"/>
          <w:rtl/>
          <w:lang w:bidi="fa-IR"/>
        </w:rPr>
        <w:t>تازه</w:t>
      </w:r>
      <w:r w:rsidRPr="00601E50">
        <w:rPr>
          <w:rFonts w:asciiTheme="majorBidi" w:hAnsiTheme="majorBidi" w:cs="B Mitra"/>
          <w:rtl/>
          <w:lang w:bidi="fa-IR"/>
        </w:rPr>
        <w:t xml:space="preserve"> </w:t>
      </w:r>
      <w:r w:rsidRPr="00601E50">
        <w:rPr>
          <w:rFonts w:asciiTheme="majorBidi" w:hAnsiTheme="majorBidi" w:cs="B Mitra" w:hint="cs"/>
          <w:rtl/>
          <w:lang w:bidi="fa-IR"/>
        </w:rPr>
        <w:t>می‌شود،</w:t>
      </w:r>
      <w:r w:rsidRPr="00601E50">
        <w:rPr>
          <w:rFonts w:asciiTheme="majorBidi" w:hAnsiTheme="majorBidi" w:cs="B Mitra"/>
          <w:rtl/>
          <w:lang w:bidi="fa-IR"/>
        </w:rPr>
        <w:t xml:space="preserve"> </w:t>
      </w:r>
      <w:r w:rsidRPr="00601E50">
        <w:rPr>
          <w:rFonts w:asciiTheme="majorBidi" w:hAnsiTheme="majorBidi" w:cs="B Mitra"/>
          <w:lang w:bidi="fa-IR"/>
        </w:rPr>
        <w:t>advertised_hopcount</w:t>
      </w:r>
      <w:r w:rsidRPr="00601E50">
        <w:rPr>
          <w:rFonts w:asciiTheme="majorBidi" w:hAnsiTheme="majorBidi" w:cs="B Mitra"/>
          <w:rtl/>
          <w:lang w:bidi="fa-IR"/>
        </w:rPr>
        <w:t xml:space="preserve"> </w:t>
      </w:r>
      <w:r w:rsidRPr="00601E50">
        <w:rPr>
          <w:rFonts w:asciiTheme="majorBidi" w:hAnsiTheme="majorBidi" w:cs="B Mitra" w:hint="cs"/>
          <w:rtl/>
          <w:lang w:bidi="fa-IR"/>
        </w:rPr>
        <w:t>مقداردهی</w:t>
      </w:r>
      <w:r w:rsidRPr="00601E50">
        <w:rPr>
          <w:rFonts w:asciiTheme="majorBidi" w:hAnsiTheme="majorBidi" w:cs="B Mitra"/>
          <w:rtl/>
          <w:lang w:bidi="fa-IR"/>
        </w:rPr>
        <w:t xml:space="preserve"> </w:t>
      </w:r>
      <w:r w:rsidRPr="00601E50">
        <w:rPr>
          <w:rFonts w:asciiTheme="majorBidi" w:hAnsiTheme="majorBidi" w:cs="B Mitra" w:hint="cs"/>
          <w:rtl/>
          <w:lang w:bidi="fa-IR"/>
        </w:rPr>
        <w:t>اولیه</w:t>
      </w:r>
      <w:r w:rsidRPr="00601E50">
        <w:rPr>
          <w:rFonts w:asciiTheme="majorBidi" w:hAnsiTheme="majorBidi" w:cs="B Mitra"/>
          <w:rtl/>
          <w:lang w:bidi="fa-IR"/>
        </w:rPr>
        <w:t xml:space="preserve"> </w:t>
      </w:r>
      <w:r w:rsidRPr="00601E50">
        <w:rPr>
          <w:rFonts w:asciiTheme="majorBidi" w:hAnsiTheme="majorBidi" w:cs="B Mitra" w:hint="cs"/>
          <w:rtl/>
          <w:lang w:bidi="fa-IR"/>
        </w:rPr>
        <w:t>می‌شود</w:t>
      </w:r>
      <w:r w:rsidRPr="00601E50">
        <w:rPr>
          <w:rFonts w:asciiTheme="majorBidi" w:hAnsiTheme="majorBidi" w:cs="B Mitra"/>
          <w:rtl/>
          <w:lang w:bidi="fa-IR"/>
        </w:rPr>
        <w:t xml:space="preserve">. </w:t>
      </w:r>
      <w:r w:rsidRPr="00601E50">
        <w:rPr>
          <w:rFonts w:asciiTheme="majorBidi" w:hAnsiTheme="majorBidi" w:cs="B Mitra"/>
          <w:lang w:bidi="fa-IR"/>
        </w:rPr>
        <w:t>AOMDV</w:t>
      </w:r>
      <w:r w:rsidRPr="00601E50">
        <w:rPr>
          <w:rFonts w:asciiTheme="majorBidi" w:hAnsiTheme="majorBidi" w:cs="B Mitra"/>
          <w:rtl/>
          <w:lang w:bidi="fa-IR"/>
        </w:rPr>
        <w:t xml:space="preserve"> </w:t>
      </w:r>
      <w:r w:rsidRPr="00601E50">
        <w:rPr>
          <w:rFonts w:asciiTheme="majorBidi" w:hAnsiTheme="majorBidi" w:cs="B Mitra" w:hint="cs"/>
          <w:rtl/>
          <w:lang w:bidi="fa-IR"/>
        </w:rPr>
        <w:t>مسیرهای</w:t>
      </w:r>
      <w:r w:rsidRPr="00601E50">
        <w:rPr>
          <w:rFonts w:asciiTheme="majorBidi" w:hAnsiTheme="majorBidi" w:cs="B Mitra"/>
          <w:rtl/>
          <w:lang w:bidi="fa-IR"/>
        </w:rPr>
        <w:t xml:space="preserve"> </w:t>
      </w:r>
      <w:r w:rsidRPr="00601E50">
        <w:rPr>
          <w:rFonts w:asciiTheme="majorBidi" w:hAnsiTheme="majorBidi" w:cs="B Mitra" w:hint="cs"/>
          <w:rtl/>
          <w:lang w:bidi="fa-IR"/>
        </w:rPr>
        <w:t>چندگانه</w:t>
      </w:r>
      <w:r w:rsidRPr="00601E50">
        <w:rPr>
          <w:rFonts w:asciiTheme="majorBidi" w:hAnsiTheme="majorBidi" w:cs="B Mitra"/>
          <w:rtl/>
          <w:lang w:bidi="fa-IR"/>
        </w:rPr>
        <w:t xml:space="preserve"> </w:t>
      </w:r>
      <w:r w:rsidRPr="00601E50">
        <w:rPr>
          <w:rFonts w:asciiTheme="majorBidi" w:hAnsiTheme="majorBidi" w:cs="B Mitra" w:hint="cs"/>
          <w:rtl/>
          <w:lang w:bidi="fa-IR"/>
        </w:rPr>
        <w:t>را</w:t>
      </w:r>
      <w:r w:rsidRPr="00601E50">
        <w:rPr>
          <w:rFonts w:asciiTheme="majorBidi" w:hAnsiTheme="majorBidi" w:cs="B Mitra"/>
          <w:rtl/>
          <w:lang w:bidi="fa-IR"/>
        </w:rPr>
        <w:t xml:space="preserve"> </w:t>
      </w:r>
      <w:r w:rsidRPr="00601E50">
        <w:rPr>
          <w:rFonts w:asciiTheme="majorBidi" w:hAnsiTheme="majorBidi" w:cs="B Mitra" w:hint="cs"/>
          <w:rtl/>
          <w:lang w:bidi="fa-IR"/>
        </w:rPr>
        <w:t>پیدا</w:t>
      </w:r>
      <w:r w:rsidRPr="00601E50">
        <w:rPr>
          <w:rFonts w:asciiTheme="majorBidi" w:hAnsiTheme="majorBidi" w:cs="B Mitra"/>
          <w:rtl/>
          <w:lang w:bidi="fa-IR"/>
        </w:rPr>
        <w:t xml:space="preserve"> </w:t>
      </w:r>
      <w:r w:rsidRPr="00601E50">
        <w:rPr>
          <w:rFonts w:asciiTheme="majorBidi" w:hAnsiTheme="majorBidi" w:cs="B Mitra" w:hint="cs"/>
          <w:rtl/>
          <w:lang w:bidi="fa-IR"/>
        </w:rPr>
        <w:t>می‌کند</w:t>
      </w:r>
      <w:r w:rsidRPr="00601E50">
        <w:rPr>
          <w:rFonts w:asciiTheme="majorBidi" w:hAnsiTheme="majorBidi" w:cs="B Mitra"/>
          <w:rtl/>
          <w:lang w:bidi="fa-IR"/>
        </w:rPr>
        <w:t xml:space="preserve"> </w:t>
      </w:r>
      <w:r w:rsidRPr="00601E50">
        <w:rPr>
          <w:rFonts w:asciiTheme="majorBidi" w:hAnsiTheme="majorBidi" w:cs="B Mitra" w:hint="cs"/>
          <w:rtl/>
          <w:lang w:bidi="fa-IR"/>
        </w:rPr>
        <w:t>و</w:t>
      </w:r>
      <w:r w:rsidRPr="00601E50">
        <w:rPr>
          <w:rFonts w:asciiTheme="majorBidi" w:hAnsiTheme="majorBidi" w:cs="B Mitra"/>
          <w:rtl/>
          <w:lang w:bidi="fa-IR"/>
        </w:rPr>
        <w:t xml:space="preserve"> </w:t>
      </w:r>
      <w:r w:rsidRPr="00601E50">
        <w:rPr>
          <w:rFonts w:asciiTheme="majorBidi" w:hAnsiTheme="majorBidi" w:cs="B Mitra" w:hint="cs"/>
          <w:rtl/>
          <w:lang w:bidi="fa-IR"/>
        </w:rPr>
        <w:t>پکت</w:t>
      </w:r>
      <w:r w:rsidRPr="00601E50">
        <w:rPr>
          <w:rFonts w:asciiTheme="majorBidi" w:hAnsiTheme="majorBidi" w:cs="B Mitra"/>
          <w:rtl/>
          <w:lang w:bidi="fa-IR"/>
        </w:rPr>
        <w:t xml:space="preserve"> </w:t>
      </w:r>
      <w:r w:rsidRPr="00601E50">
        <w:rPr>
          <w:rFonts w:asciiTheme="majorBidi" w:hAnsiTheme="majorBidi" w:cs="B Mitra" w:hint="cs"/>
          <w:rtl/>
          <w:lang w:bidi="fa-IR"/>
        </w:rPr>
        <w:t>را</w:t>
      </w:r>
      <w:r w:rsidRPr="00601E50">
        <w:rPr>
          <w:rFonts w:asciiTheme="majorBidi" w:hAnsiTheme="majorBidi" w:cs="B Mitra"/>
          <w:rtl/>
          <w:lang w:bidi="fa-IR"/>
        </w:rPr>
        <w:t xml:space="preserve"> </w:t>
      </w:r>
      <w:r w:rsidRPr="00601E50">
        <w:rPr>
          <w:rFonts w:asciiTheme="majorBidi" w:hAnsiTheme="majorBidi" w:cs="B Mitra" w:hint="cs"/>
          <w:rtl/>
          <w:lang w:bidi="fa-IR"/>
        </w:rPr>
        <w:t>با</w:t>
      </w:r>
      <w:r w:rsidRPr="00601E50">
        <w:rPr>
          <w:rFonts w:asciiTheme="majorBidi" w:hAnsiTheme="majorBidi" w:cs="B Mitra"/>
          <w:rtl/>
          <w:lang w:bidi="fa-IR"/>
        </w:rPr>
        <w:t xml:space="preserve"> </w:t>
      </w:r>
      <w:r w:rsidRPr="00601E50">
        <w:rPr>
          <w:rFonts w:asciiTheme="majorBidi" w:hAnsiTheme="majorBidi" w:cs="B Mitra" w:hint="cs"/>
          <w:rtl/>
          <w:lang w:bidi="fa-IR"/>
        </w:rPr>
        <w:t>استفاده</w:t>
      </w:r>
      <w:r w:rsidRPr="00601E50">
        <w:rPr>
          <w:rFonts w:asciiTheme="majorBidi" w:hAnsiTheme="majorBidi" w:cs="B Mitra"/>
          <w:rtl/>
          <w:lang w:bidi="fa-IR"/>
        </w:rPr>
        <w:t xml:space="preserve"> </w:t>
      </w:r>
      <w:r w:rsidRPr="00601E50">
        <w:rPr>
          <w:rFonts w:asciiTheme="majorBidi" w:hAnsiTheme="majorBidi" w:cs="B Mitra" w:hint="cs"/>
          <w:rtl/>
          <w:lang w:bidi="fa-IR"/>
        </w:rPr>
        <w:t>از</w:t>
      </w:r>
      <w:r w:rsidRPr="00601E50">
        <w:rPr>
          <w:rFonts w:asciiTheme="majorBidi" w:hAnsiTheme="majorBidi" w:cs="B Mitra"/>
          <w:rtl/>
          <w:lang w:bidi="fa-IR"/>
        </w:rPr>
        <w:t xml:space="preserve"> </w:t>
      </w:r>
      <w:r w:rsidRPr="00601E50">
        <w:rPr>
          <w:rFonts w:asciiTheme="majorBidi" w:hAnsiTheme="majorBidi" w:cs="B Mitra" w:hint="cs"/>
          <w:rtl/>
          <w:lang w:bidi="fa-IR"/>
        </w:rPr>
        <w:t>مسیر</w:t>
      </w:r>
      <w:r w:rsidRPr="00601E50">
        <w:rPr>
          <w:rFonts w:asciiTheme="majorBidi" w:hAnsiTheme="majorBidi" w:cs="B Mitra"/>
          <w:rtl/>
          <w:lang w:bidi="fa-IR"/>
        </w:rPr>
        <w:t xml:space="preserve"> </w:t>
      </w:r>
      <w:r w:rsidRPr="00601E50">
        <w:rPr>
          <w:rFonts w:asciiTheme="majorBidi" w:hAnsiTheme="majorBidi" w:cs="B Mitra" w:hint="cs"/>
          <w:rtl/>
          <w:lang w:bidi="fa-IR"/>
        </w:rPr>
        <w:t>با</w:t>
      </w:r>
      <w:r w:rsidRPr="00601E50">
        <w:rPr>
          <w:rFonts w:asciiTheme="majorBidi" w:hAnsiTheme="majorBidi" w:cs="B Mitra"/>
          <w:rtl/>
          <w:lang w:bidi="fa-IR"/>
        </w:rPr>
        <w:t xml:space="preserve"> </w:t>
      </w:r>
      <w:r w:rsidRPr="00601E50">
        <w:rPr>
          <w:rFonts w:asciiTheme="majorBidi" w:hAnsiTheme="majorBidi" w:cs="B Mitra" w:hint="cs"/>
          <w:rtl/>
          <w:lang w:bidi="fa-IR"/>
        </w:rPr>
        <w:t>کمترین</w:t>
      </w:r>
      <w:r w:rsidRPr="00601E50">
        <w:rPr>
          <w:rFonts w:asciiTheme="majorBidi" w:hAnsiTheme="majorBidi" w:cs="B Mitra"/>
          <w:rtl/>
          <w:lang w:bidi="fa-IR"/>
        </w:rPr>
        <w:t xml:space="preserve"> </w:t>
      </w:r>
      <w:r w:rsidRPr="00601E50">
        <w:rPr>
          <w:rFonts w:asciiTheme="majorBidi" w:hAnsiTheme="majorBidi" w:cs="B Mitra"/>
          <w:lang w:bidi="fa-IR"/>
        </w:rPr>
        <w:t>hop_count</w:t>
      </w:r>
      <w:r w:rsidRPr="00601E50">
        <w:rPr>
          <w:rFonts w:asciiTheme="majorBidi" w:hAnsiTheme="majorBidi" w:cs="B Mitra"/>
          <w:rtl/>
          <w:lang w:bidi="fa-IR"/>
        </w:rPr>
        <w:t xml:space="preserve"> </w:t>
      </w:r>
      <w:r w:rsidRPr="00601E50">
        <w:rPr>
          <w:rFonts w:asciiTheme="majorBidi" w:hAnsiTheme="majorBidi" w:cs="B Mitra" w:hint="cs"/>
          <w:rtl/>
          <w:lang w:bidi="fa-IR"/>
        </w:rPr>
        <w:t>انتقال</w:t>
      </w:r>
      <w:r w:rsidRPr="00601E50">
        <w:rPr>
          <w:rFonts w:asciiTheme="majorBidi" w:hAnsiTheme="majorBidi" w:cs="B Mitra"/>
          <w:rtl/>
          <w:lang w:bidi="fa-IR"/>
        </w:rPr>
        <w:t xml:space="preserve"> </w:t>
      </w:r>
      <w:r w:rsidRPr="00601E50">
        <w:rPr>
          <w:rFonts w:asciiTheme="majorBidi" w:hAnsiTheme="majorBidi" w:cs="B Mitra" w:hint="cs"/>
          <w:rtl/>
          <w:lang w:bidi="fa-IR"/>
        </w:rPr>
        <w:t>می‌دهد</w:t>
      </w:r>
      <w:r w:rsidRPr="00601E50">
        <w:rPr>
          <w:rFonts w:asciiTheme="majorBidi" w:hAnsiTheme="majorBidi" w:cs="B Mitra"/>
          <w:rtl/>
          <w:lang w:bidi="fa-IR"/>
        </w:rPr>
        <w:t xml:space="preserve"> </w:t>
      </w:r>
      <w:r w:rsidRPr="00601E50">
        <w:rPr>
          <w:rFonts w:asciiTheme="majorBidi" w:hAnsiTheme="majorBidi" w:cs="B Mitra" w:hint="cs"/>
          <w:rtl/>
          <w:lang w:bidi="fa-IR"/>
        </w:rPr>
        <w:t>بدون</w:t>
      </w:r>
      <w:r w:rsidRPr="00601E50">
        <w:rPr>
          <w:rFonts w:asciiTheme="majorBidi" w:hAnsiTheme="majorBidi" w:cs="B Mitra"/>
          <w:rtl/>
          <w:lang w:bidi="fa-IR"/>
        </w:rPr>
        <w:t xml:space="preserve"> </w:t>
      </w:r>
      <w:r w:rsidRPr="00601E50">
        <w:rPr>
          <w:rFonts w:asciiTheme="majorBidi" w:hAnsiTheme="majorBidi" w:cs="B Mitra" w:hint="cs"/>
          <w:rtl/>
          <w:lang w:bidi="fa-IR"/>
        </w:rPr>
        <w:t>اینکه</w:t>
      </w:r>
      <w:r w:rsidRPr="00601E50">
        <w:rPr>
          <w:rFonts w:asciiTheme="majorBidi" w:hAnsiTheme="majorBidi" w:cs="B Mitra"/>
          <w:rtl/>
          <w:lang w:bidi="fa-IR"/>
        </w:rPr>
        <w:t xml:space="preserve"> </w:t>
      </w:r>
      <w:r w:rsidRPr="00601E50">
        <w:rPr>
          <w:rFonts w:asciiTheme="majorBidi" w:hAnsiTheme="majorBidi" w:cs="B Mitra" w:hint="cs"/>
          <w:rtl/>
          <w:lang w:bidi="fa-IR"/>
        </w:rPr>
        <w:t>مصرف</w:t>
      </w:r>
      <w:r w:rsidRPr="00601E50">
        <w:rPr>
          <w:rFonts w:asciiTheme="majorBidi" w:hAnsiTheme="majorBidi" w:cs="B Mitra"/>
          <w:rtl/>
          <w:lang w:bidi="fa-IR"/>
        </w:rPr>
        <w:t xml:space="preserve"> </w:t>
      </w:r>
      <w:r w:rsidRPr="00601E50">
        <w:rPr>
          <w:rFonts w:asciiTheme="majorBidi" w:hAnsiTheme="majorBidi" w:cs="B Mitra" w:hint="cs"/>
          <w:rtl/>
          <w:lang w:bidi="fa-IR"/>
        </w:rPr>
        <w:t>انرژی</w:t>
      </w:r>
      <w:r w:rsidRPr="00601E50">
        <w:rPr>
          <w:rFonts w:asciiTheme="majorBidi" w:hAnsiTheme="majorBidi" w:cs="B Mitra"/>
          <w:rtl/>
          <w:lang w:bidi="fa-IR"/>
        </w:rPr>
        <w:t xml:space="preserve"> </w:t>
      </w:r>
      <w:r w:rsidRPr="00601E50">
        <w:rPr>
          <w:rFonts w:asciiTheme="majorBidi" w:hAnsiTheme="majorBidi" w:cs="B Mitra" w:hint="cs"/>
          <w:rtl/>
          <w:lang w:bidi="fa-IR"/>
        </w:rPr>
        <w:t>یا</w:t>
      </w:r>
      <w:r w:rsidRPr="00601E50">
        <w:rPr>
          <w:rFonts w:asciiTheme="majorBidi" w:hAnsiTheme="majorBidi" w:cs="B Mitra"/>
          <w:rtl/>
          <w:lang w:bidi="fa-IR"/>
        </w:rPr>
        <w:t xml:space="preserve"> </w:t>
      </w:r>
      <w:r w:rsidRPr="00601E50">
        <w:rPr>
          <w:rFonts w:asciiTheme="majorBidi" w:hAnsiTheme="majorBidi" w:cs="B Mitra" w:hint="cs"/>
          <w:rtl/>
          <w:lang w:bidi="fa-IR"/>
        </w:rPr>
        <w:t>ترافیک</w:t>
      </w:r>
      <w:r w:rsidRPr="00601E50">
        <w:rPr>
          <w:rFonts w:asciiTheme="majorBidi" w:hAnsiTheme="majorBidi" w:cs="B Mitra"/>
          <w:rtl/>
          <w:lang w:bidi="fa-IR"/>
        </w:rPr>
        <w:t xml:space="preserve"> </w:t>
      </w:r>
      <w:r w:rsidRPr="00601E50">
        <w:rPr>
          <w:rFonts w:asciiTheme="majorBidi" w:hAnsiTheme="majorBidi" w:cs="B Mitra" w:hint="cs"/>
          <w:rtl/>
          <w:lang w:bidi="fa-IR"/>
        </w:rPr>
        <w:t>در</w:t>
      </w:r>
      <w:r w:rsidRPr="00601E50">
        <w:rPr>
          <w:rFonts w:asciiTheme="majorBidi" w:hAnsiTheme="majorBidi" w:cs="B Mitra"/>
          <w:rtl/>
          <w:lang w:bidi="fa-IR"/>
        </w:rPr>
        <w:t xml:space="preserve"> </w:t>
      </w:r>
      <w:r w:rsidRPr="00601E50">
        <w:rPr>
          <w:rFonts w:asciiTheme="majorBidi" w:hAnsiTheme="majorBidi" w:cs="B Mitra" w:hint="cs"/>
          <w:rtl/>
          <w:lang w:bidi="fa-IR"/>
        </w:rPr>
        <w:t>آن</w:t>
      </w:r>
      <w:r w:rsidRPr="00601E50">
        <w:rPr>
          <w:rFonts w:asciiTheme="majorBidi" w:hAnsiTheme="majorBidi" w:cs="B Mitra"/>
          <w:rtl/>
          <w:lang w:bidi="fa-IR"/>
        </w:rPr>
        <w:t xml:space="preserve"> </w:t>
      </w:r>
      <w:r w:rsidRPr="00601E50">
        <w:rPr>
          <w:rFonts w:asciiTheme="majorBidi" w:hAnsiTheme="majorBidi" w:cs="B Mitra" w:hint="cs"/>
          <w:rtl/>
          <w:lang w:bidi="fa-IR"/>
        </w:rPr>
        <w:t>مسیر</w:t>
      </w:r>
      <w:r w:rsidRPr="00601E50">
        <w:rPr>
          <w:rFonts w:asciiTheme="majorBidi" w:hAnsiTheme="majorBidi" w:cs="B Mitra"/>
          <w:rtl/>
          <w:lang w:bidi="fa-IR"/>
        </w:rPr>
        <w:t xml:space="preserve"> </w:t>
      </w:r>
      <w:r w:rsidRPr="00601E50">
        <w:rPr>
          <w:rFonts w:asciiTheme="majorBidi" w:hAnsiTheme="majorBidi" w:cs="B Mitra" w:hint="cs"/>
          <w:rtl/>
          <w:lang w:bidi="fa-IR"/>
        </w:rPr>
        <w:t>خاص</w:t>
      </w:r>
      <w:r w:rsidRPr="00601E50">
        <w:rPr>
          <w:rFonts w:asciiTheme="majorBidi" w:hAnsiTheme="majorBidi" w:cs="B Mitra"/>
          <w:rtl/>
          <w:lang w:bidi="fa-IR"/>
        </w:rPr>
        <w:t xml:space="preserve"> </w:t>
      </w:r>
      <w:r w:rsidRPr="00601E50">
        <w:rPr>
          <w:rFonts w:asciiTheme="majorBidi" w:hAnsiTheme="majorBidi" w:cs="B Mitra" w:hint="cs"/>
          <w:rtl/>
          <w:lang w:bidi="fa-IR"/>
        </w:rPr>
        <w:t>را</w:t>
      </w:r>
      <w:r w:rsidRPr="00601E50">
        <w:rPr>
          <w:rFonts w:asciiTheme="majorBidi" w:hAnsiTheme="majorBidi" w:cs="B Mitra"/>
          <w:rtl/>
          <w:lang w:bidi="fa-IR"/>
        </w:rPr>
        <w:t xml:space="preserve"> </w:t>
      </w:r>
      <w:r w:rsidRPr="00601E50">
        <w:rPr>
          <w:rFonts w:asciiTheme="majorBidi" w:hAnsiTheme="majorBidi" w:cs="B Mitra" w:hint="cs"/>
          <w:rtl/>
          <w:lang w:bidi="fa-IR"/>
        </w:rPr>
        <w:t>در</w:t>
      </w:r>
      <w:r w:rsidRPr="00601E50">
        <w:rPr>
          <w:rFonts w:asciiTheme="majorBidi" w:hAnsiTheme="majorBidi" w:cs="B Mitra"/>
          <w:rtl/>
          <w:lang w:bidi="fa-IR"/>
        </w:rPr>
        <w:t xml:space="preserve"> </w:t>
      </w:r>
      <w:r w:rsidRPr="00601E50">
        <w:rPr>
          <w:rFonts w:asciiTheme="majorBidi" w:hAnsiTheme="majorBidi" w:cs="B Mitra" w:hint="cs"/>
          <w:rtl/>
          <w:lang w:bidi="fa-IR"/>
        </w:rPr>
        <w:t>نظر</w:t>
      </w:r>
      <w:r w:rsidRPr="00601E50">
        <w:rPr>
          <w:rFonts w:asciiTheme="majorBidi" w:hAnsiTheme="majorBidi" w:cs="B Mitra"/>
          <w:rtl/>
          <w:lang w:bidi="fa-IR"/>
        </w:rPr>
        <w:t xml:space="preserve"> </w:t>
      </w:r>
      <w:r w:rsidRPr="00601E50">
        <w:rPr>
          <w:rFonts w:asciiTheme="majorBidi" w:hAnsiTheme="majorBidi" w:cs="B Mitra" w:hint="cs"/>
          <w:rtl/>
          <w:lang w:bidi="fa-IR"/>
        </w:rPr>
        <w:t>بگیرد،</w:t>
      </w:r>
      <w:r w:rsidRPr="00601E50">
        <w:rPr>
          <w:rFonts w:asciiTheme="majorBidi" w:hAnsiTheme="majorBidi" w:cs="B Mitra"/>
          <w:rtl/>
          <w:lang w:bidi="fa-IR"/>
        </w:rPr>
        <w:t xml:space="preserve"> </w:t>
      </w:r>
      <w:r w:rsidRPr="00601E50">
        <w:rPr>
          <w:rFonts w:asciiTheme="majorBidi" w:hAnsiTheme="majorBidi" w:cs="B Mitra" w:hint="cs"/>
          <w:rtl/>
          <w:lang w:bidi="fa-IR"/>
        </w:rPr>
        <w:t>که</w:t>
      </w:r>
      <w:r w:rsidRPr="00601E50">
        <w:rPr>
          <w:rFonts w:asciiTheme="majorBidi" w:hAnsiTheme="majorBidi" w:cs="B Mitra"/>
          <w:rtl/>
          <w:lang w:bidi="fa-IR"/>
        </w:rPr>
        <w:t xml:space="preserve"> </w:t>
      </w:r>
      <w:r w:rsidRPr="00601E50">
        <w:rPr>
          <w:rFonts w:asciiTheme="majorBidi" w:hAnsiTheme="majorBidi" w:cs="B Mitra" w:hint="cs"/>
          <w:rtl/>
          <w:lang w:bidi="fa-IR"/>
        </w:rPr>
        <w:t>ممکن</w:t>
      </w:r>
      <w:r w:rsidRPr="00601E50">
        <w:rPr>
          <w:rFonts w:asciiTheme="majorBidi" w:hAnsiTheme="majorBidi" w:cs="B Mitra"/>
          <w:rtl/>
          <w:lang w:bidi="fa-IR"/>
        </w:rPr>
        <w:t xml:space="preserve"> </w:t>
      </w:r>
      <w:r w:rsidRPr="00601E50">
        <w:rPr>
          <w:rFonts w:asciiTheme="majorBidi" w:hAnsiTheme="majorBidi" w:cs="B Mitra" w:hint="cs"/>
          <w:rtl/>
          <w:lang w:bidi="fa-IR"/>
        </w:rPr>
        <w:t>است</w:t>
      </w:r>
      <w:r w:rsidRPr="00601E50">
        <w:rPr>
          <w:rFonts w:asciiTheme="majorBidi" w:hAnsiTheme="majorBidi" w:cs="B Mitra"/>
          <w:rtl/>
          <w:lang w:bidi="fa-IR"/>
        </w:rPr>
        <w:t xml:space="preserve"> </w:t>
      </w:r>
      <w:r w:rsidRPr="00601E50">
        <w:rPr>
          <w:rFonts w:asciiTheme="majorBidi" w:hAnsiTheme="majorBidi" w:cs="B Mitra" w:hint="cs"/>
          <w:rtl/>
          <w:lang w:bidi="fa-IR"/>
        </w:rPr>
        <w:t>به</w:t>
      </w:r>
      <w:r w:rsidRPr="00601E50">
        <w:rPr>
          <w:rFonts w:asciiTheme="majorBidi" w:hAnsiTheme="majorBidi" w:cs="B Mitra"/>
          <w:rtl/>
          <w:lang w:bidi="fa-IR"/>
        </w:rPr>
        <w:t xml:space="preserve"> </w:t>
      </w:r>
      <w:r w:rsidRPr="00601E50">
        <w:rPr>
          <w:rFonts w:asciiTheme="majorBidi" w:hAnsiTheme="majorBidi" w:cs="B Mitra" w:hint="cs"/>
          <w:rtl/>
          <w:lang w:bidi="fa-IR"/>
        </w:rPr>
        <w:t>عنوان</w:t>
      </w:r>
      <w:r w:rsidRPr="00601E50">
        <w:rPr>
          <w:rFonts w:asciiTheme="majorBidi" w:hAnsiTheme="majorBidi" w:cs="B Mitra"/>
          <w:rtl/>
          <w:lang w:bidi="fa-IR"/>
        </w:rPr>
        <w:t xml:space="preserve"> </w:t>
      </w:r>
      <w:r w:rsidRPr="00601E50">
        <w:rPr>
          <w:rFonts w:asciiTheme="majorBidi" w:hAnsiTheme="majorBidi" w:cs="B Mitra" w:hint="cs"/>
          <w:rtl/>
          <w:lang w:bidi="fa-IR"/>
        </w:rPr>
        <w:t>نقطه</w:t>
      </w:r>
      <w:r w:rsidRPr="00601E50">
        <w:rPr>
          <w:rFonts w:asciiTheme="majorBidi" w:hAnsiTheme="majorBidi" w:cs="B Mitra"/>
          <w:rtl/>
          <w:lang w:bidi="fa-IR"/>
        </w:rPr>
        <w:t xml:space="preserve"> </w:t>
      </w:r>
      <w:r w:rsidRPr="00601E50">
        <w:rPr>
          <w:rFonts w:asciiTheme="majorBidi" w:hAnsiTheme="majorBidi" w:cs="B Mitra" w:hint="cs"/>
          <w:rtl/>
          <w:lang w:bidi="fa-IR"/>
        </w:rPr>
        <w:t>ضعف</w:t>
      </w:r>
      <w:r w:rsidRPr="00601E50">
        <w:rPr>
          <w:rFonts w:asciiTheme="majorBidi" w:hAnsiTheme="majorBidi" w:cs="B Mitra"/>
          <w:rtl/>
          <w:lang w:bidi="fa-IR"/>
        </w:rPr>
        <w:t xml:space="preserve"> </w:t>
      </w:r>
      <w:r w:rsidRPr="00601E50">
        <w:rPr>
          <w:rFonts w:asciiTheme="majorBidi" w:hAnsiTheme="majorBidi" w:cs="B Mitra" w:hint="cs"/>
          <w:rtl/>
          <w:lang w:bidi="fa-IR"/>
        </w:rPr>
        <w:t>عمده</w:t>
      </w:r>
      <w:r w:rsidRPr="00601E50">
        <w:rPr>
          <w:rFonts w:asciiTheme="majorBidi" w:hAnsiTheme="majorBidi" w:cs="B Mitra"/>
          <w:rtl/>
          <w:lang w:bidi="fa-IR"/>
        </w:rPr>
        <w:t xml:space="preserve"> </w:t>
      </w:r>
      <w:r w:rsidRPr="00601E50">
        <w:rPr>
          <w:rFonts w:asciiTheme="majorBidi" w:hAnsiTheme="majorBidi" w:cs="B Mitra" w:hint="cs"/>
          <w:rtl/>
          <w:lang w:bidi="fa-IR"/>
        </w:rPr>
        <w:t>این</w:t>
      </w:r>
      <w:r w:rsidRPr="00601E50">
        <w:rPr>
          <w:rFonts w:asciiTheme="majorBidi" w:hAnsiTheme="majorBidi" w:cs="B Mitra"/>
          <w:rtl/>
          <w:lang w:bidi="fa-IR"/>
        </w:rPr>
        <w:t xml:space="preserve"> </w:t>
      </w:r>
      <w:r w:rsidRPr="00601E50">
        <w:rPr>
          <w:rFonts w:asciiTheme="majorBidi" w:hAnsiTheme="majorBidi" w:cs="B Mitra" w:hint="cs"/>
          <w:rtl/>
          <w:lang w:bidi="fa-IR"/>
        </w:rPr>
        <w:t>پروتکل</w:t>
      </w:r>
      <w:r w:rsidRPr="00601E50">
        <w:rPr>
          <w:rFonts w:asciiTheme="majorBidi" w:hAnsiTheme="majorBidi" w:cs="B Mitra"/>
          <w:rtl/>
          <w:lang w:bidi="fa-IR"/>
        </w:rPr>
        <w:t xml:space="preserve"> </w:t>
      </w:r>
      <w:r w:rsidRPr="00601E50">
        <w:rPr>
          <w:rFonts w:asciiTheme="majorBidi" w:hAnsiTheme="majorBidi" w:cs="B Mitra" w:hint="cs"/>
          <w:rtl/>
          <w:lang w:bidi="fa-IR"/>
        </w:rPr>
        <w:t>محسوب</w:t>
      </w:r>
      <w:r w:rsidRPr="00601E50">
        <w:rPr>
          <w:rFonts w:asciiTheme="majorBidi" w:hAnsiTheme="majorBidi" w:cs="B Mitra"/>
          <w:rtl/>
          <w:lang w:bidi="fa-IR"/>
        </w:rPr>
        <w:t xml:space="preserve"> </w:t>
      </w:r>
      <w:r w:rsidRPr="00601E50">
        <w:rPr>
          <w:rFonts w:asciiTheme="majorBidi" w:hAnsiTheme="majorBidi" w:cs="B Mitra" w:hint="cs"/>
          <w:rtl/>
          <w:lang w:bidi="fa-IR"/>
        </w:rPr>
        <w:t>شود</w:t>
      </w:r>
      <w:r w:rsidRPr="00601E50">
        <w:rPr>
          <w:rFonts w:asciiTheme="majorBidi" w:hAnsiTheme="majorBidi" w:cs="B Mitra"/>
          <w:rtl/>
          <w:lang w:bidi="fa-IR"/>
        </w:rPr>
        <w:t xml:space="preserve">. </w:t>
      </w:r>
      <w:r w:rsidRPr="00601E50">
        <w:rPr>
          <w:rFonts w:asciiTheme="majorBidi" w:hAnsiTheme="majorBidi" w:cs="B Mitra" w:hint="cs"/>
          <w:rtl/>
          <w:lang w:bidi="fa-IR"/>
        </w:rPr>
        <w:t>به</w:t>
      </w:r>
      <w:r w:rsidRPr="00601E50">
        <w:rPr>
          <w:rFonts w:asciiTheme="majorBidi" w:hAnsiTheme="majorBidi" w:cs="B Mitra"/>
          <w:rtl/>
          <w:lang w:bidi="fa-IR"/>
        </w:rPr>
        <w:t xml:space="preserve"> </w:t>
      </w:r>
      <w:r w:rsidRPr="00601E50">
        <w:rPr>
          <w:rFonts w:asciiTheme="majorBidi" w:hAnsiTheme="majorBidi" w:cs="B Mitra" w:hint="cs"/>
          <w:rtl/>
          <w:lang w:bidi="fa-IR"/>
        </w:rPr>
        <w:t>عنوان</w:t>
      </w:r>
      <w:r w:rsidRPr="00601E50">
        <w:rPr>
          <w:rFonts w:asciiTheme="majorBidi" w:hAnsiTheme="majorBidi" w:cs="B Mitra"/>
          <w:rtl/>
          <w:lang w:bidi="fa-IR"/>
        </w:rPr>
        <w:t xml:space="preserve"> </w:t>
      </w:r>
      <w:r w:rsidRPr="00601E50">
        <w:rPr>
          <w:rFonts w:asciiTheme="majorBidi" w:hAnsiTheme="majorBidi" w:cs="B Mitra" w:hint="cs"/>
          <w:rtl/>
          <w:lang w:bidi="fa-IR"/>
        </w:rPr>
        <w:t>مثال،</w:t>
      </w:r>
      <w:r w:rsidRPr="00601E50">
        <w:rPr>
          <w:rFonts w:asciiTheme="majorBidi" w:hAnsiTheme="majorBidi" w:cs="B Mitra"/>
          <w:rtl/>
          <w:lang w:bidi="fa-IR"/>
        </w:rPr>
        <w:t xml:space="preserve"> </w:t>
      </w:r>
      <w:r w:rsidRPr="00601E50">
        <w:rPr>
          <w:rFonts w:asciiTheme="majorBidi" w:hAnsiTheme="majorBidi" w:cs="B Mitra" w:hint="cs"/>
          <w:rtl/>
          <w:lang w:bidi="fa-IR"/>
        </w:rPr>
        <w:t>در</w:t>
      </w:r>
      <w:r w:rsidRPr="00601E50">
        <w:rPr>
          <w:rFonts w:asciiTheme="majorBidi" w:hAnsiTheme="majorBidi" w:cs="B Mitra"/>
          <w:rtl/>
          <w:lang w:bidi="fa-IR"/>
        </w:rPr>
        <w:t xml:space="preserve"> </w:t>
      </w:r>
      <w:r w:rsidRPr="00601E50">
        <w:rPr>
          <w:rFonts w:asciiTheme="majorBidi" w:hAnsiTheme="majorBidi" w:cs="B Mitra" w:hint="cs"/>
          <w:rtl/>
          <w:lang w:bidi="fa-IR"/>
        </w:rPr>
        <w:t>شکل</w:t>
      </w:r>
      <w:r w:rsidRPr="00601E50">
        <w:rPr>
          <w:rFonts w:asciiTheme="majorBidi" w:hAnsiTheme="majorBidi" w:cs="B Mitra"/>
          <w:rtl/>
          <w:lang w:bidi="fa-IR"/>
        </w:rPr>
        <w:t xml:space="preserve"> 3</w:t>
      </w:r>
      <w:r w:rsidRPr="00601E50">
        <w:rPr>
          <w:rFonts w:asciiTheme="majorBidi" w:hAnsiTheme="majorBidi" w:cs="B Mitra" w:hint="cs"/>
          <w:rtl/>
          <w:lang w:bidi="fa-IR"/>
        </w:rPr>
        <w:t>،</w:t>
      </w:r>
      <w:r w:rsidRPr="00601E50">
        <w:rPr>
          <w:rFonts w:asciiTheme="majorBidi" w:hAnsiTheme="majorBidi" w:cs="B Mitra"/>
          <w:rtl/>
          <w:lang w:bidi="fa-IR"/>
        </w:rPr>
        <w:t xml:space="preserve"> </w:t>
      </w:r>
      <w:r w:rsidRPr="00601E50">
        <w:rPr>
          <w:rFonts w:asciiTheme="majorBidi" w:hAnsiTheme="majorBidi" w:cs="B Mitra" w:hint="cs"/>
          <w:rtl/>
          <w:lang w:bidi="fa-IR"/>
        </w:rPr>
        <w:t>مسیرهای</w:t>
      </w:r>
      <w:r w:rsidRPr="00601E50">
        <w:rPr>
          <w:rFonts w:asciiTheme="majorBidi" w:hAnsiTheme="majorBidi" w:cs="B Mitra"/>
          <w:rtl/>
          <w:lang w:bidi="fa-IR"/>
        </w:rPr>
        <w:t xml:space="preserve"> </w:t>
      </w:r>
      <w:r w:rsidRPr="00601E50">
        <w:rPr>
          <w:rFonts w:asciiTheme="majorBidi" w:hAnsiTheme="majorBidi" w:cs="B Mitra" w:hint="cs"/>
          <w:rtl/>
          <w:lang w:bidi="fa-IR"/>
        </w:rPr>
        <w:t>متعدد</w:t>
      </w:r>
      <w:r w:rsidR="00852B58">
        <w:rPr>
          <w:rFonts w:asciiTheme="majorBidi" w:hAnsiTheme="majorBidi" w:cs="B Mitra"/>
          <w:lang w:bidi="fa-IR"/>
        </w:rPr>
        <w:t xml:space="preserve"> </w:t>
      </w:r>
      <w:r w:rsidRPr="00601E50">
        <w:rPr>
          <w:rFonts w:asciiTheme="majorBidi" w:hAnsiTheme="majorBidi" w:cs="B Mitra" w:hint="cs"/>
          <w:rtl/>
          <w:lang w:bidi="fa-IR"/>
        </w:rPr>
        <w:t>از</w:t>
      </w:r>
      <w:r w:rsidRPr="00601E50">
        <w:rPr>
          <w:rFonts w:asciiTheme="majorBidi" w:hAnsiTheme="majorBidi" w:cs="B Mitra"/>
          <w:rtl/>
          <w:lang w:bidi="fa-IR"/>
        </w:rPr>
        <w:t xml:space="preserve"> </w:t>
      </w:r>
      <w:r w:rsidR="00852B58">
        <w:rPr>
          <w:rFonts w:asciiTheme="majorBidi" w:hAnsiTheme="majorBidi" w:cs="B Mitra"/>
          <w:lang w:bidi="fa-IR"/>
        </w:rPr>
        <w:t>S</w:t>
      </w:r>
      <w:r w:rsidR="00852B58">
        <w:rPr>
          <w:rFonts w:asciiTheme="majorBidi" w:hAnsiTheme="majorBidi" w:cs="B Mitra" w:hint="cs"/>
          <w:rtl/>
          <w:lang w:bidi="fa-IR"/>
        </w:rPr>
        <w:t xml:space="preserve"> </w:t>
      </w:r>
      <w:r>
        <w:rPr>
          <w:rFonts w:asciiTheme="majorBidi" w:hAnsiTheme="majorBidi" w:cs="B Mitra" w:hint="cs"/>
          <w:rtl/>
          <w:lang w:bidi="fa-IR"/>
        </w:rPr>
        <w:t>(</w:t>
      </w:r>
      <w:r w:rsidRPr="00601E50">
        <w:rPr>
          <w:rFonts w:asciiTheme="majorBidi" w:hAnsiTheme="majorBidi" w:cs="B Mitra" w:hint="cs"/>
          <w:rtl/>
          <w:lang w:bidi="fa-IR"/>
        </w:rPr>
        <w:t>منبع</w:t>
      </w:r>
      <w:r>
        <w:rPr>
          <w:rFonts w:asciiTheme="majorBidi" w:hAnsiTheme="majorBidi" w:cs="B Mitra" w:hint="cs"/>
          <w:rtl/>
          <w:lang w:bidi="fa-IR"/>
        </w:rPr>
        <w:t xml:space="preserve">) </w:t>
      </w:r>
      <w:r w:rsidRPr="00601E50">
        <w:rPr>
          <w:rFonts w:asciiTheme="majorBidi" w:hAnsiTheme="majorBidi" w:cs="B Mitra" w:hint="cs"/>
          <w:rtl/>
          <w:lang w:bidi="fa-IR"/>
        </w:rPr>
        <w:t>به</w:t>
      </w:r>
      <w:r>
        <w:rPr>
          <w:rFonts w:asciiTheme="majorBidi" w:hAnsiTheme="majorBidi" w:cs="B Mitra"/>
          <w:lang w:bidi="fa-IR"/>
        </w:rPr>
        <w:t xml:space="preserve"> </w:t>
      </w:r>
      <w:r w:rsidR="00852B58">
        <w:rPr>
          <w:rFonts w:asciiTheme="majorBidi" w:hAnsiTheme="majorBidi" w:cs="B Mitra" w:hint="cs"/>
          <w:rtl/>
          <w:lang w:bidi="fa-IR"/>
        </w:rPr>
        <w:t xml:space="preserve"> </w:t>
      </w:r>
      <w:r w:rsidR="00852B58">
        <w:rPr>
          <w:rFonts w:asciiTheme="majorBidi" w:hAnsiTheme="majorBidi" w:cs="B Mitra"/>
          <w:lang w:bidi="fa-IR"/>
        </w:rPr>
        <w:t>D</w:t>
      </w:r>
      <w:r w:rsidR="00852B58">
        <w:rPr>
          <w:rFonts w:asciiTheme="majorBidi" w:hAnsiTheme="majorBidi" w:cs="B Mitra" w:hint="cs"/>
          <w:rtl/>
          <w:lang w:bidi="fa-IR"/>
        </w:rPr>
        <w:t xml:space="preserve"> </w:t>
      </w:r>
      <w:r>
        <w:rPr>
          <w:rFonts w:asciiTheme="majorBidi" w:hAnsiTheme="majorBidi" w:cs="B Mitra" w:hint="cs"/>
          <w:rtl/>
          <w:lang w:bidi="fa-IR"/>
        </w:rPr>
        <w:t>(</w:t>
      </w:r>
      <w:r w:rsidRPr="00601E50">
        <w:rPr>
          <w:rFonts w:asciiTheme="majorBidi" w:hAnsiTheme="majorBidi" w:cs="B Mitra" w:hint="cs"/>
          <w:rtl/>
          <w:lang w:bidi="fa-IR"/>
        </w:rPr>
        <w:t>مقصد</w:t>
      </w:r>
      <w:r>
        <w:rPr>
          <w:rFonts w:asciiTheme="majorBidi" w:hAnsiTheme="majorBidi" w:cs="B Mitra" w:hint="cs"/>
          <w:rtl/>
          <w:lang w:bidi="fa-IR"/>
        </w:rPr>
        <w:t xml:space="preserve">) </w:t>
      </w:r>
      <w:r w:rsidRPr="00601E50">
        <w:rPr>
          <w:rFonts w:asciiTheme="majorBidi" w:hAnsiTheme="majorBidi" w:cs="B Mitra" w:hint="cs"/>
          <w:rtl/>
          <w:lang w:bidi="fa-IR"/>
        </w:rPr>
        <w:t>می‌توانند</w:t>
      </w:r>
      <w:r w:rsidRPr="00601E50">
        <w:rPr>
          <w:rFonts w:asciiTheme="majorBidi" w:hAnsiTheme="majorBidi" w:cs="B Mitra"/>
          <w:rtl/>
          <w:lang w:bidi="fa-IR"/>
        </w:rPr>
        <w:t xml:space="preserve"> </w:t>
      </w:r>
      <w:r w:rsidRPr="00601E50">
        <w:rPr>
          <w:rFonts w:asciiTheme="majorBidi" w:hAnsiTheme="majorBidi" w:cs="B Mitra"/>
          <w:lang w:bidi="fa-IR"/>
        </w:rPr>
        <w:t>S-E-C-F-D</w:t>
      </w:r>
      <w:r w:rsidRPr="00601E50">
        <w:rPr>
          <w:rFonts w:asciiTheme="majorBidi" w:hAnsiTheme="majorBidi" w:cs="B Mitra"/>
          <w:rtl/>
          <w:lang w:bidi="fa-IR"/>
        </w:rPr>
        <w:t xml:space="preserve"> </w:t>
      </w:r>
      <w:r w:rsidRPr="00601E50">
        <w:rPr>
          <w:rFonts w:asciiTheme="majorBidi" w:hAnsiTheme="majorBidi" w:cs="B Mitra" w:hint="cs"/>
          <w:rtl/>
          <w:lang w:bidi="fa-IR"/>
        </w:rPr>
        <w:t>و</w:t>
      </w:r>
      <w:r w:rsidRPr="00601E50">
        <w:rPr>
          <w:rFonts w:asciiTheme="majorBidi" w:hAnsiTheme="majorBidi" w:cs="B Mitra"/>
          <w:rtl/>
          <w:lang w:bidi="fa-IR"/>
        </w:rPr>
        <w:t xml:space="preserve"> </w:t>
      </w:r>
      <w:r w:rsidRPr="00601E50">
        <w:rPr>
          <w:rFonts w:asciiTheme="majorBidi" w:hAnsiTheme="majorBidi" w:cs="B Mitra"/>
          <w:lang w:bidi="fa-IR"/>
        </w:rPr>
        <w:t>S-A-C-B-D</w:t>
      </w:r>
      <w:r w:rsidRPr="00601E50">
        <w:rPr>
          <w:rFonts w:asciiTheme="majorBidi" w:hAnsiTheme="majorBidi" w:cs="B Mitra"/>
          <w:rtl/>
          <w:lang w:bidi="fa-IR"/>
        </w:rPr>
        <w:t xml:space="preserve"> </w:t>
      </w:r>
      <w:r w:rsidRPr="00601E50">
        <w:rPr>
          <w:rFonts w:asciiTheme="majorBidi" w:hAnsiTheme="majorBidi" w:cs="B Mitra" w:hint="cs"/>
          <w:rtl/>
          <w:lang w:bidi="fa-IR"/>
        </w:rPr>
        <w:t>و</w:t>
      </w:r>
      <w:r w:rsidRPr="00601E50">
        <w:rPr>
          <w:rFonts w:asciiTheme="majorBidi" w:hAnsiTheme="majorBidi" w:cs="B Mitra"/>
          <w:rtl/>
          <w:lang w:bidi="fa-IR"/>
        </w:rPr>
        <w:t xml:space="preserve"> </w:t>
      </w:r>
      <w:r w:rsidRPr="00601E50">
        <w:rPr>
          <w:rFonts w:asciiTheme="majorBidi" w:hAnsiTheme="majorBidi" w:cs="B Mitra" w:hint="cs"/>
          <w:rtl/>
          <w:lang w:bidi="fa-IR"/>
        </w:rPr>
        <w:t>غیره</w:t>
      </w:r>
      <w:r w:rsidRPr="00601E50">
        <w:rPr>
          <w:rFonts w:asciiTheme="majorBidi" w:hAnsiTheme="majorBidi" w:cs="B Mitra"/>
          <w:rtl/>
          <w:lang w:bidi="fa-IR"/>
        </w:rPr>
        <w:t xml:space="preserve"> </w:t>
      </w:r>
      <w:r w:rsidRPr="00601E50">
        <w:rPr>
          <w:rFonts w:asciiTheme="majorBidi" w:hAnsiTheme="majorBidi" w:cs="B Mitra" w:hint="cs"/>
          <w:rtl/>
          <w:lang w:bidi="fa-IR"/>
        </w:rPr>
        <w:t>با</w:t>
      </w:r>
      <w:r w:rsidRPr="00601E50">
        <w:rPr>
          <w:rFonts w:asciiTheme="majorBidi" w:hAnsiTheme="majorBidi" w:cs="B Mitra"/>
          <w:rtl/>
          <w:lang w:bidi="fa-IR"/>
        </w:rPr>
        <w:t xml:space="preserve"> </w:t>
      </w:r>
      <w:r w:rsidRPr="00601E50">
        <w:rPr>
          <w:rFonts w:asciiTheme="majorBidi" w:hAnsiTheme="majorBidi" w:cs="B Mitra" w:hint="cs"/>
          <w:rtl/>
          <w:lang w:bidi="fa-IR"/>
        </w:rPr>
        <w:t>استفاده</w:t>
      </w:r>
      <w:r w:rsidRPr="00601E50">
        <w:rPr>
          <w:rFonts w:asciiTheme="majorBidi" w:hAnsiTheme="majorBidi" w:cs="B Mitra"/>
          <w:rtl/>
          <w:lang w:bidi="fa-IR"/>
        </w:rPr>
        <w:t xml:space="preserve"> </w:t>
      </w:r>
      <w:r w:rsidRPr="00601E50">
        <w:rPr>
          <w:rFonts w:asciiTheme="majorBidi" w:hAnsiTheme="majorBidi" w:cs="B Mitra" w:hint="cs"/>
          <w:rtl/>
          <w:lang w:bidi="fa-IR"/>
        </w:rPr>
        <w:t>از</w:t>
      </w:r>
      <w:r w:rsidRPr="00601E50">
        <w:rPr>
          <w:rFonts w:asciiTheme="majorBidi" w:hAnsiTheme="majorBidi" w:cs="B Mitra"/>
          <w:rtl/>
          <w:lang w:bidi="fa-IR"/>
        </w:rPr>
        <w:t xml:space="preserve"> </w:t>
      </w:r>
      <w:r w:rsidRPr="00601E50">
        <w:rPr>
          <w:rFonts w:asciiTheme="majorBidi" w:hAnsiTheme="majorBidi" w:cs="B Mitra" w:hint="cs"/>
          <w:rtl/>
          <w:lang w:bidi="fa-IR"/>
        </w:rPr>
        <w:t>پروتکل</w:t>
      </w:r>
      <w:r w:rsidRPr="00601E50">
        <w:rPr>
          <w:rFonts w:asciiTheme="majorBidi" w:hAnsiTheme="majorBidi" w:cs="B Mitra"/>
          <w:rtl/>
          <w:lang w:bidi="fa-IR"/>
        </w:rPr>
        <w:t xml:space="preserve"> </w:t>
      </w:r>
      <w:r w:rsidRPr="00601E50">
        <w:rPr>
          <w:rFonts w:asciiTheme="majorBidi" w:hAnsiTheme="majorBidi" w:cs="B Mitra"/>
          <w:lang w:bidi="fa-IR"/>
        </w:rPr>
        <w:t>AOMDV</w:t>
      </w:r>
      <w:r w:rsidRPr="00601E50">
        <w:rPr>
          <w:rFonts w:asciiTheme="majorBidi" w:hAnsiTheme="majorBidi" w:cs="B Mitra"/>
          <w:rtl/>
          <w:lang w:bidi="fa-IR"/>
        </w:rPr>
        <w:t xml:space="preserve"> </w:t>
      </w:r>
      <w:r w:rsidRPr="00601E50">
        <w:rPr>
          <w:rFonts w:asciiTheme="majorBidi" w:hAnsiTheme="majorBidi" w:cs="B Mitra" w:hint="cs"/>
          <w:rtl/>
          <w:lang w:bidi="fa-IR"/>
        </w:rPr>
        <w:t>باشند</w:t>
      </w:r>
      <w:r w:rsidRPr="00601E50">
        <w:rPr>
          <w:rFonts w:asciiTheme="majorBidi" w:hAnsiTheme="majorBidi" w:cs="B Mitra"/>
          <w:rtl/>
          <w:lang w:bidi="fa-IR"/>
        </w:rPr>
        <w:t>.</w:t>
      </w:r>
    </w:p>
    <w:p w:rsidR="00852B58" w:rsidRDefault="00852B58" w:rsidP="00852B58">
      <w:pPr>
        <w:bidi/>
        <w:jc w:val="both"/>
        <w:rPr>
          <w:rFonts w:asciiTheme="majorBidi" w:hAnsiTheme="majorBidi" w:cs="B Mitra"/>
          <w:rtl/>
          <w:lang w:bidi="fa-IR"/>
        </w:rPr>
      </w:pPr>
    </w:p>
    <w:p w:rsidR="00852B58" w:rsidRDefault="00852B58" w:rsidP="00852B58">
      <w:pPr>
        <w:bidi/>
        <w:jc w:val="both"/>
        <w:rPr>
          <w:rFonts w:asciiTheme="majorBidi" w:hAnsiTheme="majorBidi" w:cs="B Mitra"/>
          <w:b/>
          <w:bCs/>
          <w:lang w:bidi="fa-IR"/>
        </w:rPr>
      </w:pPr>
      <w:r>
        <w:rPr>
          <w:rFonts w:asciiTheme="majorBidi" w:hAnsiTheme="majorBidi" w:cs="B Mitra" w:hint="cs"/>
          <w:b/>
          <w:bCs/>
          <w:rtl/>
          <w:lang w:bidi="fa-IR"/>
        </w:rPr>
        <w:t xml:space="preserve">شکل3. پروتکل مسیریابی </w:t>
      </w:r>
      <w:r>
        <w:rPr>
          <w:rFonts w:asciiTheme="majorBidi" w:hAnsiTheme="majorBidi" w:cs="B Mitra"/>
          <w:b/>
          <w:bCs/>
          <w:lang w:bidi="fa-IR"/>
        </w:rPr>
        <w:t>AOMDV</w:t>
      </w:r>
    </w:p>
    <w:p w:rsidR="00852B58" w:rsidRDefault="00852B58" w:rsidP="00852B58">
      <w:pPr>
        <w:bidi/>
        <w:jc w:val="both"/>
        <w:rPr>
          <w:rFonts w:asciiTheme="majorBidi" w:hAnsiTheme="majorBidi" w:cs="B Mitra"/>
          <w:rtl/>
          <w:lang w:bidi="fa-IR"/>
        </w:rPr>
      </w:pPr>
      <w:r w:rsidRPr="00852B58">
        <w:rPr>
          <w:rFonts w:asciiTheme="majorBidi" w:hAnsiTheme="majorBidi" w:cs="B Mitra" w:hint="cs"/>
          <w:rtl/>
          <w:lang w:bidi="fa-IR"/>
        </w:rPr>
        <w:t>الگوریتم</w:t>
      </w:r>
      <w:r w:rsidRPr="00852B58">
        <w:rPr>
          <w:rFonts w:asciiTheme="majorBidi" w:hAnsiTheme="majorBidi" w:cs="B Mitra"/>
          <w:lang w:bidi="fa-IR"/>
        </w:rPr>
        <w:t xml:space="preserve">GA </w:t>
      </w:r>
      <w:r w:rsidRPr="00852B58">
        <w:rPr>
          <w:rFonts w:asciiTheme="majorBidi" w:hAnsiTheme="majorBidi" w:cs="B Mitra" w:hint="cs"/>
          <w:rtl/>
          <w:lang w:bidi="fa-IR"/>
        </w:rPr>
        <w:t>به</w:t>
      </w:r>
      <w:r w:rsidRPr="00852B58">
        <w:rPr>
          <w:rFonts w:asciiTheme="majorBidi" w:hAnsiTheme="majorBidi" w:cs="B Mitra"/>
          <w:rtl/>
          <w:lang w:bidi="fa-IR"/>
        </w:rPr>
        <w:t xml:space="preserve"> </w:t>
      </w:r>
      <w:r w:rsidRPr="00852B58">
        <w:rPr>
          <w:rFonts w:asciiTheme="majorBidi" w:hAnsiTheme="majorBidi" w:cs="B Mitra" w:hint="cs"/>
          <w:rtl/>
          <w:lang w:bidi="fa-IR"/>
        </w:rPr>
        <w:t>طور</w:t>
      </w:r>
      <w:r w:rsidRPr="00852B58">
        <w:rPr>
          <w:rFonts w:asciiTheme="majorBidi" w:hAnsiTheme="majorBidi" w:cs="B Mitra"/>
          <w:rtl/>
          <w:lang w:bidi="fa-IR"/>
        </w:rPr>
        <w:t xml:space="preserve"> </w:t>
      </w:r>
      <w:r w:rsidRPr="00852B58">
        <w:rPr>
          <w:rFonts w:asciiTheme="majorBidi" w:hAnsiTheme="majorBidi" w:cs="B Mitra" w:hint="cs"/>
          <w:rtl/>
          <w:lang w:bidi="fa-IR"/>
        </w:rPr>
        <w:t>کلی</w:t>
      </w:r>
      <w:r w:rsidRPr="00852B58">
        <w:rPr>
          <w:rFonts w:asciiTheme="majorBidi" w:hAnsiTheme="majorBidi" w:cs="B Mitra"/>
          <w:rtl/>
          <w:lang w:bidi="fa-IR"/>
        </w:rPr>
        <w:t xml:space="preserve"> </w:t>
      </w:r>
      <w:r w:rsidRPr="00852B58">
        <w:rPr>
          <w:rFonts w:asciiTheme="majorBidi" w:hAnsiTheme="majorBidi" w:cs="B Mitra" w:hint="cs"/>
          <w:rtl/>
          <w:lang w:bidi="fa-IR"/>
        </w:rPr>
        <w:t>دارای</w:t>
      </w:r>
      <w:r w:rsidRPr="00852B58">
        <w:rPr>
          <w:rFonts w:asciiTheme="majorBidi" w:hAnsiTheme="majorBidi" w:cs="B Mitra"/>
          <w:rtl/>
          <w:lang w:bidi="fa-IR"/>
        </w:rPr>
        <w:t xml:space="preserve"> </w:t>
      </w:r>
      <w:r w:rsidRPr="00852B58">
        <w:rPr>
          <w:rFonts w:asciiTheme="majorBidi" w:hAnsiTheme="majorBidi" w:cs="B Mitra" w:hint="cs"/>
          <w:rtl/>
          <w:lang w:bidi="fa-IR"/>
        </w:rPr>
        <w:t>فازهای</w:t>
      </w:r>
      <w:r w:rsidRPr="00852B58">
        <w:rPr>
          <w:rFonts w:asciiTheme="majorBidi" w:hAnsiTheme="majorBidi" w:cs="B Mitra"/>
          <w:rtl/>
          <w:lang w:bidi="fa-IR"/>
        </w:rPr>
        <w:t xml:space="preserve"> </w:t>
      </w:r>
      <w:r w:rsidRPr="00852B58">
        <w:rPr>
          <w:rFonts w:asciiTheme="majorBidi" w:hAnsiTheme="majorBidi" w:cs="B Mitra" w:hint="cs"/>
          <w:rtl/>
          <w:lang w:bidi="fa-IR"/>
        </w:rPr>
        <w:t>مختلفی</w:t>
      </w:r>
      <w:r w:rsidRPr="00852B58">
        <w:rPr>
          <w:rFonts w:asciiTheme="majorBidi" w:hAnsiTheme="majorBidi" w:cs="B Mitra"/>
          <w:rtl/>
          <w:lang w:bidi="fa-IR"/>
        </w:rPr>
        <w:t xml:space="preserve"> </w:t>
      </w:r>
      <w:r w:rsidRPr="00852B58">
        <w:rPr>
          <w:rFonts w:asciiTheme="majorBidi" w:hAnsiTheme="majorBidi" w:cs="B Mitra" w:hint="cs"/>
          <w:rtl/>
          <w:lang w:bidi="fa-IR"/>
        </w:rPr>
        <w:t>مانند</w:t>
      </w:r>
      <w:r w:rsidRPr="00852B58">
        <w:rPr>
          <w:rFonts w:asciiTheme="majorBidi" w:hAnsiTheme="majorBidi" w:cs="B Mitra"/>
          <w:rtl/>
          <w:lang w:bidi="fa-IR"/>
        </w:rPr>
        <w:t xml:space="preserve"> </w:t>
      </w:r>
      <w:r w:rsidRPr="00852B58">
        <w:rPr>
          <w:rFonts w:asciiTheme="majorBidi" w:hAnsiTheme="majorBidi" w:cs="B Mitra" w:hint="cs"/>
          <w:rtl/>
          <w:lang w:bidi="fa-IR"/>
        </w:rPr>
        <w:t>مقداردهی</w:t>
      </w:r>
      <w:r w:rsidRPr="00852B58">
        <w:rPr>
          <w:rFonts w:asciiTheme="majorBidi" w:hAnsiTheme="majorBidi" w:cs="B Mitra"/>
          <w:lang w:bidi="fa-IR"/>
        </w:rPr>
        <w:t xml:space="preserve"> </w:t>
      </w:r>
      <w:r w:rsidRPr="00852B58">
        <w:rPr>
          <w:rFonts w:asciiTheme="majorBidi" w:hAnsiTheme="majorBidi" w:cs="B Mitra" w:hint="cs"/>
          <w:rtl/>
          <w:lang w:bidi="fa-IR"/>
        </w:rPr>
        <w:t>اولیه</w:t>
      </w:r>
      <w:r>
        <w:rPr>
          <w:rFonts w:asciiTheme="majorBidi" w:hAnsiTheme="majorBidi" w:cs="B Mitra" w:hint="cs"/>
          <w:rtl/>
          <w:lang w:bidi="fa-IR"/>
        </w:rPr>
        <w:t xml:space="preserve"> </w:t>
      </w:r>
      <w:r w:rsidRPr="00852B58">
        <w:rPr>
          <w:rFonts w:asciiTheme="majorBidi" w:hAnsiTheme="majorBidi" w:cs="B Mitra" w:hint="cs"/>
          <w:rtl/>
          <w:lang w:bidi="fa-IR"/>
        </w:rPr>
        <w:t>مجموعه</w:t>
      </w:r>
      <w:r w:rsidRPr="00852B58">
        <w:rPr>
          <w:rFonts w:asciiTheme="majorBidi" w:hAnsiTheme="majorBidi" w:cs="B Mitra"/>
          <w:rtl/>
          <w:lang w:bidi="fa-IR"/>
        </w:rPr>
        <w:t xml:space="preserve"> </w:t>
      </w:r>
      <w:r w:rsidRPr="00852B58">
        <w:rPr>
          <w:rFonts w:asciiTheme="majorBidi" w:hAnsiTheme="majorBidi" w:cs="B Mitra" w:hint="cs"/>
          <w:rtl/>
          <w:lang w:bidi="fa-IR"/>
        </w:rPr>
        <w:t>مسیرها،</w:t>
      </w:r>
      <w:r w:rsidRPr="00852B58">
        <w:rPr>
          <w:rFonts w:asciiTheme="majorBidi" w:hAnsiTheme="majorBidi" w:cs="B Mitra"/>
          <w:rtl/>
          <w:lang w:bidi="fa-IR"/>
        </w:rPr>
        <w:t xml:space="preserve"> </w:t>
      </w:r>
      <w:r w:rsidRPr="00852B58">
        <w:rPr>
          <w:rFonts w:asciiTheme="majorBidi" w:hAnsiTheme="majorBidi" w:cs="B Mitra" w:hint="cs"/>
          <w:rtl/>
          <w:lang w:bidi="fa-IR"/>
        </w:rPr>
        <w:t>محاسبه</w:t>
      </w:r>
      <w:r w:rsidRPr="00852B58">
        <w:rPr>
          <w:rFonts w:asciiTheme="majorBidi" w:hAnsiTheme="majorBidi" w:cs="B Mitra"/>
          <w:rtl/>
          <w:lang w:bidi="fa-IR"/>
        </w:rPr>
        <w:t xml:space="preserve"> </w:t>
      </w:r>
      <w:r w:rsidRPr="00852B58">
        <w:rPr>
          <w:rFonts w:asciiTheme="majorBidi" w:hAnsiTheme="majorBidi" w:cs="B Mitra" w:hint="cs"/>
          <w:rtl/>
          <w:lang w:bidi="fa-IR"/>
        </w:rPr>
        <w:t>تناسب</w:t>
      </w:r>
      <w:r w:rsidRPr="00852B58">
        <w:rPr>
          <w:rFonts w:asciiTheme="majorBidi" w:hAnsiTheme="majorBidi" w:cs="B Mitra"/>
          <w:rtl/>
          <w:lang w:bidi="fa-IR"/>
        </w:rPr>
        <w:t xml:space="preserve"> </w:t>
      </w:r>
      <w:r w:rsidRPr="00852B58">
        <w:rPr>
          <w:rFonts w:asciiTheme="majorBidi" w:hAnsiTheme="majorBidi" w:cs="B Mitra" w:hint="cs"/>
          <w:rtl/>
          <w:lang w:bidi="fa-IR"/>
        </w:rPr>
        <w:t>همه</w:t>
      </w:r>
      <w:r w:rsidRPr="00852B58">
        <w:rPr>
          <w:rFonts w:asciiTheme="majorBidi" w:hAnsiTheme="majorBidi" w:cs="B Mitra"/>
          <w:rtl/>
          <w:lang w:bidi="fa-IR"/>
        </w:rPr>
        <w:t xml:space="preserve"> </w:t>
      </w:r>
      <w:r w:rsidRPr="00852B58">
        <w:rPr>
          <w:rFonts w:asciiTheme="majorBidi" w:hAnsiTheme="majorBidi" w:cs="B Mitra" w:hint="cs"/>
          <w:rtl/>
          <w:lang w:bidi="fa-IR"/>
        </w:rPr>
        <w:t>مسیرها،</w:t>
      </w:r>
      <w:r w:rsidRPr="00852B58">
        <w:rPr>
          <w:rFonts w:asciiTheme="majorBidi" w:hAnsiTheme="majorBidi" w:cs="B Mitra"/>
          <w:rtl/>
          <w:lang w:bidi="fa-IR"/>
        </w:rPr>
        <w:t xml:space="preserve"> </w:t>
      </w:r>
      <w:r w:rsidRPr="00852B58">
        <w:rPr>
          <w:rFonts w:asciiTheme="majorBidi" w:hAnsiTheme="majorBidi" w:cs="B Mitra" w:hint="cs"/>
          <w:rtl/>
          <w:lang w:bidi="fa-IR"/>
        </w:rPr>
        <w:t>انتخاب</w:t>
      </w:r>
      <w:r w:rsidRPr="00852B58">
        <w:rPr>
          <w:rFonts w:asciiTheme="majorBidi" w:hAnsiTheme="majorBidi" w:cs="B Mitra"/>
          <w:lang w:bidi="fa-IR"/>
        </w:rPr>
        <w:t xml:space="preserve"> </w:t>
      </w:r>
      <w:r w:rsidRPr="00852B58">
        <w:rPr>
          <w:rFonts w:asciiTheme="majorBidi" w:hAnsiTheme="majorBidi" w:cs="B Mitra" w:hint="cs"/>
          <w:rtl/>
          <w:lang w:bidi="fa-IR"/>
        </w:rPr>
        <w:t>بهترین</w:t>
      </w:r>
      <w:r>
        <w:rPr>
          <w:rFonts w:asciiTheme="majorBidi" w:hAnsiTheme="majorBidi" w:cs="B Mitra" w:hint="cs"/>
          <w:rtl/>
          <w:lang w:bidi="fa-IR"/>
        </w:rPr>
        <w:t xml:space="preserve"> </w:t>
      </w:r>
      <w:r w:rsidRPr="00852B58">
        <w:rPr>
          <w:rFonts w:asciiTheme="majorBidi" w:hAnsiTheme="majorBidi" w:cs="B Mitra" w:hint="cs"/>
          <w:rtl/>
          <w:lang w:bidi="fa-IR"/>
        </w:rPr>
        <w:t>بر</w:t>
      </w:r>
      <w:r w:rsidRPr="00852B58">
        <w:rPr>
          <w:rFonts w:asciiTheme="majorBidi" w:hAnsiTheme="majorBidi" w:cs="B Mitra"/>
          <w:rtl/>
          <w:lang w:bidi="fa-IR"/>
        </w:rPr>
        <w:t xml:space="preserve"> </w:t>
      </w:r>
      <w:r w:rsidRPr="00852B58">
        <w:rPr>
          <w:rFonts w:asciiTheme="majorBidi" w:hAnsiTheme="majorBidi" w:cs="B Mitra" w:hint="cs"/>
          <w:rtl/>
          <w:lang w:bidi="fa-IR"/>
        </w:rPr>
        <w:t>اساس</w:t>
      </w:r>
      <w:r w:rsidRPr="00852B58">
        <w:rPr>
          <w:rFonts w:asciiTheme="majorBidi" w:hAnsiTheme="majorBidi" w:cs="B Mitra"/>
          <w:rtl/>
          <w:lang w:bidi="fa-IR"/>
        </w:rPr>
        <w:t xml:space="preserve"> </w:t>
      </w:r>
      <w:r w:rsidRPr="00852B58">
        <w:rPr>
          <w:rFonts w:asciiTheme="majorBidi" w:hAnsiTheme="majorBidi" w:cs="B Mitra" w:hint="cs"/>
          <w:rtl/>
          <w:lang w:bidi="fa-IR"/>
        </w:rPr>
        <w:t>بالاترین</w:t>
      </w:r>
      <w:r w:rsidRPr="00852B58">
        <w:rPr>
          <w:rFonts w:asciiTheme="majorBidi" w:hAnsiTheme="majorBidi" w:cs="B Mitra"/>
          <w:rtl/>
          <w:lang w:bidi="fa-IR"/>
        </w:rPr>
        <w:t xml:space="preserve"> </w:t>
      </w:r>
      <w:r w:rsidRPr="00852B58">
        <w:rPr>
          <w:rFonts w:asciiTheme="majorBidi" w:hAnsiTheme="majorBidi" w:cs="B Mitra" w:hint="cs"/>
          <w:rtl/>
          <w:lang w:bidi="fa-IR"/>
        </w:rPr>
        <w:t>مقدار</w:t>
      </w:r>
      <w:r w:rsidRPr="00852B58">
        <w:rPr>
          <w:rFonts w:asciiTheme="majorBidi" w:hAnsiTheme="majorBidi" w:cs="B Mitra"/>
          <w:rtl/>
          <w:lang w:bidi="fa-IR"/>
        </w:rPr>
        <w:t xml:space="preserve"> </w:t>
      </w:r>
      <w:r w:rsidRPr="00852B58">
        <w:rPr>
          <w:rFonts w:asciiTheme="majorBidi" w:hAnsiTheme="majorBidi" w:cs="B Mitra" w:hint="cs"/>
          <w:rtl/>
          <w:lang w:bidi="fa-IR"/>
        </w:rPr>
        <w:t>تناسب،</w:t>
      </w:r>
      <w:r w:rsidRPr="00852B58">
        <w:rPr>
          <w:rFonts w:asciiTheme="majorBidi" w:hAnsiTheme="majorBidi" w:cs="B Mitra"/>
          <w:rtl/>
          <w:lang w:bidi="fa-IR"/>
        </w:rPr>
        <w:t xml:space="preserve"> </w:t>
      </w:r>
      <w:r w:rsidRPr="00852B58">
        <w:rPr>
          <w:rFonts w:asciiTheme="majorBidi" w:hAnsiTheme="majorBidi" w:cs="B Mitra" w:hint="cs"/>
          <w:rtl/>
          <w:lang w:bidi="fa-IR"/>
        </w:rPr>
        <w:t>انجام</w:t>
      </w:r>
      <w:r w:rsidRPr="00852B58">
        <w:rPr>
          <w:rFonts w:asciiTheme="majorBidi" w:hAnsiTheme="majorBidi" w:cs="B Mitra"/>
          <w:rtl/>
          <w:lang w:bidi="fa-IR"/>
        </w:rPr>
        <w:t xml:space="preserve"> </w:t>
      </w:r>
      <w:r w:rsidRPr="00852B58">
        <w:rPr>
          <w:rFonts w:asciiTheme="majorBidi" w:hAnsiTheme="majorBidi" w:cs="B Mitra" w:hint="cs"/>
          <w:rtl/>
          <w:lang w:bidi="fa-IR"/>
        </w:rPr>
        <w:t>متقاطع</w:t>
      </w:r>
      <w:r w:rsidRPr="00852B58">
        <w:rPr>
          <w:rFonts w:asciiTheme="majorBidi" w:hAnsiTheme="majorBidi" w:cs="B Mitra"/>
          <w:rtl/>
          <w:lang w:bidi="fa-IR"/>
        </w:rPr>
        <w:t xml:space="preserve"> </w:t>
      </w:r>
      <w:r w:rsidRPr="00852B58">
        <w:rPr>
          <w:rFonts w:asciiTheme="majorBidi" w:hAnsiTheme="majorBidi" w:cs="B Mitra" w:hint="cs"/>
          <w:rtl/>
          <w:lang w:bidi="fa-IR"/>
        </w:rPr>
        <w:t>و</w:t>
      </w:r>
      <w:r w:rsidRPr="00852B58">
        <w:rPr>
          <w:rFonts w:asciiTheme="majorBidi" w:hAnsiTheme="majorBidi" w:cs="B Mitra"/>
          <w:rtl/>
          <w:lang w:bidi="fa-IR"/>
        </w:rPr>
        <w:t xml:space="preserve"> </w:t>
      </w:r>
      <w:r w:rsidRPr="00852B58">
        <w:rPr>
          <w:rFonts w:asciiTheme="majorBidi" w:hAnsiTheme="majorBidi" w:cs="B Mitra" w:hint="cs"/>
          <w:rtl/>
          <w:lang w:bidi="fa-IR"/>
        </w:rPr>
        <w:t>جهش</w:t>
      </w:r>
      <w:r w:rsidRPr="00852B58">
        <w:rPr>
          <w:rFonts w:asciiTheme="majorBidi" w:hAnsiTheme="majorBidi" w:cs="B Mitra"/>
          <w:rtl/>
          <w:lang w:bidi="fa-IR"/>
        </w:rPr>
        <w:t xml:space="preserve"> </w:t>
      </w:r>
      <w:r w:rsidRPr="00852B58">
        <w:rPr>
          <w:rFonts w:asciiTheme="majorBidi" w:hAnsiTheme="majorBidi" w:cs="B Mitra" w:hint="cs"/>
          <w:rtl/>
          <w:lang w:bidi="fa-IR"/>
        </w:rPr>
        <w:t>در</w:t>
      </w:r>
      <w:r w:rsidRPr="00852B58">
        <w:rPr>
          <w:rFonts w:asciiTheme="majorBidi" w:hAnsiTheme="majorBidi" w:cs="B Mitra"/>
          <w:lang w:bidi="fa-IR"/>
        </w:rPr>
        <w:t xml:space="preserve"> </w:t>
      </w:r>
      <w:r w:rsidRPr="00852B58">
        <w:rPr>
          <w:rFonts w:asciiTheme="majorBidi" w:hAnsiTheme="majorBidi" w:cs="B Mitra" w:hint="cs"/>
          <w:rtl/>
          <w:lang w:bidi="fa-IR"/>
        </w:rPr>
        <w:t>مسیرها،سپس</w:t>
      </w:r>
      <w:r w:rsidRPr="00852B58">
        <w:rPr>
          <w:rFonts w:asciiTheme="majorBidi" w:hAnsiTheme="majorBidi" w:cs="B Mitra"/>
          <w:rtl/>
          <w:lang w:bidi="fa-IR"/>
        </w:rPr>
        <w:t xml:space="preserve"> </w:t>
      </w:r>
      <w:r w:rsidRPr="00852B58">
        <w:rPr>
          <w:rFonts w:asciiTheme="majorBidi" w:hAnsiTheme="majorBidi" w:cs="B Mitra" w:hint="cs"/>
          <w:rtl/>
          <w:lang w:bidi="fa-IR"/>
        </w:rPr>
        <w:t>ارزیابی</w:t>
      </w:r>
      <w:r w:rsidRPr="00852B58">
        <w:rPr>
          <w:rFonts w:asciiTheme="majorBidi" w:hAnsiTheme="majorBidi" w:cs="B Mitra"/>
          <w:rtl/>
          <w:lang w:bidi="fa-IR"/>
        </w:rPr>
        <w:t xml:space="preserve"> </w:t>
      </w:r>
      <w:r w:rsidRPr="00852B58">
        <w:rPr>
          <w:rFonts w:asciiTheme="majorBidi" w:hAnsiTheme="majorBidi" w:cs="B Mitra" w:hint="cs"/>
          <w:rtl/>
          <w:lang w:bidi="fa-IR"/>
        </w:rPr>
        <w:t>شرایط</w:t>
      </w:r>
      <w:r w:rsidRPr="00852B58">
        <w:rPr>
          <w:rFonts w:asciiTheme="majorBidi" w:hAnsiTheme="majorBidi" w:cs="B Mitra"/>
          <w:rtl/>
          <w:lang w:bidi="fa-IR"/>
        </w:rPr>
        <w:t xml:space="preserve"> </w:t>
      </w:r>
      <w:r w:rsidRPr="00852B58">
        <w:rPr>
          <w:rFonts w:asciiTheme="majorBidi" w:hAnsiTheme="majorBidi" w:cs="B Mitra" w:hint="cs"/>
          <w:rtl/>
          <w:lang w:bidi="fa-IR"/>
        </w:rPr>
        <w:t>و</w:t>
      </w:r>
      <w:r w:rsidRPr="00852B58">
        <w:rPr>
          <w:rFonts w:asciiTheme="majorBidi" w:hAnsiTheme="majorBidi" w:cs="B Mitra"/>
          <w:rtl/>
          <w:lang w:bidi="fa-IR"/>
        </w:rPr>
        <w:t xml:space="preserve"> </w:t>
      </w:r>
      <w:r w:rsidRPr="00852B58">
        <w:rPr>
          <w:rFonts w:asciiTheme="majorBidi" w:hAnsiTheme="majorBidi" w:cs="B Mitra" w:hint="cs"/>
          <w:rtl/>
          <w:lang w:bidi="fa-IR"/>
        </w:rPr>
        <w:t>تکرار</w:t>
      </w:r>
      <w:r w:rsidRPr="00852B58">
        <w:rPr>
          <w:rFonts w:asciiTheme="majorBidi" w:hAnsiTheme="majorBidi" w:cs="B Mitra"/>
          <w:rtl/>
          <w:lang w:bidi="fa-IR"/>
        </w:rPr>
        <w:t xml:space="preserve"> </w:t>
      </w:r>
      <w:r w:rsidRPr="00852B58">
        <w:rPr>
          <w:rFonts w:asciiTheme="majorBidi" w:hAnsiTheme="majorBidi" w:cs="B Mitra" w:hint="cs"/>
          <w:rtl/>
          <w:lang w:bidi="fa-IR"/>
        </w:rPr>
        <w:t>تا</w:t>
      </w:r>
      <w:r w:rsidRPr="00852B58">
        <w:rPr>
          <w:rFonts w:asciiTheme="majorBidi" w:hAnsiTheme="majorBidi" w:cs="B Mitra"/>
          <w:rtl/>
          <w:lang w:bidi="fa-IR"/>
        </w:rPr>
        <w:t xml:space="preserve"> </w:t>
      </w:r>
      <w:r w:rsidRPr="00852B58">
        <w:rPr>
          <w:rFonts w:asciiTheme="majorBidi" w:hAnsiTheme="majorBidi" w:cs="B Mitra" w:hint="cs"/>
          <w:rtl/>
          <w:lang w:bidi="fa-IR"/>
        </w:rPr>
        <w:t>پایان</w:t>
      </w:r>
      <w:r w:rsidRPr="00852B58">
        <w:rPr>
          <w:rFonts w:asciiTheme="majorBidi" w:hAnsiTheme="majorBidi" w:cs="B Mitra"/>
          <w:rtl/>
          <w:lang w:bidi="fa-IR"/>
        </w:rPr>
        <w:t xml:space="preserve"> </w:t>
      </w:r>
      <w:r w:rsidRPr="00852B58">
        <w:rPr>
          <w:rFonts w:asciiTheme="majorBidi" w:hAnsiTheme="majorBidi" w:cs="B Mitra" w:hint="cs"/>
          <w:rtl/>
          <w:lang w:bidi="fa-IR"/>
        </w:rPr>
        <w:t>پایان</w:t>
      </w:r>
      <w:r w:rsidRPr="00852B58">
        <w:rPr>
          <w:rFonts w:asciiTheme="majorBidi" w:hAnsiTheme="majorBidi" w:cs="B Mitra"/>
          <w:rtl/>
          <w:lang w:bidi="fa-IR"/>
        </w:rPr>
        <w:t xml:space="preserve"> </w:t>
      </w:r>
      <w:r w:rsidRPr="00852B58">
        <w:rPr>
          <w:rFonts w:asciiTheme="majorBidi" w:hAnsiTheme="majorBidi" w:cs="B Mitra" w:hint="cs"/>
          <w:rtl/>
          <w:lang w:bidi="fa-IR"/>
        </w:rPr>
        <w:t>است</w:t>
      </w:r>
      <w:r w:rsidRPr="00852B58">
        <w:rPr>
          <w:rFonts w:asciiTheme="majorBidi" w:hAnsiTheme="majorBidi" w:cs="B Mitra"/>
          <w:rtl/>
          <w:lang w:bidi="fa-IR"/>
        </w:rPr>
        <w:t xml:space="preserve">. </w:t>
      </w:r>
      <w:r w:rsidRPr="00852B58">
        <w:rPr>
          <w:rFonts w:asciiTheme="majorBidi" w:hAnsiTheme="majorBidi" w:cs="B Mitra" w:hint="cs"/>
          <w:rtl/>
          <w:lang w:bidi="fa-IR"/>
        </w:rPr>
        <w:t>شرط</w:t>
      </w:r>
      <w:r w:rsidRPr="00852B58">
        <w:rPr>
          <w:rFonts w:asciiTheme="majorBidi" w:hAnsiTheme="majorBidi" w:cs="B Mitra"/>
          <w:rtl/>
          <w:lang w:bidi="fa-IR"/>
        </w:rPr>
        <w:t xml:space="preserve"> </w:t>
      </w:r>
      <w:r w:rsidRPr="00852B58">
        <w:rPr>
          <w:rFonts w:asciiTheme="majorBidi" w:hAnsiTheme="majorBidi" w:cs="B Mitra" w:hint="cs"/>
          <w:rtl/>
          <w:lang w:bidi="fa-IR"/>
        </w:rPr>
        <w:t>به</w:t>
      </w:r>
      <w:r w:rsidRPr="00852B58">
        <w:rPr>
          <w:rFonts w:asciiTheme="majorBidi" w:hAnsiTheme="majorBidi" w:cs="B Mitra"/>
          <w:lang w:bidi="fa-IR"/>
        </w:rPr>
        <w:t xml:space="preserve"> </w:t>
      </w:r>
      <w:r w:rsidRPr="00852B58">
        <w:rPr>
          <w:rFonts w:asciiTheme="majorBidi" w:hAnsiTheme="majorBidi" w:cs="B Mitra" w:hint="cs"/>
          <w:rtl/>
          <w:lang w:bidi="fa-IR"/>
        </w:rPr>
        <w:t>دستمی</w:t>
      </w:r>
      <w:r w:rsidRPr="00852B58">
        <w:rPr>
          <w:rFonts w:asciiTheme="majorBidi" w:hAnsiTheme="majorBidi" w:cs="B Mitra"/>
          <w:rtl/>
          <w:lang w:bidi="fa-IR"/>
        </w:rPr>
        <w:t xml:space="preserve"> </w:t>
      </w:r>
      <w:r w:rsidRPr="00852B58">
        <w:rPr>
          <w:rFonts w:asciiTheme="majorBidi" w:hAnsiTheme="majorBidi" w:cs="B Mitra" w:hint="cs"/>
          <w:rtl/>
          <w:lang w:bidi="fa-IR"/>
        </w:rPr>
        <w:t>آید</w:t>
      </w:r>
      <w:r w:rsidRPr="00852B58">
        <w:rPr>
          <w:rFonts w:asciiTheme="majorBidi" w:hAnsiTheme="majorBidi" w:cs="B Mitra"/>
          <w:rtl/>
          <w:lang w:bidi="fa-IR"/>
        </w:rPr>
        <w:t xml:space="preserve"> </w:t>
      </w:r>
      <w:r w:rsidRPr="00852B58">
        <w:rPr>
          <w:rFonts w:asciiTheme="majorBidi" w:hAnsiTheme="majorBidi" w:cs="B Mitra"/>
          <w:lang w:bidi="fa-IR"/>
        </w:rPr>
        <w:t>[17]</w:t>
      </w:r>
      <w:r w:rsidRPr="00852B58">
        <w:rPr>
          <w:rFonts w:asciiTheme="majorBidi" w:hAnsiTheme="majorBidi" w:cs="B Mitra"/>
          <w:rtl/>
        </w:rPr>
        <w:t xml:space="preserve">، </w:t>
      </w:r>
      <w:r>
        <w:rPr>
          <w:rFonts w:asciiTheme="majorBidi" w:hAnsiTheme="majorBidi" w:cs="B Mitra"/>
          <w:lang w:bidi="fa-IR"/>
        </w:rPr>
        <w:t>[18]</w:t>
      </w:r>
      <w:r>
        <w:rPr>
          <w:rFonts w:asciiTheme="majorBidi" w:hAnsiTheme="majorBidi" w:cs="B Mitra" w:hint="cs"/>
          <w:rtl/>
          <w:lang w:bidi="fa-IR"/>
        </w:rPr>
        <w:t>.</w:t>
      </w:r>
    </w:p>
    <w:p w:rsidR="00852B58" w:rsidRDefault="00852B58" w:rsidP="003F2B5D">
      <w:pPr>
        <w:bidi/>
        <w:jc w:val="both"/>
        <w:rPr>
          <w:rFonts w:asciiTheme="majorBidi" w:hAnsiTheme="majorBidi" w:cs="B Mitra"/>
          <w:lang w:bidi="fa-IR"/>
        </w:rPr>
      </w:pPr>
      <w:r w:rsidRPr="00852B58">
        <w:rPr>
          <w:rFonts w:asciiTheme="majorBidi" w:hAnsiTheme="majorBidi" w:cs="B Mitra"/>
          <w:rtl/>
        </w:rPr>
        <w:t>الگوریتم</w:t>
      </w:r>
      <w:r>
        <w:rPr>
          <w:rFonts w:asciiTheme="majorBidi" w:hAnsiTheme="majorBidi" w:cs="B Mitra" w:hint="cs"/>
          <w:rtl/>
        </w:rPr>
        <w:t xml:space="preserve"> </w:t>
      </w:r>
      <w:r w:rsidRPr="00852B58">
        <w:rPr>
          <w:rFonts w:asciiTheme="majorBidi" w:hAnsiTheme="majorBidi" w:cs="B Mitra"/>
          <w:rtl/>
        </w:rPr>
        <w:t>ژنتیک از انتخاب طبیعی که مناسب ترین افراد یک جمعیت</w:t>
      </w:r>
      <w:r>
        <w:rPr>
          <w:rFonts w:asciiTheme="majorBidi" w:hAnsiTheme="majorBidi" w:cs="B Mitra" w:hint="cs"/>
          <w:rtl/>
        </w:rPr>
        <w:t xml:space="preserve"> </w:t>
      </w:r>
      <w:r w:rsidR="003F2B5D">
        <w:rPr>
          <w:rFonts w:asciiTheme="majorBidi" w:hAnsiTheme="majorBidi" w:cs="B Mitra"/>
          <w:rtl/>
        </w:rPr>
        <w:t>را پشتیبانی می</w:t>
      </w:r>
      <w:r w:rsidR="003F2B5D">
        <w:rPr>
          <w:rFonts w:asciiTheme="majorBidi" w:hAnsiTheme="majorBidi" w:cs="B Mitra"/>
          <w:rtl/>
        </w:rPr>
        <w:softHyphen/>
      </w:r>
      <w:r w:rsidRPr="00852B58">
        <w:rPr>
          <w:rFonts w:asciiTheme="majorBidi" w:hAnsiTheme="majorBidi" w:cs="B Mitra"/>
          <w:rtl/>
        </w:rPr>
        <w:t>کند، در نظر گرفته شده است. این افراد احتمال</w:t>
      </w:r>
      <w:r>
        <w:rPr>
          <w:rFonts w:asciiTheme="majorBidi" w:hAnsiTheme="majorBidi" w:cs="B Mitra" w:hint="cs"/>
          <w:rtl/>
        </w:rPr>
        <w:t xml:space="preserve"> </w:t>
      </w:r>
      <w:r w:rsidRPr="00852B58">
        <w:rPr>
          <w:rFonts w:asciiTheme="majorBidi" w:hAnsiTheme="majorBidi" w:cs="B Mitra"/>
          <w:rtl/>
        </w:rPr>
        <w:t>بیشتری برای تولید مثل دارند، بنابراین در نسل های بعدی جانشینان</w:t>
      </w:r>
      <w:r>
        <w:rPr>
          <w:rFonts w:asciiTheme="majorBidi" w:hAnsiTheme="majorBidi" w:cs="B Mitra" w:hint="cs"/>
          <w:rtl/>
        </w:rPr>
        <w:t xml:space="preserve"> </w:t>
      </w:r>
      <w:r w:rsidR="003F2B5D">
        <w:rPr>
          <w:rFonts w:asciiTheme="majorBidi" w:hAnsiTheme="majorBidi" w:cs="B Mitra"/>
          <w:rtl/>
        </w:rPr>
        <w:t>بیشتری تولید می</w:t>
      </w:r>
      <w:r w:rsidR="003F2B5D">
        <w:rPr>
          <w:rFonts w:asciiTheme="majorBidi" w:hAnsiTheme="majorBidi" w:cs="B Mitra"/>
          <w:rtl/>
        </w:rPr>
        <w:softHyphen/>
      </w:r>
      <w:r w:rsidRPr="00852B58">
        <w:rPr>
          <w:rFonts w:asciiTheme="majorBidi" w:hAnsiTheme="majorBidi" w:cs="B Mitra"/>
          <w:rtl/>
        </w:rPr>
        <w:t>شود. به دلیل هزینه های عملیاتی کمتر،</w:t>
      </w:r>
      <w:r>
        <w:rPr>
          <w:rFonts w:asciiTheme="majorBidi" w:hAnsiTheme="majorBidi" w:cs="B Mitra" w:hint="cs"/>
          <w:rtl/>
        </w:rPr>
        <w:t xml:space="preserve"> </w:t>
      </w:r>
      <w:r>
        <w:rPr>
          <w:rFonts w:asciiTheme="majorBidi" w:hAnsiTheme="majorBidi" w:cs="B Mitra"/>
          <w:rtl/>
        </w:rPr>
        <w:t>سهولت اجرا و موازی سازی آسان،</w:t>
      </w:r>
      <w:r>
        <w:rPr>
          <w:rFonts w:asciiTheme="majorBidi" w:hAnsiTheme="majorBidi" w:cs="B Mitra" w:hint="cs"/>
          <w:rtl/>
        </w:rPr>
        <w:t xml:space="preserve"> </w:t>
      </w:r>
      <w:r>
        <w:rPr>
          <w:rFonts w:asciiTheme="majorBidi" w:hAnsiTheme="majorBidi" w:cs="B Mitra"/>
        </w:rPr>
        <w:t>GA</w:t>
      </w:r>
      <w:r>
        <w:rPr>
          <w:rFonts w:asciiTheme="majorBidi" w:hAnsiTheme="majorBidi" w:cs="B Mitra" w:hint="cs"/>
          <w:rtl/>
        </w:rPr>
        <w:t xml:space="preserve"> </w:t>
      </w:r>
      <w:r w:rsidRPr="00852B58">
        <w:rPr>
          <w:rFonts w:asciiTheme="majorBidi" w:hAnsiTheme="majorBidi" w:cs="B Mitra"/>
          <w:rtl/>
        </w:rPr>
        <w:t>در بسیاری از مسائل</w:t>
      </w:r>
      <w:r>
        <w:rPr>
          <w:rFonts w:asciiTheme="majorBidi" w:hAnsiTheme="majorBidi" w:cs="B Mitra" w:hint="cs"/>
          <w:rtl/>
        </w:rPr>
        <w:t xml:space="preserve"> </w:t>
      </w:r>
      <w:r w:rsidRPr="00852B58">
        <w:rPr>
          <w:rFonts w:asciiTheme="majorBidi" w:hAnsiTheme="majorBidi" w:cs="B Mitra"/>
          <w:rtl/>
        </w:rPr>
        <w:t xml:space="preserve">بهینه سازی پیاده سازی شده است </w:t>
      </w:r>
      <w:r w:rsidR="003F2B5D">
        <w:rPr>
          <w:rFonts w:asciiTheme="majorBidi" w:hAnsiTheme="majorBidi" w:cs="B Mitra"/>
        </w:rPr>
        <w:t>[19]</w:t>
      </w:r>
      <w:r w:rsidRPr="00852B58">
        <w:rPr>
          <w:rFonts w:asciiTheme="majorBidi" w:hAnsiTheme="majorBidi" w:cs="B Mitra"/>
          <w:rtl/>
        </w:rPr>
        <w:t>]. چندین رویکرد و اصطلاحات</w:t>
      </w:r>
      <w:r w:rsidR="003F2B5D">
        <w:rPr>
          <w:rFonts w:asciiTheme="majorBidi" w:hAnsiTheme="majorBidi" w:cs="B Mitra"/>
        </w:rPr>
        <w:t xml:space="preserve"> </w:t>
      </w:r>
      <w:r w:rsidRPr="00852B58">
        <w:rPr>
          <w:rFonts w:asciiTheme="majorBidi" w:hAnsiTheme="majorBidi" w:cs="B Mitra"/>
          <w:rtl/>
        </w:rPr>
        <w:t>از</w:t>
      </w:r>
      <w:r w:rsidR="003F2B5D">
        <w:rPr>
          <w:rFonts w:asciiTheme="majorBidi" w:hAnsiTheme="majorBidi" w:cs="B Mitra" w:hint="cs"/>
          <w:rtl/>
          <w:lang w:bidi="fa-IR"/>
        </w:rPr>
        <w:t xml:space="preserve"> </w:t>
      </w:r>
      <w:r w:rsidR="003F2B5D" w:rsidRPr="003F2B5D">
        <w:rPr>
          <w:rFonts w:asciiTheme="majorBidi" w:hAnsiTheme="majorBidi" w:cs="B Mitra"/>
          <w:rtl/>
        </w:rPr>
        <w:t>زیست</w:t>
      </w:r>
      <w:r w:rsidR="003F2B5D">
        <w:rPr>
          <w:rFonts w:asciiTheme="majorBidi" w:hAnsiTheme="majorBidi" w:cs="B Mitra" w:hint="cs"/>
          <w:rtl/>
        </w:rPr>
        <w:t xml:space="preserve"> </w:t>
      </w:r>
      <w:r w:rsidR="003F2B5D" w:rsidRPr="003F2B5D">
        <w:rPr>
          <w:rFonts w:asciiTheme="majorBidi" w:hAnsiTheme="majorBidi" w:cs="B Mitra"/>
          <w:rtl/>
        </w:rPr>
        <w:t>شناسی به عنوان یک پایه نظری در</w:t>
      </w:r>
      <w:r w:rsidR="003F2B5D" w:rsidRPr="003F2B5D">
        <w:rPr>
          <w:rFonts w:asciiTheme="majorBidi" w:hAnsiTheme="majorBidi" w:cs="B Mitra"/>
          <w:lang w:bidi="fa-IR"/>
        </w:rPr>
        <w:t xml:space="preserve"> GA </w:t>
      </w:r>
      <w:r w:rsidR="003F2B5D" w:rsidRPr="003F2B5D">
        <w:rPr>
          <w:rFonts w:asciiTheme="majorBidi" w:hAnsiTheme="majorBidi" w:cs="B Mitra"/>
          <w:rtl/>
        </w:rPr>
        <w:t>استفاده می شود</w:t>
      </w:r>
      <w:r w:rsidR="003F2B5D" w:rsidRPr="003F2B5D">
        <w:rPr>
          <w:rFonts w:asciiTheme="majorBidi" w:hAnsiTheme="majorBidi" w:cs="B Mitra"/>
          <w:lang w:bidi="fa-IR"/>
        </w:rPr>
        <w:t xml:space="preserve">. </w:t>
      </w:r>
      <w:r w:rsidR="003F2B5D" w:rsidRPr="003F2B5D">
        <w:rPr>
          <w:rFonts w:asciiTheme="majorBidi" w:hAnsiTheme="majorBidi" w:cs="B Mitra"/>
          <w:rtl/>
        </w:rPr>
        <w:t>اصطلاحاتی</w:t>
      </w:r>
      <w:r w:rsidR="003F2B5D">
        <w:rPr>
          <w:rFonts w:asciiTheme="majorBidi" w:hAnsiTheme="majorBidi" w:cs="B Mitra" w:hint="cs"/>
          <w:rtl/>
        </w:rPr>
        <w:t xml:space="preserve"> </w:t>
      </w:r>
      <w:r w:rsidR="003F2B5D" w:rsidRPr="003F2B5D">
        <w:rPr>
          <w:rFonts w:asciiTheme="majorBidi" w:hAnsiTheme="majorBidi" w:cs="B Mitra"/>
          <w:rtl/>
        </w:rPr>
        <w:t>که در رویکرد ژنتیکی استفاده می شود عبارتند از ژن، کروموزوم،</w:t>
      </w:r>
      <w:r w:rsidR="003F2B5D">
        <w:rPr>
          <w:rFonts w:asciiTheme="majorBidi" w:hAnsiTheme="majorBidi" w:cs="B Mitra" w:hint="cs"/>
          <w:rtl/>
        </w:rPr>
        <w:t xml:space="preserve"> </w:t>
      </w:r>
      <w:r w:rsidR="003F2B5D" w:rsidRPr="003F2B5D">
        <w:rPr>
          <w:rFonts w:asciiTheme="majorBidi" w:hAnsiTheme="majorBidi" w:cs="B Mitra"/>
          <w:rtl/>
        </w:rPr>
        <w:t xml:space="preserve">والدین، فرزندان و عملکرد </w:t>
      </w:r>
      <w:r w:rsidR="001D7225">
        <w:rPr>
          <w:rFonts w:asciiTheme="majorBidi" w:hAnsiTheme="majorBidi" w:cs="B Mitra"/>
          <w:rtl/>
        </w:rPr>
        <w:t>تناسب</w:t>
      </w:r>
      <w:r w:rsidR="003F2B5D" w:rsidRPr="003F2B5D">
        <w:rPr>
          <w:rFonts w:asciiTheme="majorBidi" w:hAnsiTheme="majorBidi" w:cs="B Mitra"/>
          <w:rtl/>
        </w:rPr>
        <w:t>. ژن به عنوان یک متغیر</w:t>
      </w:r>
      <w:r w:rsidR="003F2B5D">
        <w:rPr>
          <w:rFonts w:asciiTheme="majorBidi" w:hAnsiTheme="majorBidi" w:cs="B Mitra" w:hint="cs"/>
          <w:rtl/>
        </w:rPr>
        <w:t xml:space="preserve"> </w:t>
      </w:r>
      <w:r w:rsidR="003F2B5D">
        <w:rPr>
          <w:rFonts w:asciiTheme="majorBidi" w:hAnsiTheme="majorBidi" w:cs="B Mitra"/>
          <w:rtl/>
        </w:rPr>
        <w:t>بهینه سازی تعریف می</w:t>
      </w:r>
      <w:r w:rsidR="003F2B5D">
        <w:rPr>
          <w:rFonts w:asciiTheme="majorBidi" w:hAnsiTheme="majorBidi" w:cs="B Mitra"/>
          <w:rtl/>
        </w:rPr>
        <w:softHyphen/>
      </w:r>
      <w:r w:rsidR="003F2B5D" w:rsidRPr="003F2B5D">
        <w:rPr>
          <w:rFonts w:asciiTheme="majorBidi" w:hAnsiTheme="majorBidi" w:cs="B Mitra"/>
          <w:rtl/>
        </w:rPr>
        <w:t xml:space="preserve">شود که به شکل </w:t>
      </w:r>
      <w:r w:rsidR="003F2B5D" w:rsidRPr="003F2B5D">
        <w:rPr>
          <w:rFonts w:asciiTheme="majorBidi" w:hAnsiTheme="majorBidi" w:cs="B Mitra"/>
          <w:rtl/>
        </w:rPr>
        <w:lastRenderedPageBreak/>
        <w:t xml:space="preserve">کدگذاری شده بیان </w:t>
      </w:r>
      <w:r w:rsidR="003F2B5D">
        <w:rPr>
          <w:rFonts w:asciiTheme="majorBidi" w:hAnsiTheme="majorBidi" w:cs="B Mitra"/>
          <w:rtl/>
        </w:rPr>
        <w:t>می</w:t>
      </w:r>
      <w:r w:rsidR="003F2B5D">
        <w:rPr>
          <w:rFonts w:asciiTheme="majorBidi" w:hAnsiTheme="majorBidi" w:cs="B Mitra"/>
          <w:rtl/>
        </w:rPr>
        <w:softHyphen/>
        <w:t>شود.</w:t>
      </w:r>
      <w:r w:rsidR="003F2B5D">
        <w:rPr>
          <w:rFonts w:asciiTheme="majorBidi" w:hAnsiTheme="majorBidi" w:cs="B Mitra" w:hint="cs"/>
          <w:rtl/>
        </w:rPr>
        <w:t xml:space="preserve"> ک</w:t>
      </w:r>
      <w:r w:rsidR="003F2B5D" w:rsidRPr="003F2B5D">
        <w:rPr>
          <w:rFonts w:asciiTheme="majorBidi" w:hAnsiTheme="majorBidi" w:cs="B Mitra"/>
          <w:rtl/>
        </w:rPr>
        <w:t>روموزوم ت</w:t>
      </w:r>
      <w:r w:rsidR="003F2B5D">
        <w:rPr>
          <w:rFonts w:asciiTheme="majorBidi" w:hAnsiTheme="majorBidi" w:cs="B Mitra"/>
          <w:rtl/>
        </w:rPr>
        <w:t>عداد محدودی از ژن ها را نشان می</w:t>
      </w:r>
      <w:r w:rsidR="003F2B5D">
        <w:rPr>
          <w:rFonts w:asciiTheme="majorBidi" w:hAnsiTheme="majorBidi" w:cs="B Mitra"/>
          <w:rtl/>
        </w:rPr>
        <w:softHyphen/>
      </w:r>
      <w:r w:rsidR="003F2B5D" w:rsidRPr="003F2B5D">
        <w:rPr>
          <w:rFonts w:asciiTheme="majorBidi" w:hAnsiTheme="majorBidi" w:cs="B Mitra"/>
          <w:rtl/>
        </w:rPr>
        <w:t xml:space="preserve">دهد که </w:t>
      </w:r>
      <w:r w:rsidR="003F2B5D">
        <w:rPr>
          <w:rFonts w:asciiTheme="majorBidi" w:hAnsiTheme="majorBidi" w:cs="B Mitra"/>
          <w:rtl/>
        </w:rPr>
        <w:t>یکفرد را نشان می</w:t>
      </w:r>
      <w:r w:rsidR="003F2B5D">
        <w:rPr>
          <w:rFonts w:asciiTheme="majorBidi" w:hAnsiTheme="majorBidi" w:cs="B Mitra"/>
          <w:rtl/>
        </w:rPr>
        <w:softHyphen/>
      </w:r>
      <w:r w:rsidR="003F2B5D" w:rsidRPr="003F2B5D">
        <w:rPr>
          <w:rFonts w:asciiTheme="majorBidi" w:hAnsiTheme="majorBidi" w:cs="B Mitra"/>
          <w:rtl/>
        </w:rPr>
        <w:t>دهد. والدین افرادی هستند که با روش انتخاب</w:t>
      </w:r>
      <w:r w:rsidR="003F2B5D">
        <w:rPr>
          <w:rFonts w:asciiTheme="majorBidi" w:hAnsiTheme="majorBidi" w:cs="B Mitra"/>
          <w:rtl/>
        </w:rPr>
        <w:t xml:space="preserve"> می</w:t>
      </w:r>
      <w:r w:rsidR="003F2B5D">
        <w:rPr>
          <w:rFonts w:asciiTheme="majorBidi" w:hAnsiTheme="majorBidi" w:cs="B Mitra"/>
          <w:rtl/>
        </w:rPr>
        <w:softHyphen/>
      </w:r>
      <w:r w:rsidR="003F2B5D" w:rsidRPr="003F2B5D">
        <w:rPr>
          <w:rFonts w:asciiTheme="majorBidi" w:hAnsiTheme="majorBidi" w:cs="B Mitra"/>
          <w:rtl/>
        </w:rPr>
        <w:t>گیرند کاندیدای فرآیند تولید مثل شوند. کودکان افراد</w:t>
      </w:r>
      <w:r w:rsidR="003F2B5D">
        <w:rPr>
          <w:rFonts w:asciiTheme="majorBidi" w:hAnsiTheme="majorBidi" w:cs="B Mitra" w:hint="cs"/>
          <w:rtl/>
        </w:rPr>
        <w:t xml:space="preserve"> </w:t>
      </w:r>
      <w:r w:rsidR="003F2B5D" w:rsidRPr="003F2B5D">
        <w:rPr>
          <w:rFonts w:asciiTheme="majorBidi" w:hAnsiTheme="majorBidi" w:cs="B Mitra"/>
          <w:rtl/>
        </w:rPr>
        <w:t xml:space="preserve">حاصل از این عملگر هستند و ارزش تابع </w:t>
      </w:r>
      <w:r w:rsidR="001D7225">
        <w:rPr>
          <w:rFonts w:asciiTheme="majorBidi" w:hAnsiTheme="majorBidi" w:cs="B Mitra"/>
          <w:rtl/>
        </w:rPr>
        <w:t>تناسب</w:t>
      </w:r>
      <w:r w:rsidR="003F2B5D" w:rsidRPr="003F2B5D">
        <w:rPr>
          <w:rFonts w:asciiTheme="majorBidi" w:hAnsiTheme="majorBidi" w:cs="B Mitra"/>
          <w:rtl/>
        </w:rPr>
        <w:t xml:space="preserve"> فرد، در</w:t>
      </w:r>
      <w:r w:rsidR="003F2B5D">
        <w:rPr>
          <w:rFonts w:asciiTheme="majorBidi" w:hAnsiTheme="majorBidi" w:cs="B Mitra" w:hint="cs"/>
          <w:rtl/>
        </w:rPr>
        <w:t xml:space="preserve"> </w:t>
      </w:r>
      <w:r w:rsidR="003F2B5D" w:rsidRPr="003F2B5D">
        <w:rPr>
          <w:rFonts w:asciiTheme="majorBidi" w:hAnsiTheme="majorBidi" w:cs="B Mitra"/>
          <w:rtl/>
        </w:rPr>
        <w:t>جهت</w:t>
      </w:r>
      <w:r w:rsidR="003F2B5D">
        <w:rPr>
          <w:rFonts w:asciiTheme="majorBidi" w:hAnsiTheme="majorBidi" w:cs="B Mitra" w:hint="cs"/>
          <w:rtl/>
        </w:rPr>
        <w:t xml:space="preserve"> </w:t>
      </w:r>
      <w:r w:rsidR="003F2B5D" w:rsidRPr="003F2B5D">
        <w:rPr>
          <w:rFonts w:asciiTheme="majorBidi" w:hAnsiTheme="majorBidi" w:cs="B Mitra"/>
          <w:rtl/>
        </w:rPr>
        <w:t>ناسب افراد خاص را در شرایطی که در آن وجود دارند نشان می</w:t>
      </w:r>
      <w:r w:rsidR="003F2B5D">
        <w:rPr>
          <w:rFonts w:asciiTheme="majorBidi" w:hAnsiTheme="majorBidi" w:cs="B Mitra"/>
          <w:rtl/>
        </w:rPr>
        <w:softHyphen/>
        <w:t>ده</w:t>
      </w:r>
      <w:r w:rsidR="003F2B5D">
        <w:rPr>
          <w:rFonts w:asciiTheme="majorBidi" w:hAnsiTheme="majorBidi" w:cs="B Mitra" w:hint="cs"/>
          <w:rtl/>
        </w:rPr>
        <w:t>د</w:t>
      </w:r>
      <w:r w:rsidR="003F2B5D">
        <w:rPr>
          <w:rFonts w:asciiTheme="majorBidi" w:hAnsiTheme="majorBidi" w:cs="B Mitra"/>
          <w:lang w:bidi="fa-IR"/>
        </w:rPr>
        <w:t> .</w:t>
      </w:r>
      <w:r w:rsidR="003F2B5D" w:rsidRPr="003F2B5D">
        <w:rPr>
          <w:rFonts w:asciiTheme="majorBidi" w:hAnsiTheme="majorBidi" w:cs="B Mitra"/>
          <w:lang w:bidi="fa-IR"/>
        </w:rPr>
        <w:t>[20]</w:t>
      </w:r>
    </w:p>
    <w:p w:rsidR="00850801" w:rsidRPr="00850801" w:rsidRDefault="00850801" w:rsidP="00850801">
      <w:pPr>
        <w:bidi/>
        <w:jc w:val="both"/>
        <w:rPr>
          <w:rFonts w:cs="B Mitra"/>
          <w:rtl/>
        </w:rPr>
      </w:pPr>
      <w:r w:rsidRPr="00850801">
        <w:rPr>
          <w:rFonts w:cs="B Mitra"/>
          <w:rtl/>
        </w:rPr>
        <w:t>رویه</w:t>
      </w:r>
      <w:r w:rsidRPr="00850801">
        <w:rPr>
          <w:rFonts w:cs="B Mitra" w:hint="cs"/>
          <w:rtl/>
        </w:rPr>
        <w:t xml:space="preserve"> </w:t>
      </w:r>
      <w:r w:rsidRPr="00850801">
        <w:rPr>
          <w:rFonts w:cs="B Mitra"/>
          <w:rtl/>
        </w:rPr>
        <w:t>اصلی یک</w:t>
      </w:r>
      <w:r w:rsidRPr="00850801">
        <w:rPr>
          <w:rFonts w:cs="B Mitra"/>
        </w:rPr>
        <w:t xml:space="preserve"> GA </w:t>
      </w:r>
      <w:r w:rsidRPr="00850801">
        <w:rPr>
          <w:rFonts w:cs="B Mitra"/>
          <w:rtl/>
        </w:rPr>
        <w:t>در شبکه را می</w:t>
      </w:r>
      <w:r w:rsidRPr="00850801">
        <w:rPr>
          <w:rFonts w:cs="B Mitra"/>
          <w:rtl/>
        </w:rPr>
        <w:softHyphen/>
        <w:t xml:space="preserve">توان در مراحل زیر شرح داد </w:t>
      </w:r>
      <w:r w:rsidRPr="00850801">
        <w:rPr>
          <w:rFonts w:cs="B Mitra"/>
        </w:rPr>
        <w:t xml:space="preserve">:[20] </w:t>
      </w:r>
    </w:p>
    <w:p w:rsidR="00850801" w:rsidRPr="00850801" w:rsidRDefault="00850801" w:rsidP="00850801">
      <w:pPr>
        <w:pStyle w:val="ListParagraph"/>
        <w:numPr>
          <w:ilvl w:val="0"/>
          <w:numId w:val="1"/>
        </w:numPr>
        <w:bidi/>
        <w:jc w:val="both"/>
        <w:rPr>
          <w:rFonts w:cs="B Mitra"/>
          <w:rtl/>
        </w:rPr>
      </w:pPr>
      <w:r w:rsidRPr="00850801">
        <w:rPr>
          <w:rFonts w:cs="B Mitra"/>
          <w:rtl/>
        </w:rPr>
        <w:t>فرآیند</w:t>
      </w:r>
      <w:r w:rsidRPr="00850801">
        <w:rPr>
          <w:rFonts w:cs="B Mitra" w:hint="cs"/>
          <w:rtl/>
        </w:rPr>
        <w:t xml:space="preserve"> </w:t>
      </w:r>
      <w:r w:rsidRPr="00850801">
        <w:rPr>
          <w:rFonts w:cs="B Mitra"/>
          <w:rtl/>
        </w:rPr>
        <w:t>را از طریق داشتن مجموع</w:t>
      </w:r>
      <w:r w:rsidRPr="00850801">
        <w:rPr>
          <w:rFonts w:cs="B Mitra" w:hint="cs"/>
          <w:rtl/>
        </w:rPr>
        <w:t>ه</w:t>
      </w:r>
      <w:r w:rsidRPr="00850801">
        <w:rPr>
          <w:rFonts w:cs="B Mitra"/>
          <w:rtl/>
        </w:rPr>
        <w:softHyphen/>
        <w:t>ای از مسیهای فردی که به عنوان</w:t>
      </w:r>
      <w:r w:rsidRPr="00850801">
        <w:rPr>
          <w:rFonts w:cs="B Mitra" w:hint="cs"/>
          <w:rtl/>
        </w:rPr>
        <w:t xml:space="preserve"> </w:t>
      </w:r>
      <w:r w:rsidRPr="00850801">
        <w:rPr>
          <w:rFonts w:cs="B Mitra"/>
          <w:rtl/>
        </w:rPr>
        <w:t>جمعیت نامیده می</w:t>
      </w:r>
      <w:r w:rsidRPr="00850801">
        <w:rPr>
          <w:rFonts w:cs="B Mitra"/>
          <w:rtl/>
        </w:rPr>
        <w:softHyphen/>
        <w:t>شود، آغاز کنید</w:t>
      </w:r>
      <w:r w:rsidRPr="00850801">
        <w:rPr>
          <w:rFonts w:cs="B Mitra"/>
        </w:rPr>
        <w:t>.</w:t>
      </w:r>
    </w:p>
    <w:p w:rsidR="00850801" w:rsidRPr="00850801" w:rsidRDefault="00850801" w:rsidP="00850801">
      <w:pPr>
        <w:pStyle w:val="ListParagraph"/>
        <w:numPr>
          <w:ilvl w:val="0"/>
          <w:numId w:val="1"/>
        </w:numPr>
        <w:bidi/>
        <w:jc w:val="both"/>
        <w:rPr>
          <w:rFonts w:cs="B Mitra"/>
          <w:rtl/>
        </w:rPr>
      </w:pPr>
      <w:r w:rsidRPr="00850801">
        <w:rPr>
          <w:rFonts w:cs="B Mitra"/>
          <w:rtl/>
        </w:rPr>
        <w:t>نتیجه</w:t>
      </w:r>
      <w:r w:rsidRPr="00850801">
        <w:rPr>
          <w:rFonts w:cs="B Mitra" w:hint="cs"/>
          <w:rtl/>
        </w:rPr>
        <w:t xml:space="preserve"> </w:t>
      </w:r>
      <w:r w:rsidR="001D7225">
        <w:rPr>
          <w:rFonts w:cs="B Mitra"/>
          <w:rtl/>
        </w:rPr>
        <w:t>تناسب</w:t>
      </w:r>
      <w:r w:rsidRPr="00850801">
        <w:rPr>
          <w:rFonts w:cs="B Mitra"/>
          <w:rtl/>
        </w:rPr>
        <w:t xml:space="preserve"> هر مسیر را محاسبه کنید، </w:t>
      </w:r>
    </w:p>
    <w:p w:rsidR="00850801" w:rsidRPr="00850801" w:rsidRDefault="00850801" w:rsidP="00850801">
      <w:pPr>
        <w:pStyle w:val="ListParagraph"/>
        <w:numPr>
          <w:ilvl w:val="0"/>
          <w:numId w:val="1"/>
        </w:numPr>
        <w:bidi/>
        <w:jc w:val="both"/>
        <w:rPr>
          <w:rFonts w:cs="B Mitra"/>
          <w:rtl/>
        </w:rPr>
      </w:pPr>
      <w:r w:rsidRPr="00850801">
        <w:rPr>
          <w:rFonts w:cs="B Mitra"/>
          <w:rtl/>
        </w:rPr>
        <w:t>مناسب</w:t>
      </w:r>
      <w:r w:rsidRPr="00850801">
        <w:rPr>
          <w:rFonts w:cs="B Mitra"/>
          <w:rtl/>
        </w:rPr>
        <w:softHyphen/>
        <w:t>ترین مسی</w:t>
      </w:r>
      <w:r w:rsidRPr="00850801">
        <w:rPr>
          <w:rFonts w:cs="B Mitra" w:hint="cs"/>
          <w:rtl/>
        </w:rPr>
        <w:t>ر</w:t>
      </w:r>
      <w:r w:rsidRPr="00850801">
        <w:rPr>
          <w:rFonts w:cs="B Mitra"/>
          <w:rtl/>
        </w:rPr>
        <w:t>ها را برای مشارکت در ایجاد یک مسیر جدید،</w:t>
      </w:r>
      <w:r w:rsidRPr="00850801">
        <w:rPr>
          <w:rFonts w:cs="B Mitra" w:hint="cs"/>
          <w:rtl/>
        </w:rPr>
        <w:t xml:space="preserve"> </w:t>
      </w:r>
      <w:r w:rsidRPr="00850801">
        <w:rPr>
          <w:rFonts w:cs="B Mitra"/>
          <w:rtl/>
        </w:rPr>
        <w:t>یعنی فرآیند تولید مثل، انتخاب کنید. اپراتور متقاطع تغییرماده ژنتیکی مسیرهای انتخاب شده (والدین) را انجام می</w:t>
      </w:r>
      <w:r w:rsidRPr="00850801">
        <w:rPr>
          <w:rFonts w:cs="B Mitra"/>
          <w:rtl/>
        </w:rPr>
        <w:softHyphen/>
        <w:t>دهد و مسیرهای جدید (فرزندان) را با احتمال ایجاد می کند</w:t>
      </w:r>
      <w:r w:rsidRPr="00850801">
        <w:rPr>
          <w:rFonts w:cs="B Mitra" w:hint="cs"/>
          <w:rtl/>
          <w:lang w:bidi="fa-IR"/>
        </w:rPr>
        <w:t xml:space="preserve"> </w:t>
      </w:r>
      <w:r w:rsidRPr="00850801">
        <w:rPr>
          <w:rFonts w:asciiTheme="majorBidi" w:hAnsiTheme="majorBidi" w:cs="B Mitra"/>
          <w:i/>
          <w:iCs/>
        </w:rPr>
        <w:t>P</w:t>
      </w:r>
      <w:r w:rsidRPr="00850801">
        <w:rPr>
          <w:rFonts w:asciiTheme="majorBidi" w:hAnsiTheme="majorBidi" w:cs="B Mitra"/>
          <w:i/>
          <w:iCs/>
          <w:vertAlign w:val="subscript"/>
        </w:rPr>
        <w:t>c</w:t>
      </w:r>
      <w:r w:rsidRPr="00850801">
        <w:rPr>
          <w:rFonts w:cs="B Mitra"/>
          <w:rtl/>
        </w:rPr>
        <w:t>. مسیرهای جدید به احتمال زیاد در معرض جهش قرار</w:t>
      </w:r>
      <w:r w:rsidRPr="00850801">
        <w:rPr>
          <w:rFonts w:cs="B Mitra" w:hint="cs"/>
          <w:rtl/>
        </w:rPr>
        <w:t xml:space="preserve"> </w:t>
      </w:r>
      <w:r w:rsidRPr="00850801">
        <w:rPr>
          <w:rFonts w:cs="B Mitra"/>
          <w:rtl/>
        </w:rPr>
        <w:t>می</w:t>
      </w:r>
      <w:r w:rsidRPr="00850801">
        <w:rPr>
          <w:rFonts w:cs="B Mitra"/>
          <w:rtl/>
        </w:rPr>
        <w:softHyphen/>
        <w:t>گیرند</w:t>
      </w:r>
      <w:r w:rsidRPr="00850801">
        <w:rPr>
          <w:rFonts w:cs="B Mitra" w:hint="cs"/>
          <w:rtl/>
        </w:rPr>
        <w:t xml:space="preserve"> </w:t>
      </w:r>
      <w:r w:rsidRPr="00850801">
        <w:rPr>
          <w:rFonts w:asciiTheme="majorBidi" w:hAnsiTheme="majorBidi" w:cs="B Mitra"/>
          <w:i/>
          <w:iCs/>
        </w:rPr>
        <w:t>P</w:t>
      </w:r>
      <w:r w:rsidRPr="00850801">
        <w:rPr>
          <w:rFonts w:asciiTheme="majorBidi" w:hAnsiTheme="majorBidi" w:cs="B Mitra"/>
          <w:i/>
          <w:iCs/>
          <w:vertAlign w:val="subscript"/>
        </w:rPr>
        <w:t>m</w:t>
      </w:r>
      <w:r w:rsidRPr="00850801">
        <w:rPr>
          <w:rFonts w:cs="B Mitra"/>
          <w:rtl/>
        </w:rPr>
        <w:t xml:space="preserve">، </w:t>
      </w:r>
    </w:p>
    <w:p w:rsidR="003F2B5D" w:rsidRDefault="00850801" w:rsidP="00850801">
      <w:pPr>
        <w:pStyle w:val="ListParagraph"/>
        <w:numPr>
          <w:ilvl w:val="0"/>
          <w:numId w:val="1"/>
        </w:numPr>
        <w:bidi/>
        <w:jc w:val="both"/>
        <w:rPr>
          <w:rFonts w:cs="B Mitra"/>
        </w:rPr>
      </w:pPr>
      <w:r w:rsidRPr="00850801">
        <w:rPr>
          <w:rFonts w:cs="B Mitra"/>
          <w:rtl/>
        </w:rPr>
        <w:t>زمان</w:t>
      </w:r>
      <w:r w:rsidRPr="00850801">
        <w:rPr>
          <w:rFonts w:cs="B Mitra" w:hint="cs"/>
          <w:rtl/>
        </w:rPr>
        <w:t xml:space="preserve">ی </w:t>
      </w:r>
      <w:r w:rsidRPr="00850801">
        <w:rPr>
          <w:rFonts w:cs="B Mitra"/>
          <w:rtl/>
        </w:rPr>
        <w:t xml:space="preserve">خاتمه می یابد که مسیری با بالاترین امتیاز </w:t>
      </w:r>
      <w:r w:rsidR="001D7225">
        <w:rPr>
          <w:rFonts w:cs="B Mitra"/>
          <w:rtl/>
        </w:rPr>
        <w:t>تناسب</w:t>
      </w:r>
      <w:r w:rsidRPr="00850801">
        <w:rPr>
          <w:rFonts w:cs="B Mitra"/>
          <w:rtl/>
        </w:rPr>
        <w:t xml:space="preserve"> دریافت</w:t>
      </w:r>
      <w:r w:rsidRPr="00850801">
        <w:rPr>
          <w:rFonts w:cs="B Mitra" w:hint="cs"/>
          <w:rtl/>
        </w:rPr>
        <w:t xml:space="preserve"> </w:t>
      </w:r>
      <w:r w:rsidRPr="00850801">
        <w:rPr>
          <w:rFonts w:cs="B Mitra"/>
          <w:rtl/>
        </w:rPr>
        <w:t xml:space="preserve">شود که در آن مسیرهای فرزندان بعدی ارزش </w:t>
      </w:r>
      <w:r w:rsidR="001D7225">
        <w:rPr>
          <w:rFonts w:cs="B Mitra"/>
          <w:rtl/>
        </w:rPr>
        <w:t>تناسب</w:t>
      </w:r>
      <w:r w:rsidRPr="00850801">
        <w:rPr>
          <w:rFonts w:cs="B Mitra" w:hint="cs"/>
          <w:rtl/>
        </w:rPr>
        <w:t xml:space="preserve"> </w:t>
      </w:r>
      <w:r w:rsidRPr="00850801">
        <w:rPr>
          <w:rFonts w:cs="B Mitra"/>
          <w:rtl/>
        </w:rPr>
        <w:t>بالاتری نسبت به نسل قبلی نداشته باشند</w:t>
      </w:r>
      <w:r w:rsidRPr="00850801">
        <w:rPr>
          <w:rFonts w:cs="B Mitra" w:hint="cs"/>
          <w:rtl/>
          <w:lang w:bidi="fa-IR"/>
        </w:rPr>
        <w:t>.</w:t>
      </w:r>
    </w:p>
    <w:p w:rsidR="00850801" w:rsidRDefault="00850801" w:rsidP="007A7085">
      <w:pPr>
        <w:bidi/>
        <w:jc w:val="both"/>
        <w:rPr>
          <w:rFonts w:asciiTheme="majorBidi" w:hAnsiTheme="majorBidi" w:cs="B Mitra"/>
          <w:rtl/>
        </w:rPr>
      </w:pPr>
      <w:r w:rsidRPr="007A7085">
        <w:rPr>
          <w:rFonts w:asciiTheme="majorBidi" w:hAnsiTheme="majorBidi" w:cs="B Mitra"/>
          <w:rtl/>
        </w:rPr>
        <w:t>به عبارت ساده، چندین مسیر به عنوان جمعیت در نظر گرفته می</w:t>
      </w:r>
      <w:r w:rsidRPr="007A7085">
        <w:rPr>
          <w:rFonts w:asciiTheme="majorBidi" w:hAnsiTheme="majorBidi" w:cs="B Mitra"/>
          <w:rtl/>
        </w:rPr>
        <w:softHyphen/>
        <w:t>شود و مسیرهایی با ارزش تناسب بالا جفت می</w:t>
      </w:r>
      <w:r w:rsidRPr="007A7085">
        <w:rPr>
          <w:rFonts w:asciiTheme="majorBidi" w:hAnsiTheme="majorBidi" w:cs="B Mitra"/>
          <w:rtl/>
        </w:rPr>
        <w:softHyphen/>
        <w:t>شوند، سپس متقاطع و جهش انجام می</w:t>
      </w:r>
      <w:r w:rsidRPr="007A7085">
        <w:rPr>
          <w:rFonts w:asciiTheme="majorBidi" w:hAnsiTheme="majorBidi" w:cs="B Mitra"/>
          <w:rtl/>
        </w:rPr>
        <w:softHyphen/>
        <w:t xml:space="preserve">شود. به عنوان مثال، در بخش </w:t>
      </w:r>
      <w:r w:rsidRPr="007A7085">
        <w:rPr>
          <w:rFonts w:asciiTheme="majorBidi" w:hAnsiTheme="majorBidi" w:cs="B Mitra"/>
        </w:rPr>
        <w:t>"initialize "</w:t>
      </w:r>
      <w:r w:rsidRPr="007A7085">
        <w:rPr>
          <w:rFonts w:asciiTheme="majorBidi" w:hAnsiTheme="majorBidi" w:cs="B Mitra"/>
          <w:rtl/>
        </w:rPr>
        <w:t>با چندین مسیر شروع می</w:t>
      </w:r>
      <w:r w:rsidRPr="007A7085">
        <w:rPr>
          <w:rFonts w:asciiTheme="majorBidi" w:hAnsiTheme="majorBidi" w:cs="B Mitra"/>
          <w:rtl/>
        </w:rPr>
        <w:softHyphen/>
        <w:t xml:space="preserve">شود. همانطور که در شکل3 نشان </w:t>
      </w:r>
      <w:r w:rsidR="007A7085" w:rsidRPr="007A7085">
        <w:rPr>
          <w:rFonts w:asciiTheme="majorBidi" w:hAnsiTheme="majorBidi" w:cs="B Mitra"/>
          <w:rtl/>
        </w:rPr>
        <w:t>داده شده است،</w:t>
      </w:r>
      <w:r w:rsidRPr="007A7085">
        <w:rPr>
          <w:rFonts w:asciiTheme="majorBidi" w:hAnsiTheme="majorBidi" w:cs="B Mitra"/>
          <w:rtl/>
        </w:rPr>
        <w:t xml:space="preserve"> مسیرهای متعددی از</w:t>
      </w:r>
      <w:r w:rsidRPr="007A7085">
        <w:rPr>
          <w:rFonts w:asciiTheme="majorBidi" w:hAnsiTheme="majorBidi" w:cs="B Mitra"/>
        </w:rPr>
        <w:t xml:space="preserve"> S </w:t>
      </w:r>
      <w:r w:rsidRPr="007A7085">
        <w:rPr>
          <w:rFonts w:asciiTheme="majorBidi" w:hAnsiTheme="majorBidi" w:cs="B Mitra"/>
          <w:rtl/>
        </w:rPr>
        <w:t>تا</w:t>
      </w:r>
      <w:r w:rsidRPr="007A7085">
        <w:rPr>
          <w:rFonts w:asciiTheme="majorBidi" w:hAnsiTheme="majorBidi" w:cs="B Mitra"/>
        </w:rPr>
        <w:t xml:space="preserve"> D </w:t>
      </w:r>
      <w:r w:rsidRPr="007A7085">
        <w:rPr>
          <w:rFonts w:asciiTheme="majorBidi" w:hAnsiTheme="majorBidi" w:cs="B Mitra"/>
          <w:rtl/>
        </w:rPr>
        <w:t>وجود دارد</w:t>
      </w:r>
      <w:r w:rsidR="007A7085" w:rsidRPr="007A7085">
        <w:rPr>
          <w:rFonts w:asciiTheme="majorBidi" w:hAnsiTheme="majorBidi" w:cs="B Mitra"/>
          <w:rtl/>
        </w:rPr>
        <w:t xml:space="preserve">. </w:t>
      </w:r>
      <w:r w:rsidRPr="007A7085">
        <w:rPr>
          <w:rFonts w:asciiTheme="majorBidi" w:hAnsiTheme="majorBidi" w:cs="B Mitra"/>
          <w:rtl/>
        </w:rPr>
        <w:t>اجازه</w:t>
      </w:r>
      <w:r w:rsidR="007A7085" w:rsidRPr="007A7085">
        <w:rPr>
          <w:rFonts w:asciiTheme="majorBidi" w:hAnsiTheme="majorBidi" w:cs="B Mitra"/>
          <w:rtl/>
        </w:rPr>
        <w:t xml:space="preserve"> </w:t>
      </w:r>
      <w:r w:rsidRPr="007A7085">
        <w:rPr>
          <w:rFonts w:asciiTheme="majorBidi" w:hAnsiTheme="majorBidi" w:cs="B Mitra"/>
          <w:rtl/>
        </w:rPr>
        <w:t>دهید مسیر</w:t>
      </w:r>
      <w:r w:rsidRPr="007A7085">
        <w:rPr>
          <w:rFonts w:asciiTheme="majorBidi" w:hAnsiTheme="majorBidi" w:cs="B Mitra"/>
        </w:rPr>
        <w:t xml:space="preserve"> A </w:t>
      </w:r>
      <w:r w:rsidRPr="007A7085">
        <w:rPr>
          <w:rFonts w:asciiTheme="majorBidi" w:hAnsiTheme="majorBidi" w:cs="B Mitra"/>
          <w:rtl/>
        </w:rPr>
        <w:t>را به عنوان</w:t>
      </w:r>
      <w:r w:rsidRPr="007A7085">
        <w:rPr>
          <w:rFonts w:asciiTheme="majorBidi" w:hAnsiTheme="majorBidi" w:cs="B Mitra"/>
        </w:rPr>
        <w:t xml:space="preserve"> "</w:t>
      </w:r>
      <w:r w:rsidR="007A7085" w:rsidRPr="007A7085">
        <w:rPr>
          <w:rFonts w:asciiTheme="majorBidi" w:hAnsiTheme="majorBidi" w:cs="B Mitra"/>
        </w:rPr>
        <w:t xml:space="preserve"> S-A-C-B-D </w:t>
      </w:r>
      <w:r w:rsidRPr="007A7085">
        <w:rPr>
          <w:rFonts w:asciiTheme="majorBidi" w:hAnsiTheme="majorBidi" w:cs="B Mitra"/>
        </w:rPr>
        <w:t>"</w:t>
      </w:r>
      <w:r w:rsidRPr="007A7085">
        <w:rPr>
          <w:rFonts w:asciiTheme="majorBidi" w:hAnsiTheme="majorBidi" w:cs="B Mitra"/>
          <w:rtl/>
        </w:rPr>
        <w:t>، مسیر</w:t>
      </w:r>
      <w:r w:rsidRPr="007A7085">
        <w:rPr>
          <w:rFonts w:asciiTheme="majorBidi" w:hAnsiTheme="majorBidi" w:cs="B Mitra"/>
        </w:rPr>
        <w:t xml:space="preserve"> B </w:t>
      </w:r>
      <w:r w:rsidRPr="007A7085">
        <w:rPr>
          <w:rFonts w:asciiTheme="majorBidi" w:hAnsiTheme="majorBidi" w:cs="B Mitra"/>
          <w:rtl/>
        </w:rPr>
        <w:t>را به عنوان</w:t>
      </w:r>
      <w:r w:rsidRPr="007A7085">
        <w:rPr>
          <w:rFonts w:asciiTheme="majorBidi" w:hAnsiTheme="majorBidi" w:cs="B Mitra"/>
        </w:rPr>
        <w:t xml:space="preserve"> "D </w:t>
      </w:r>
      <w:r w:rsidRPr="007A7085">
        <w:rPr>
          <w:rFonts w:asciiTheme="majorBidi" w:hAnsiTheme="majorBidi" w:cs="B Mitra"/>
          <w:rtl/>
        </w:rPr>
        <w:t xml:space="preserve">بخش"ارزیابی </w:t>
      </w:r>
      <w:r w:rsidR="001D7225">
        <w:rPr>
          <w:rFonts w:asciiTheme="majorBidi" w:hAnsiTheme="majorBidi" w:cs="B Mitra"/>
          <w:rtl/>
        </w:rPr>
        <w:t>تناسب</w:t>
      </w:r>
      <w:r w:rsidRPr="007A7085">
        <w:rPr>
          <w:rFonts w:asciiTheme="majorBidi" w:hAnsiTheme="majorBidi" w:cs="B Mitra"/>
          <w:rtl/>
        </w:rPr>
        <w:t>"، تناسب را برای هر مسیر از</w:t>
      </w:r>
      <w:r w:rsidRPr="007A7085">
        <w:rPr>
          <w:rFonts w:asciiTheme="majorBidi" w:hAnsiTheme="majorBidi" w:cs="B Mitra"/>
        </w:rPr>
        <w:t xml:space="preserve"> S </w:t>
      </w:r>
      <w:r w:rsidRPr="007A7085">
        <w:rPr>
          <w:rFonts w:asciiTheme="majorBidi" w:hAnsiTheme="majorBidi" w:cs="B Mitra"/>
          <w:rtl/>
        </w:rPr>
        <w:t>تا</w:t>
      </w:r>
      <w:r w:rsidR="007A7085" w:rsidRPr="007A7085">
        <w:rPr>
          <w:rFonts w:asciiTheme="majorBidi" w:hAnsiTheme="majorBidi" w:cs="B Mitra"/>
        </w:rPr>
        <w:t xml:space="preserve"> </w:t>
      </w:r>
      <w:r w:rsidRPr="007A7085">
        <w:rPr>
          <w:rFonts w:asciiTheme="majorBidi" w:hAnsiTheme="majorBidi" w:cs="B Mitra"/>
        </w:rPr>
        <w:t>SECF</w:t>
      </w:r>
      <w:r w:rsidR="007A7085" w:rsidRPr="007A7085">
        <w:rPr>
          <w:rFonts w:asciiTheme="majorBidi" w:hAnsiTheme="majorBidi" w:cs="B Mitra"/>
        </w:rPr>
        <w:t>D</w:t>
      </w:r>
      <w:r w:rsidRPr="007A7085">
        <w:rPr>
          <w:rFonts w:asciiTheme="majorBidi" w:hAnsiTheme="majorBidi" w:cs="B Mitra"/>
        </w:rPr>
        <w:t xml:space="preserve"> "</w:t>
      </w:r>
      <w:r w:rsidRPr="007A7085">
        <w:rPr>
          <w:rFonts w:asciiTheme="majorBidi" w:hAnsiTheme="majorBidi" w:cs="B Mitra"/>
          <w:rtl/>
        </w:rPr>
        <w:t>و مسیر</w:t>
      </w:r>
      <w:r w:rsidRPr="007A7085">
        <w:rPr>
          <w:rFonts w:asciiTheme="majorBidi" w:hAnsiTheme="majorBidi" w:cs="B Mitra"/>
        </w:rPr>
        <w:t xml:space="preserve"> C </w:t>
      </w:r>
      <w:r w:rsidRPr="007A7085">
        <w:rPr>
          <w:rFonts w:asciiTheme="majorBidi" w:hAnsiTheme="majorBidi" w:cs="B Mitra"/>
          <w:rtl/>
        </w:rPr>
        <w:t>را به عنوان</w:t>
      </w:r>
      <w:r w:rsidRPr="007A7085">
        <w:rPr>
          <w:rFonts w:asciiTheme="majorBidi" w:hAnsiTheme="majorBidi" w:cs="B Mitra"/>
        </w:rPr>
        <w:t xml:space="preserve"> "D-SEGHF "</w:t>
      </w:r>
      <w:r w:rsidRPr="007A7085">
        <w:rPr>
          <w:rFonts w:asciiTheme="majorBidi" w:hAnsiTheme="majorBidi" w:cs="B Mitra"/>
          <w:rtl/>
        </w:rPr>
        <w:t>در نظر بگیریم. در محاسبه</w:t>
      </w:r>
      <w:r w:rsidR="007A7085" w:rsidRPr="007A7085">
        <w:rPr>
          <w:rFonts w:asciiTheme="majorBidi" w:hAnsiTheme="majorBidi" w:cs="B Mitra"/>
          <w:rtl/>
          <w:lang w:bidi="fa-IR"/>
        </w:rPr>
        <w:t xml:space="preserve"> </w:t>
      </w:r>
      <w:r w:rsidR="007A7085" w:rsidRPr="007A7085">
        <w:rPr>
          <w:rFonts w:asciiTheme="majorBidi" w:hAnsiTheme="majorBidi" w:cs="B Mitra"/>
          <w:rtl/>
        </w:rPr>
        <w:t>می</w:t>
      </w:r>
      <w:r w:rsidR="007A7085" w:rsidRPr="007A7085">
        <w:rPr>
          <w:rFonts w:asciiTheme="majorBidi" w:hAnsiTheme="majorBidi" w:cs="B Mitra"/>
          <w:rtl/>
        </w:rPr>
        <w:softHyphen/>
      </w:r>
      <w:r w:rsidRPr="007A7085">
        <w:rPr>
          <w:rFonts w:asciiTheme="majorBidi" w:hAnsiTheme="majorBidi" w:cs="B Mitra"/>
          <w:rtl/>
        </w:rPr>
        <w:t>کند. مسیر</w:t>
      </w:r>
      <w:r w:rsidRPr="007A7085">
        <w:rPr>
          <w:rFonts w:asciiTheme="majorBidi" w:hAnsiTheme="majorBidi" w:cs="B Mitra"/>
        </w:rPr>
        <w:t xml:space="preserve"> A </w:t>
      </w:r>
      <w:r w:rsidRPr="007A7085">
        <w:rPr>
          <w:rFonts w:asciiTheme="majorBidi" w:hAnsiTheme="majorBidi" w:cs="B Mitra"/>
          <w:rtl/>
        </w:rPr>
        <w:t xml:space="preserve">دارای ارزش </w:t>
      </w:r>
      <w:r w:rsidR="001D7225">
        <w:rPr>
          <w:rFonts w:asciiTheme="majorBidi" w:hAnsiTheme="majorBidi" w:cs="B Mitra"/>
          <w:rtl/>
        </w:rPr>
        <w:t>تناسب</w:t>
      </w:r>
      <w:r w:rsidRPr="007A7085">
        <w:rPr>
          <w:rFonts w:asciiTheme="majorBidi" w:hAnsiTheme="majorBidi" w:cs="B Mitra"/>
          <w:rtl/>
        </w:rPr>
        <w:t xml:space="preserve"> 9.6 است</w:t>
      </w:r>
      <w:r w:rsidRPr="007A7085">
        <w:rPr>
          <w:rFonts w:asciiTheme="majorBidi" w:hAnsiTheme="majorBidi" w:cs="B Mitra"/>
        </w:rPr>
        <w:t xml:space="preserve">. </w:t>
      </w:r>
      <w:r w:rsidRPr="007A7085">
        <w:rPr>
          <w:rFonts w:asciiTheme="majorBidi" w:hAnsiTheme="majorBidi" w:cs="B Mitra"/>
          <w:rtl/>
        </w:rPr>
        <w:t>مسیر</w:t>
      </w:r>
      <w:r w:rsidRPr="007A7085">
        <w:rPr>
          <w:rFonts w:asciiTheme="majorBidi" w:hAnsiTheme="majorBidi" w:cs="B Mitra"/>
        </w:rPr>
        <w:t xml:space="preserve">B </w:t>
      </w:r>
      <w:r w:rsidR="007A7085" w:rsidRPr="007A7085">
        <w:rPr>
          <w:rFonts w:asciiTheme="majorBidi" w:hAnsiTheme="majorBidi" w:cs="B Mitra"/>
          <w:rtl/>
        </w:rPr>
        <w:t xml:space="preserve"> </w:t>
      </w:r>
      <w:r w:rsidRPr="007A7085">
        <w:rPr>
          <w:rFonts w:asciiTheme="majorBidi" w:hAnsiTheme="majorBidi" w:cs="B Mitra"/>
          <w:rtl/>
        </w:rPr>
        <w:t xml:space="preserve">دارای ارزش </w:t>
      </w:r>
      <w:r w:rsidR="001D7225">
        <w:rPr>
          <w:rFonts w:asciiTheme="majorBidi" w:hAnsiTheme="majorBidi" w:cs="B Mitra"/>
          <w:rtl/>
        </w:rPr>
        <w:t>تناسب</w:t>
      </w:r>
      <w:r w:rsidRPr="007A7085">
        <w:rPr>
          <w:rFonts w:asciiTheme="majorBidi" w:hAnsiTheme="majorBidi" w:cs="B Mitra"/>
          <w:rtl/>
        </w:rPr>
        <w:t xml:space="preserve"> 9.5 و مسیر</w:t>
      </w:r>
      <w:r w:rsidRPr="007A7085">
        <w:rPr>
          <w:rFonts w:asciiTheme="majorBidi" w:hAnsiTheme="majorBidi" w:cs="B Mitra"/>
        </w:rPr>
        <w:t xml:space="preserve"> C </w:t>
      </w:r>
      <w:r w:rsidRPr="007A7085">
        <w:rPr>
          <w:rFonts w:asciiTheme="majorBidi" w:hAnsiTheme="majorBidi" w:cs="B Mitra"/>
          <w:rtl/>
        </w:rPr>
        <w:t xml:space="preserve">دارای ارزش تناسباندام 3.4 است. مسیرهایی با ارزش </w:t>
      </w:r>
      <w:r w:rsidR="001D7225">
        <w:rPr>
          <w:rFonts w:asciiTheme="majorBidi" w:hAnsiTheme="majorBidi" w:cs="B Mitra"/>
          <w:rtl/>
        </w:rPr>
        <w:t>تناسب</w:t>
      </w:r>
      <w:r w:rsidRPr="007A7085">
        <w:rPr>
          <w:rFonts w:asciiTheme="majorBidi" w:hAnsiTheme="majorBidi" w:cs="B Mitra"/>
          <w:rtl/>
        </w:rPr>
        <w:t xml:space="preserve"> بد/بدتر </w:t>
      </w:r>
      <w:r w:rsidR="007A7085" w:rsidRPr="007A7085">
        <w:rPr>
          <w:rFonts w:asciiTheme="majorBidi" w:hAnsiTheme="majorBidi" w:cs="B Mitra"/>
          <w:rtl/>
        </w:rPr>
        <w:t>کنارگذاشته می</w:t>
      </w:r>
      <w:r w:rsidR="007A7085" w:rsidRPr="007A7085">
        <w:rPr>
          <w:rFonts w:asciiTheme="majorBidi" w:hAnsiTheme="majorBidi" w:cs="B Mitra"/>
          <w:rtl/>
        </w:rPr>
        <w:softHyphen/>
      </w:r>
      <w:r w:rsidRPr="007A7085">
        <w:rPr>
          <w:rFonts w:asciiTheme="majorBidi" w:hAnsiTheme="majorBidi" w:cs="B Mitra"/>
          <w:rtl/>
        </w:rPr>
        <w:t>شوند. در این صورت مسیر</w:t>
      </w:r>
      <w:r w:rsidRPr="007A7085">
        <w:rPr>
          <w:rFonts w:asciiTheme="majorBidi" w:hAnsiTheme="majorBidi" w:cs="B Mitra"/>
        </w:rPr>
        <w:t xml:space="preserve"> C </w:t>
      </w:r>
      <w:r w:rsidRPr="007A7085">
        <w:rPr>
          <w:rFonts w:asciiTheme="majorBidi" w:hAnsiTheme="majorBidi" w:cs="B Mitra"/>
          <w:rtl/>
        </w:rPr>
        <w:t>رد خواهد شد</w:t>
      </w:r>
      <w:r w:rsidRPr="007A7085">
        <w:rPr>
          <w:rFonts w:asciiTheme="majorBidi" w:hAnsiTheme="majorBidi" w:cs="B Mitra"/>
        </w:rPr>
        <w:t xml:space="preserve">. </w:t>
      </w:r>
      <w:r w:rsidRPr="007A7085">
        <w:rPr>
          <w:rFonts w:asciiTheme="majorBidi" w:hAnsiTheme="majorBidi" w:cs="B Mitra"/>
          <w:rtl/>
        </w:rPr>
        <w:t>مسیرهایی</w:t>
      </w:r>
      <w:r w:rsidR="007A7085" w:rsidRPr="007A7085">
        <w:rPr>
          <w:rFonts w:asciiTheme="majorBidi" w:hAnsiTheme="majorBidi" w:cs="B Mitra"/>
          <w:rtl/>
        </w:rPr>
        <w:t xml:space="preserve"> </w:t>
      </w:r>
      <w:r w:rsidRPr="007A7085">
        <w:rPr>
          <w:rFonts w:asciiTheme="majorBidi" w:hAnsiTheme="majorBidi" w:cs="B Mitra"/>
          <w:rtl/>
        </w:rPr>
        <w:t xml:space="preserve">با بهترین ارزش </w:t>
      </w:r>
      <w:r w:rsidR="001D7225">
        <w:rPr>
          <w:rFonts w:asciiTheme="majorBidi" w:hAnsiTheme="majorBidi" w:cs="B Mitra"/>
          <w:rtl/>
        </w:rPr>
        <w:t>تناسب</w:t>
      </w:r>
      <w:r w:rsidRPr="007A7085">
        <w:rPr>
          <w:rFonts w:asciiTheme="majorBidi" w:hAnsiTheme="majorBidi" w:cs="B Mitra"/>
          <w:rtl/>
        </w:rPr>
        <w:t xml:space="preserve"> در بخش "انتخاب</w:t>
      </w:r>
      <w:r w:rsidRPr="007A7085">
        <w:rPr>
          <w:rFonts w:asciiTheme="majorBidi" w:hAnsiTheme="majorBidi" w:cs="B Mitra"/>
        </w:rPr>
        <w:t xml:space="preserve">" </w:t>
      </w:r>
      <w:r w:rsidRPr="007A7085">
        <w:rPr>
          <w:rFonts w:asciiTheme="majorBidi" w:hAnsiTheme="majorBidi" w:cs="B Mitra"/>
          <w:rtl/>
        </w:rPr>
        <w:t>انتخاب</w:t>
      </w:r>
      <w:r w:rsidR="007A7085" w:rsidRPr="007A7085">
        <w:rPr>
          <w:rFonts w:asciiTheme="majorBidi" w:hAnsiTheme="majorBidi" w:cs="B Mitra"/>
          <w:rtl/>
        </w:rPr>
        <w:t xml:space="preserve"> می</w:t>
      </w:r>
      <w:r w:rsidR="007A7085" w:rsidRPr="007A7085">
        <w:rPr>
          <w:rFonts w:asciiTheme="majorBidi" w:hAnsiTheme="majorBidi" w:cs="B Mitra"/>
          <w:rtl/>
        </w:rPr>
        <w:softHyphen/>
      </w:r>
      <w:r w:rsidRPr="007A7085">
        <w:rPr>
          <w:rFonts w:asciiTheme="majorBidi" w:hAnsiTheme="majorBidi" w:cs="B Mitra"/>
          <w:rtl/>
        </w:rPr>
        <w:t>شوند و آنها در بخش "پ ایرینگ و متقاطع" جفت می شوندو از هم عبور می کنند. و در نهایت آنها جهش یافته اند. مانند مثال</w:t>
      </w:r>
      <w:r w:rsidR="007A7085" w:rsidRPr="007A7085">
        <w:rPr>
          <w:rFonts w:asciiTheme="majorBidi" w:hAnsiTheme="majorBidi" w:cs="B Mitra"/>
          <w:rtl/>
        </w:rPr>
        <w:t xml:space="preserve"> </w:t>
      </w:r>
      <w:r w:rsidRPr="007A7085">
        <w:rPr>
          <w:rFonts w:asciiTheme="majorBidi" w:hAnsiTheme="majorBidi" w:cs="B Mitra"/>
          <w:rtl/>
        </w:rPr>
        <w:t>ما، مسیر</w:t>
      </w:r>
      <w:r w:rsidRPr="007A7085">
        <w:rPr>
          <w:rFonts w:asciiTheme="majorBidi" w:hAnsiTheme="majorBidi" w:cs="B Mitra"/>
        </w:rPr>
        <w:t xml:space="preserve"> A </w:t>
      </w:r>
      <w:r w:rsidRPr="007A7085">
        <w:rPr>
          <w:rFonts w:asciiTheme="majorBidi" w:hAnsiTheme="majorBidi" w:cs="B Mitra"/>
          <w:rtl/>
        </w:rPr>
        <w:t>و مسیر</w:t>
      </w:r>
      <w:r w:rsidRPr="007A7085">
        <w:rPr>
          <w:rFonts w:asciiTheme="majorBidi" w:hAnsiTheme="majorBidi" w:cs="B Mitra"/>
        </w:rPr>
        <w:t xml:space="preserve"> B </w:t>
      </w:r>
      <w:r w:rsidRPr="007A7085">
        <w:rPr>
          <w:rFonts w:asciiTheme="majorBidi" w:hAnsiTheme="majorBidi" w:cs="B Mitra"/>
          <w:rtl/>
        </w:rPr>
        <w:t>با هم جفت می شوند زیرا ارزش تناسب</w:t>
      </w:r>
      <w:r w:rsidR="007A7085" w:rsidRPr="007A7085">
        <w:rPr>
          <w:rFonts w:asciiTheme="majorBidi" w:hAnsiTheme="majorBidi" w:cs="B Mitra"/>
          <w:rtl/>
        </w:rPr>
        <w:t xml:space="preserve"> </w:t>
      </w:r>
      <w:r w:rsidRPr="007A7085">
        <w:rPr>
          <w:rFonts w:asciiTheme="majorBidi" w:hAnsiTheme="majorBidi" w:cs="B Mitra"/>
          <w:rtl/>
        </w:rPr>
        <w:t>بالایی دارند و</w:t>
      </w:r>
      <w:r w:rsidR="007A7085" w:rsidRPr="007A7085">
        <w:rPr>
          <w:rFonts w:asciiTheme="majorBidi" w:hAnsiTheme="majorBidi" w:cs="B Mitra"/>
          <w:rtl/>
        </w:rPr>
        <w:t xml:space="preserve"> سپس از آنها عبور کرده و جهش می</w:t>
      </w:r>
      <w:r w:rsidR="007A7085" w:rsidRPr="007A7085">
        <w:rPr>
          <w:rFonts w:asciiTheme="majorBidi" w:hAnsiTheme="majorBidi" w:cs="B Mitra"/>
          <w:rtl/>
        </w:rPr>
        <w:softHyphen/>
      </w:r>
      <w:r w:rsidRPr="007A7085">
        <w:rPr>
          <w:rFonts w:asciiTheme="majorBidi" w:hAnsiTheme="majorBidi" w:cs="B Mitra"/>
          <w:rtl/>
        </w:rPr>
        <w:t>یابند. و ما</w:t>
      </w:r>
      <w:r w:rsidR="007A7085" w:rsidRPr="007A7085">
        <w:rPr>
          <w:rFonts w:asciiTheme="majorBidi" w:hAnsiTheme="majorBidi" w:cs="B Mitra"/>
          <w:rtl/>
        </w:rPr>
        <w:t xml:space="preserve"> </w:t>
      </w:r>
      <w:r w:rsidRPr="007A7085">
        <w:rPr>
          <w:rFonts w:asciiTheme="majorBidi" w:hAnsiTheme="majorBidi" w:cs="B Mitra"/>
          <w:rtl/>
        </w:rPr>
        <w:t xml:space="preserve">مسیرهای جدیدی را دریافت می کنیم، به عنوان مثال، </w:t>
      </w:r>
      <w:r w:rsidRPr="007A7085">
        <w:rPr>
          <w:rFonts w:asciiTheme="majorBidi" w:hAnsiTheme="majorBidi" w:cs="B Mitra"/>
        </w:rPr>
        <w:t xml:space="preserve">SACFD </w:t>
      </w:r>
      <w:r w:rsidRPr="007A7085">
        <w:rPr>
          <w:rFonts w:asciiTheme="majorBidi" w:hAnsiTheme="majorBidi" w:cs="B Mitra"/>
          <w:rtl/>
        </w:rPr>
        <w:t>و</w:t>
      </w:r>
      <w:r w:rsidRPr="007A7085">
        <w:rPr>
          <w:rFonts w:asciiTheme="majorBidi" w:hAnsiTheme="majorBidi" w:cs="B Mitra"/>
        </w:rPr>
        <w:t xml:space="preserve">SECBD. </w:t>
      </w:r>
      <w:r w:rsidR="007A7085" w:rsidRPr="007A7085">
        <w:rPr>
          <w:rFonts w:asciiTheme="majorBidi" w:hAnsiTheme="majorBidi" w:cs="B Mitra"/>
          <w:rtl/>
        </w:rPr>
        <w:t>در "انتخاب بازمانده"، بررسی می</w:t>
      </w:r>
      <w:r w:rsidR="007A7085" w:rsidRPr="007A7085">
        <w:rPr>
          <w:rFonts w:asciiTheme="majorBidi" w:hAnsiTheme="majorBidi" w:cs="B Mitra"/>
          <w:rtl/>
        </w:rPr>
        <w:softHyphen/>
      </w:r>
      <w:r w:rsidRPr="007A7085">
        <w:rPr>
          <w:rFonts w:asciiTheme="majorBidi" w:hAnsiTheme="majorBidi" w:cs="B Mitra"/>
          <w:rtl/>
        </w:rPr>
        <w:t>شود که تناسب مسیر عبور</w:t>
      </w:r>
      <w:r w:rsidR="007A7085" w:rsidRPr="007A7085">
        <w:rPr>
          <w:rFonts w:asciiTheme="majorBidi" w:hAnsiTheme="majorBidi" w:cs="B Mitra"/>
          <w:rtl/>
        </w:rPr>
        <w:t xml:space="preserve"> </w:t>
      </w:r>
      <w:r w:rsidRPr="007A7085">
        <w:rPr>
          <w:rFonts w:asciiTheme="majorBidi" w:hAnsiTheme="majorBidi" w:cs="B Mitra"/>
          <w:rtl/>
        </w:rPr>
        <w:t xml:space="preserve">شده و جهش یافته بالاتر یا کمتر از مقدار </w:t>
      </w:r>
      <w:r w:rsidR="001D7225">
        <w:rPr>
          <w:rFonts w:asciiTheme="majorBidi" w:hAnsiTheme="majorBidi" w:cs="B Mitra"/>
          <w:rtl/>
        </w:rPr>
        <w:t>تناسب</w:t>
      </w:r>
      <w:r w:rsidRPr="007A7085">
        <w:rPr>
          <w:rFonts w:asciiTheme="majorBidi" w:hAnsiTheme="majorBidi" w:cs="B Mitra"/>
          <w:rtl/>
        </w:rPr>
        <w:t xml:space="preserve"> محاسبه</w:t>
      </w:r>
      <w:r w:rsidR="007A7085" w:rsidRPr="007A7085">
        <w:rPr>
          <w:rFonts w:asciiTheme="majorBidi" w:hAnsiTheme="majorBidi" w:cs="B Mitra"/>
          <w:rtl/>
        </w:rPr>
        <w:t xml:space="preserve"> </w:t>
      </w:r>
      <w:r w:rsidRPr="007A7085">
        <w:rPr>
          <w:rFonts w:asciiTheme="majorBidi" w:hAnsiTheme="majorBidi" w:cs="B Mitra"/>
          <w:rtl/>
        </w:rPr>
        <w:t>شده قبلی مسیرهای موجود باشد. اگر بالاتر باشد، مسیر جدید</w:t>
      </w:r>
      <w:r w:rsidR="007A7085" w:rsidRPr="007A7085">
        <w:rPr>
          <w:rFonts w:asciiTheme="majorBidi" w:hAnsiTheme="majorBidi" w:cs="B Mitra"/>
          <w:rtl/>
        </w:rPr>
        <w:t xml:space="preserve"> </w:t>
      </w:r>
      <w:r w:rsidRPr="007A7085">
        <w:rPr>
          <w:rFonts w:asciiTheme="majorBidi" w:hAnsiTheme="majorBidi" w:cs="B Mitra"/>
          <w:rtl/>
        </w:rPr>
        <w:t xml:space="preserve">به </w:t>
      </w:r>
      <w:r w:rsidRPr="007A7085">
        <w:rPr>
          <w:rFonts w:asciiTheme="majorBidi" w:hAnsiTheme="majorBidi" w:cs="B Mitra"/>
          <w:rtl/>
        </w:rPr>
        <w:lastRenderedPageBreak/>
        <w:t>عنوان یک مسیر کارآمد انتخاب می شود. در غیر این صورت</w:t>
      </w:r>
      <w:r w:rsidR="007A7085" w:rsidRPr="007A7085">
        <w:rPr>
          <w:rFonts w:asciiTheme="majorBidi" w:hAnsiTheme="majorBidi" w:cs="B Mitra"/>
          <w:rtl/>
        </w:rPr>
        <w:t xml:space="preserve"> </w:t>
      </w:r>
      <w:r w:rsidRPr="007A7085">
        <w:rPr>
          <w:rFonts w:asciiTheme="majorBidi" w:hAnsiTheme="majorBidi" w:cs="B Mitra"/>
          <w:rtl/>
        </w:rPr>
        <w:t>مسیر موجود با بالاترین ارزش تناسب انتخاب می شود</w:t>
      </w:r>
      <w:r w:rsidRPr="007A7085">
        <w:rPr>
          <w:rFonts w:asciiTheme="majorBidi" w:hAnsiTheme="majorBidi" w:cs="B Mitra"/>
        </w:rPr>
        <w:t xml:space="preserve">. </w:t>
      </w:r>
      <w:r w:rsidRPr="007A7085">
        <w:rPr>
          <w:rFonts w:asciiTheme="majorBidi" w:hAnsiTheme="majorBidi" w:cs="B Mitra"/>
          <w:rtl/>
        </w:rPr>
        <w:t>نویسندگان</w:t>
      </w:r>
      <w:r w:rsidR="007A7085" w:rsidRPr="007A7085">
        <w:rPr>
          <w:rFonts w:asciiTheme="majorBidi" w:hAnsiTheme="majorBidi" w:cs="B Mitra"/>
          <w:rtl/>
        </w:rPr>
        <w:t xml:space="preserve"> د</w:t>
      </w:r>
      <w:r w:rsidR="007A7085" w:rsidRPr="007A7085">
        <w:rPr>
          <w:rFonts w:asciiTheme="majorBidi" w:hAnsiTheme="majorBidi" w:cs="B Mitra"/>
          <w:rtl/>
          <w:lang w:bidi="fa-IR"/>
        </w:rPr>
        <w:t xml:space="preserve">ر </w:t>
      </w:r>
      <w:r w:rsidR="007A7085" w:rsidRPr="007A7085">
        <w:rPr>
          <w:rFonts w:asciiTheme="majorBidi" w:hAnsiTheme="majorBidi" w:cs="B Mitra"/>
          <w:lang w:bidi="fa-IR"/>
        </w:rPr>
        <w:t>[21]</w:t>
      </w:r>
      <w:r w:rsidR="007A7085" w:rsidRPr="007A7085">
        <w:rPr>
          <w:rFonts w:asciiTheme="majorBidi" w:hAnsiTheme="majorBidi" w:cs="B Mitra"/>
          <w:rtl/>
        </w:rPr>
        <w:t xml:space="preserve"> </w:t>
      </w:r>
      <w:r w:rsidRPr="007A7085">
        <w:rPr>
          <w:rFonts w:asciiTheme="majorBidi" w:hAnsiTheme="majorBidi" w:cs="B Mitra"/>
          <w:rtl/>
        </w:rPr>
        <w:t xml:space="preserve">یک پروتکل مسیریابی بردار فاصله چند </w:t>
      </w:r>
      <w:r w:rsidRPr="007A7085">
        <w:rPr>
          <w:rFonts w:asciiTheme="majorBidi" w:hAnsiTheme="majorBidi" w:cs="B Mitra"/>
        </w:rPr>
        <w:t xml:space="preserve">hoc Adaptive Ad hoc )TA-AOMDV( </w:t>
      </w:r>
      <w:r w:rsidRPr="007A7085">
        <w:rPr>
          <w:rFonts w:asciiTheme="majorBidi" w:hAnsiTheme="majorBidi" w:cs="B Mitra"/>
          <w:rtl/>
        </w:rPr>
        <w:t>تقاضای اساس مسیره</w:t>
      </w:r>
      <w:r w:rsidR="007A7085" w:rsidRPr="007A7085">
        <w:rPr>
          <w:rFonts w:asciiTheme="majorBidi" w:hAnsiTheme="majorBidi" w:cs="B Mitra"/>
          <w:rtl/>
        </w:rPr>
        <w:t xml:space="preserve"> </w:t>
      </w:r>
      <w:r w:rsidRPr="007A7085">
        <w:rPr>
          <w:rFonts w:asciiTheme="majorBidi" w:hAnsiTheme="majorBidi" w:cs="B Mitra"/>
          <w:rtl/>
        </w:rPr>
        <w:t xml:space="preserve">بر </w:t>
      </w:r>
      <w:r w:rsidRPr="007A7085">
        <w:rPr>
          <w:rFonts w:asciiTheme="majorBidi" w:hAnsiTheme="majorBidi" w:cs="B Mitra"/>
        </w:rPr>
        <w:t xml:space="preserve">Ad </w:t>
      </w:r>
      <w:r w:rsidRPr="007A7085">
        <w:rPr>
          <w:rFonts w:asciiTheme="majorBidi" w:hAnsiTheme="majorBidi" w:cs="B Mitra"/>
          <w:rtl/>
        </w:rPr>
        <w:t>را پیشنهاد کردند که بر به حداقل رساندن ترافیک داده با استفادهاز</w:t>
      </w:r>
      <w:r w:rsidRPr="007A7085">
        <w:rPr>
          <w:rFonts w:asciiTheme="majorBidi" w:hAnsiTheme="majorBidi" w:cs="B Mitra"/>
        </w:rPr>
        <w:t xml:space="preserve"> QoS </w:t>
      </w:r>
      <w:r w:rsidRPr="007A7085">
        <w:rPr>
          <w:rFonts w:asciiTheme="majorBidi" w:hAnsiTheme="majorBidi" w:cs="B Mitra"/>
          <w:rtl/>
        </w:rPr>
        <w:t>تمرکز دارد. محدودیت این پروتکل این است که</w:t>
      </w:r>
      <w:r w:rsidRPr="007A7085">
        <w:rPr>
          <w:rFonts w:cs="B Mitra"/>
          <w:rtl/>
        </w:rPr>
        <w:t xml:space="preserve"> در طرح بندی هایپویا که هم به پایداری مسیر</w:t>
      </w:r>
      <w:r w:rsidRPr="00850801">
        <w:rPr>
          <w:rFonts w:cs="B Mitra"/>
          <w:rtl/>
        </w:rPr>
        <w:t xml:space="preserve"> و هم به چگالی گره نیاز دارند،به خوبی کار نمی کند. به </w:t>
      </w:r>
      <w:r w:rsidRPr="007A7085">
        <w:rPr>
          <w:rFonts w:asciiTheme="majorBidi" w:hAnsiTheme="majorBidi" w:cs="B Mitra"/>
          <w:rtl/>
        </w:rPr>
        <w:t>طور کلی، این پروتکل</w:t>
      </w:r>
      <w:r w:rsidR="007A7085" w:rsidRPr="007A7085">
        <w:rPr>
          <w:rFonts w:asciiTheme="majorBidi" w:hAnsiTheme="majorBidi" w:cs="B Mitra"/>
          <w:rtl/>
        </w:rPr>
        <w:t xml:space="preserve"> درجایی که پروتکل های دیگر در بسیاری از موارد بسیار بهتر عمل می کنند، کمیبهبود عملکرد را ارائه می دهد</w:t>
      </w:r>
      <w:r w:rsidR="007A7085" w:rsidRPr="007A7085">
        <w:rPr>
          <w:rFonts w:asciiTheme="majorBidi" w:hAnsiTheme="majorBidi" w:cs="B Mitra"/>
        </w:rPr>
        <w:t xml:space="preserve">. </w:t>
      </w:r>
      <w:r w:rsidR="007A7085" w:rsidRPr="007A7085">
        <w:rPr>
          <w:rFonts w:asciiTheme="majorBidi" w:hAnsiTheme="majorBidi" w:cs="B Mitra"/>
          <w:rtl/>
        </w:rPr>
        <w:t>پریاسامیو همکاران[22] پروتکلی به نام مسیریابی چند مسیری قابلاعتماد لینک</w:t>
      </w:r>
      <w:r w:rsidR="007A7085" w:rsidRPr="007A7085">
        <w:rPr>
          <w:rFonts w:asciiTheme="majorBidi" w:hAnsiTheme="majorBidi" w:cs="B Mitra"/>
        </w:rPr>
        <w:t xml:space="preserve"> (LRMR (</w:t>
      </w:r>
      <w:r w:rsidR="007A7085" w:rsidRPr="007A7085">
        <w:rPr>
          <w:rFonts w:asciiTheme="majorBidi" w:hAnsiTheme="majorBidi" w:cs="B Mitra"/>
          <w:rtl/>
        </w:rPr>
        <w:t xml:space="preserve">پیشنهاد کرد. جفت معیارهای مورد استفادهدر این پروتکل طول مسیر و تخمین گر کیفیت مسیر پیوند </w:t>
      </w:r>
      <w:r w:rsidR="007A7085" w:rsidRPr="007A7085">
        <w:rPr>
          <w:rFonts w:asciiTheme="majorBidi" w:hAnsiTheme="majorBidi" w:cs="B Mitra"/>
        </w:rPr>
        <w:t>(LQE-P (</w:t>
      </w:r>
      <w:r w:rsidR="007A7085" w:rsidRPr="007A7085">
        <w:rPr>
          <w:rFonts w:asciiTheme="majorBidi" w:hAnsiTheme="majorBidi" w:cs="B Mitra"/>
          <w:rtl/>
        </w:rPr>
        <w:t>است که مسیرهای قابل اعتماد پیوند را ایجاد می کند</w:t>
      </w:r>
      <w:r w:rsidR="007A7085" w:rsidRPr="007A7085">
        <w:rPr>
          <w:rFonts w:asciiTheme="majorBidi" w:hAnsiTheme="majorBidi" w:cs="B Mitra"/>
        </w:rPr>
        <w:t xml:space="preserve">. </w:t>
      </w:r>
      <w:r w:rsidR="007A7085" w:rsidRPr="007A7085">
        <w:rPr>
          <w:rFonts w:asciiTheme="majorBidi" w:hAnsiTheme="majorBidi" w:cs="B Mitra"/>
          <w:rtl/>
        </w:rPr>
        <w:t>همچنیناحتمال وقفه های مسیریابی در شبکه های موقت بی سیمرا به حداقل می رساند. منابع یک گره مانند انرژی باقیمانده و پهنایباند موجود در نظر گرفته نمی شوند، بنابراین معیار</w:t>
      </w:r>
      <w:r w:rsidR="007A7085" w:rsidRPr="007A7085">
        <w:rPr>
          <w:rFonts w:asciiTheme="majorBidi" w:hAnsiTheme="majorBidi" w:cs="B Mitra"/>
        </w:rPr>
        <w:t xml:space="preserve"> QoS </w:t>
      </w:r>
      <w:r w:rsidR="007A7085" w:rsidRPr="007A7085">
        <w:rPr>
          <w:rFonts w:asciiTheme="majorBidi" w:hAnsiTheme="majorBidi" w:cs="B Mitra"/>
          <w:rtl/>
        </w:rPr>
        <w:t xml:space="preserve">تنها تاحدی می تواند مفید باشد. علاوه بر این، پروتکل مسیریابی چند </w:t>
      </w:r>
      <w:r w:rsidR="007A7085" w:rsidRPr="007A7085">
        <w:rPr>
          <w:rFonts w:asciiTheme="majorBidi" w:hAnsiTheme="majorBidi" w:cs="B Mitra"/>
        </w:rPr>
        <w:t xml:space="preserve">End-to-End )E2E-LREEMR( </w:t>
      </w:r>
      <w:r w:rsidR="007A7085" w:rsidRPr="007A7085">
        <w:rPr>
          <w:rFonts w:asciiTheme="majorBidi" w:hAnsiTheme="majorBidi" w:cs="B Mitra"/>
          <w:rtl/>
        </w:rPr>
        <w:t>اعتماد قابل انرژی با مسیریکارآمد برایمقابله با لینک های معیوب و شکستگی مسیر پیشنهاد شد</w:t>
      </w:r>
      <w:r w:rsidR="007A7085" w:rsidRPr="007A7085">
        <w:rPr>
          <w:rFonts w:asciiTheme="majorBidi" w:hAnsiTheme="majorBidi" w:cs="B Mitra"/>
        </w:rPr>
        <w:t xml:space="preserve">. -Node Energy Estimator </w:t>
      </w:r>
      <w:r w:rsidR="007A7085" w:rsidRPr="007A7085">
        <w:rPr>
          <w:rFonts w:asciiTheme="majorBidi" w:hAnsiTheme="majorBidi" w:cs="B Mitra"/>
          <w:rtl/>
        </w:rPr>
        <w:t>و</w:t>
      </w:r>
      <w:r w:rsidR="007A7085" w:rsidRPr="007A7085">
        <w:rPr>
          <w:rFonts w:asciiTheme="majorBidi" w:hAnsiTheme="majorBidi" w:cs="B Mitra"/>
        </w:rPr>
        <w:t xml:space="preserve"> P-LQE </w:t>
      </w:r>
      <w:r w:rsidR="007A7085" w:rsidRPr="007A7085">
        <w:rPr>
          <w:rFonts w:asciiTheme="majorBidi" w:hAnsiTheme="majorBidi" w:cs="B Mitra"/>
          <w:rtl/>
        </w:rPr>
        <w:t xml:space="preserve">از استفاده اینمکانیسم </w:t>
      </w:r>
      <w:r w:rsidR="007A7085" w:rsidRPr="007A7085">
        <w:rPr>
          <w:rFonts w:asciiTheme="majorBidi" w:hAnsiTheme="majorBidi" w:cs="B Mitra"/>
        </w:rPr>
        <w:t xml:space="preserve">Route </w:t>
      </w:r>
      <w:r w:rsidR="007A7085" w:rsidRPr="007A7085">
        <w:rPr>
          <w:rFonts w:asciiTheme="majorBidi" w:hAnsiTheme="majorBidi" w:cs="B Mitra"/>
          <w:rtl/>
        </w:rPr>
        <w:t>را برای یافتن چندین مسیر صرفه جویی در انرژی پیشنهاد کرد</w:t>
      </w:r>
      <w:r w:rsidR="001A66C4">
        <w:rPr>
          <w:rFonts w:asciiTheme="majorBidi" w:hAnsiTheme="majorBidi" w:cs="B Mitra" w:hint="cs"/>
          <w:rtl/>
        </w:rPr>
        <w:t xml:space="preserve"> </w:t>
      </w:r>
      <w:r w:rsidR="007A7085" w:rsidRPr="007A7085">
        <w:rPr>
          <w:rFonts w:asciiTheme="majorBidi" w:hAnsiTheme="majorBidi" w:cs="B Mitra"/>
          <w:rtl/>
        </w:rPr>
        <w:t xml:space="preserve">[23]. </w:t>
      </w:r>
      <w:r w:rsidR="001A66C4">
        <w:rPr>
          <w:rFonts w:asciiTheme="majorBidi" w:hAnsiTheme="majorBidi" w:cs="B Mitra"/>
          <w:rtl/>
        </w:rPr>
        <w:t>با این حال،</w:t>
      </w:r>
      <w:r w:rsidR="007A7085" w:rsidRPr="007A7085">
        <w:rPr>
          <w:rFonts w:asciiTheme="majorBidi" w:hAnsiTheme="majorBidi" w:cs="B Mitra"/>
        </w:rPr>
        <w:t>LREEMR-E2E</w:t>
      </w:r>
      <w:r w:rsidR="001A66C4">
        <w:rPr>
          <w:rFonts w:asciiTheme="majorBidi" w:hAnsiTheme="majorBidi" w:cs="B Mitra" w:hint="cs"/>
          <w:rtl/>
        </w:rPr>
        <w:t xml:space="preserve"> </w:t>
      </w:r>
      <w:r w:rsidR="007A7085" w:rsidRPr="007A7085">
        <w:rPr>
          <w:rFonts w:asciiTheme="majorBidi" w:hAnsiTheme="majorBidi" w:cs="B Mitra"/>
        </w:rPr>
        <w:t xml:space="preserve"> </w:t>
      </w:r>
      <w:r w:rsidR="007A7085" w:rsidRPr="007A7085">
        <w:rPr>
          <w:rFonts w:asciiTheme="majorBidi" w:hAnsiTheme="majorBidi" w:cs="B Mitra"/>
          <w:rtl/>
        </w:rPr>
        <w:t>کمی عملکرد شبکه را در مقایسهبا</w:t>
      </w:r>
      <w:r w:rsidR="007A7085" w:rsidRPr="007A7085">
        <w:rPr>
          <w:rFonts w:asciiTheme="majorBidi" w:hAnsiTheme="majorBidi" w:cs="B Mitra"/>
        </w:rPr>
        <w:t xml:space="preserve"> AOMDV </w:t>
      </w:r>
      <w:r w:rsidR="007A7085" w:rsidRPr="007A7085">
        <w:rPr>
          <w:rFonts w:asciiTheme="majorBidi" w:hAnsiTheme="majorBidi" w:cs="B Mitra"/>
          <w:rtl/>
        </w:rPr>
        <w:t>بهبود می بخشد</w:t>
      </w:r>
      <w:r w:rsidR="007A7085" w:rsidRPr="007A7085">
        <w:rPr>
          <w:rFonts w:asciiTheme="majorBidi" w:hAnsiTheme="majorBidi" w:cs="B Mitra"/>
        </w:rPr>
        <w:t>.</w:t>
      </w:r>
    </w:p>
    <w:p w:rsidR="001A66C4" w:rsidRDefault="001A66C4" w:rsidP="00C365A0">
      <w:pPr>
        <w:bidi/>
        <w:jc w:val="both"/>
        <w:rPr>
          <w:rFonts w:asciiTheme="majorBidi" w:hAnsiTheme="majorBidi" w:cs="B Mitra"/>
        </w:rPr>
      </w:pPr>
      <w:r w:rsidRPr="00C365A0">
        <w:rPr>
          <w:rFonts w:asciiTheme="majorBidi" w:hAnsiTheme="majorBidi" w:cs="B Mitra"/>
          <w:rtl/>
        </w:rPr>
        <w:t>چندان بالا نیست در حالی که افزایش طول عمر شبکه کاملا</w:t>
      </w:r>
      <w:r w:rsidRPr="00C365A0">
        <w:rPr>
          <w:rFonts w:asciiTheme="majorBidi" w:hAnsiTheme="majorBidi" w:cs="B Mitra"/>
        </w:rPr>
        <w:t xml:space="preserve"> </w:t>
      </w:r>
      <w:r w:rsidRPr="00C365A0">
        <w:rPr>
          <w:rFonts w:asciiTheme="majorBidi" w:hAnsiTheme="majorBidi" w:cs="B Mitra"/>
          <w:rtl/>
        </w:rPr>
        <w:t xml:space="preserve"> محدود است.</w:t>
      </w:r>
      <w:r w:rsidRPr="00C365A0">
        <w:rPr>
          <w:rFonts w:asciiTheme="majorBidi" w:hAnsiTheme="majorBidi" w:cs="B Mitra"/>
        </w:rPr>
        <w:t xml:space="preserve"> AOMDV </w:t>
      </w:r>
      <w:r w:rsidRPr="00C365A0">
        <w:rPr>
          <w:rFonts w:asciiTheme="majorBidi" w:hAnsiTheme="majorBidi" w:cs="B Mitra"/>
          <w:rtl/>
        </w:rPr>
        <w:t>کمی را در نظر می گیرد، بنابراین عملکرد آن درمقایسه با</w:t>
      </w:r>
      <w:r w:rsidRPr="00C365A0">
        <w:rPr>
          <w:rFonts w:asciiTheme="majorBidi" w:hAnsiTheme="majorBidi" w:cs="B Mitra"/>
        </w:rPr>
        <w:t xml:space="preserve"> QoS </w:t>
      </w:r>
      <w:r w:rsidRPr="00C365A0">
        <w:rPr>
          <w:rFonts w:asciiTheme="majorBidi" w:hAnsiTheme="majorBidi" w:cs="B Mitra"/>
          <w:rtl/>
        </w:rPr>
        <w:t>پارامترهای</w:t>
      </w:r>
      <w:r w:rsidRPr="00C365A0">
        <w:rPr>
          <w:rFonts w:asciiTheme="majorBidi" w:hAnsiTheme="majorBidi" w:cs="B Mitra"/>
        </w:rPr>
        <w:t xml:space="preserve"> AOMDV-FF </w:t>
      </w:r>
      <w:r w:rsidRPr="00C365A0">
        <w:rPr>
          <w:rFonts w:asciiTheme="majorBidi" w:hAnsiTheme="majorBidi" w:cs="B Mitra"/>
          <w:rtl/>
        </w:rPr>
        <w:t>استفاده می کرد، بنابراین در صورت بروز هرگونه خرابی یا شکست لینک، انتقال از طریق مسیر جایگزین که کوتاه ترین مسیر بعدی در جدول مسیریابی است، انجام می شود. مدل</w:t>
      </w:r>
      <w:r w:rsidRPr="00C365A0">
        <w:rPr>
          <w:rFonts w:asciiTheme="majorBidi" w:hAnsiTheme="majorBidi" w:cs="B Mitra"/>
        </w:rPr>
        <w:t xml:space="preserve"> AOMDV </w:t>
      </w:r>
      <w:r w:rsidRPr="00C365A0">
        <w:rPr>
          <w:rFonts w:asciiTheme="majorBidi" w:hAnsiTheme="majorBidi" w:cs="B Mitra"/>
          <w:rtl/>
        </w:rPr>
        <w:t>در [24] پیشنهاد شد که مفهوم انتخاب مسیر کارآمد را که حداقل مصرف انرژی و کوتاهترین فاصله را داشته باشد، ارائه کرد. این پروتکل از</w:t>
      </w:r>
      <w:r w:rsidRPr="00C365A0">
        <w:rPr>
          <w:rFonts w:asciiTheme="majorBidi" w:hAnsiTheme="majorBidi" w:cs="B Mitra"/>
        </w:rPr>
        <w:t xml:space="preserve"> AOMDV-FF </w:t>
      </w:r>
      <w:r w:rsidRPr="00C365A0">
        <w:rPr>
          <w:rFonts w:asciiTheme="majorBidi" w:hAnsiTheme="majorBidi" w:cs="B Mitra"/>
          <w:rtl/>
        </w:rPr>
        <w:t xml:space="preserve">نویسندگان[25] حداقل مسیریابی مبتنی بر چندگانه رایج </w:t>
      </w:r>
      <w:r w:rsidRPr="00C365A0">
        <w:rPr>
          <w:rFonts w:asciiTheme="majorBidi" w:hAnsiTheme="majorBidi" w:cs="B Mitra"/>
        </w:rPr>
        <w:t>LCMR</w:t>
      </w:r>
      <w:r w:rsidRPr="00C365A0">
        <w:rPr>
          <w:rFonts w:asciiTheme="majorBidi" w:hAnsiTheme="majorBidi" w:cs="B Mitra"/>
          <w:rtl/>
        </w:rPr>
        <w:t xml:space="preserve"> را برای مسیریابی چند مسیره متعادل بار در</w:t>
      </w:r>
      <w:r w:rsidRPr="00C365A0">
        <w:rPr>
          <w:rFonts w:asciiTheme="majorBidi" w:hAnsiTheme="majorBidi" w:cs="B Mitra"/>
        </w:rPr>
        <w:t xml:space="preserve"> MANETs</w:t>
      </w:r>
      <w:r w:rsidRPr="00C365A0">
        <w:rPr>
          <w:rFonts w:asciiTheme="majorBidi" w:hAnsiTheme="majorBidi" w:cs="B Mitra"/>
          <w:rtl/>
          <w:lang w:bidi="fa-IR"/>
        </w:rPr>
        <w:t xml:space="preserve"> </w:t>
      </w:r>
      <w:r w:rsidRPr="00C365A0">
        <w:rPr>
          <w:rFonts w:asciiTheme="majorBidi" w:hAnsiTheme="majorBidi" w:cs="B Mitra"/>
          <w:rtl/>
        </w:rPr>
        <w:t>پیشنهاد کردند. مسیرهای متعدد بر اساس حداقل زمان محاسبه شده مسیریابی بین فرستنده و گیرنده انتخاب می شوند</w:t>
      </w:r>
      <w:r w:rsidRPr="00C365A0">
        <w:rPr>
          <w:rFonts w:asciiTheme="majorBidi" w:hAnsiTheme="majorBidi" w:cs="B Mitra"/>
        </w:rPr>
        <w:t xml:space="preserve">. LCMR </w:t>
      </w:r>
      <w:r w:rsidRPr="00C365A0">
        <w:rPr>
          <w:rFonts w:asciiTheme="majorBidi" w:hAnsiTheme="majorBidi" w:cs="B Mitra"/>
          <w:rtl/>
        </w:rPr>
        <w:t>نتایج بهتری نسبت به پروتکل</w:t>
      </w:r>
      <w:r w:rsidRPr="00C365A0">
        <w:rPr>
          <w:rFonts w:asciiTheme="majorBidi" w:hAnsiTheme="majorBidi" w:cs="B Mitra"/>
          <w:rtl/>
        </w:rPr>
        <w:softHyphen/>
        <w:t>های مسیریابی متعادل بار چند مسیره موجود مانند موازنه بار چند مسیری فیبوناچی</w:t>
      </w:r>
      <w:r w:rsidRPr="00C365A0">
        <w:rPr>
          <w:rFonts w:asciiTheme="majorBidi" w:hAnsiTheme="majorBidi" w:cs="B Mitra"/>
        </w:rPr>
        <w:t xml:space="preserve"> FMLB </w:t>
      </w:r>
      <w:r w:rsidR="00C365A0">
        <w:rPr>
          <w:rFonts w:asciiTheme="majorBidi" w:hAnsiTheme="majorBidi" w:cs="B Mitra"/>
        </w:rPr>
        <w:t>ADOV</w:t>
      </w:r>
      <w:r w:rsidRPr="00C365A0">
        <w:rPr>
          <w:rFonts w:asciiTheme="majorBidi" w:hAnsiTheme="majorBidi" w:cs="B Mitra"/>
        </w:rPr>
        <w:t xml:space="preserve"> </w:t>
      </w:r>
      <w:r w:rsidR="00C365A0" w:rsidRPr="00C365A0">
        <w:rPr>
          <w:rFonts w:asciiTheme="majorBidi" w:hAnsiTheme="majorBidi" w:cs="B Mitra"/>
          <w:rtl/>
        </w:rPr>
        <w:t>چندگانه</w:t>
      </w:r>
      <w:r w:rsidRPr="00C365A0">
        <w:rPr>
          <w:rFonts w:asciiTheme="majorBidi" w:hAnsiTheme="majorBidi" w:cs="B Mitra"/>
        </w:rPr>
        <w:t xml:space="preserve"> MAODV</w:t>
      </w:r>
      <w:r w:rsidRPr="00C365A0">
        <w:rPr>
          <w:rFonts w:asciiTheme="majorBidi" w:hAnsiTheme="majorBidi" w:cs="B Mitra"/>
          <w:rtl/>
        </w:rPr>
        <w:t xml:space="preserve"> دارد زیرا توزیع </w:t>
      </w:r>
      <w:r w:rsidR="00C365A0">
        <w:rPr>
          <w:rFonts w:asciiTheme="majorBidi" w:hAnsiTheme="majorBidi" w:cs="B Mitra"/>
          <w:rtl/>
        </w:rPr>
        <w:t>پکت</w:t>
      </w:r>
      <w:r w:rsidRPr="00C365A0">
        <w:rPr>
          <w:rFonts w:asciiTheme="majorBidi" w:hAnsiTheme="majorBidi" w:cs="B Mitra"/>
          <w:rtl/>
        </w:rPr>
        <w:t xml:space="preserve"> ها را در مسیرهایمختلف در نظر می گیرد. مصرف انرژی اصلی ترین عنصریاست که شبکه را به حرکت در می آورد، اما در این پروتکل بهآن توجه نشده </w:t>
      </w:r>
      <w:r w:rsidRPr="00C365A0">
        <w:rPr>
          <w:rFonts w:asciiTheme="majorBidi" w:hAnsiTheme="majorBidi" w:cs="B Mitra"/>
          <w:rtl/>
        </w:rPr>
        <w:lastRenderedPageBreak/>
        <w:t>است</w:t>
      </w:r>
      <w:r w:rsidR="00C365A0">
        <w:rPr>
          <w:rFonts w:asciiTheme="majorBidi" w:hAnsiTheme="majorBidi" w:cs="B Mitra"/>
        </w:rPr>
        <w:t xml:space="preserve"> </w:t>
      </w:r>
      <w:r w:rsidRPr="00C365A0">
        <w:rPr>
          <w:rFonts w:asciiTheme="majorBidi" w:hAnsiTheme="majorBidi" w:cs="B Mitra"/>
        </w:rPr>
        <w:t>.</w:t>
      </w:r>
      <w:r w:rsidRPr="00C365A0">
        <w:rPr>
          <w:rFonts w:asciiTheme="majorBidi" w:hAnsiTheme="majorBidi" w:cs="B Mitra"/>
          <w:rtl/>
        </w:rPr>
        <w:t>در</w:t>
      </w:r>
      <w:r w:rsidR="00C365A0">
        <w:rPr>
          <w:rFonts w:asciiTheme="majorBidi" w:hAnsiTheme="majorBidi" w:cs="B Mitra"/>
        </w:rPr>
        <w:t xml:space="preserve"> </w:t>
      </w:r>
      <w:r w:rsidRPr="00C365A0">
        <w:rPr>
          <w:rFonts w:asciiTheme="majorBidi" w:hAnsiTheme="majorBidi" w:cs="B Mitra"/>
          <w:rtl/>
        </w:rPr>
        <w:t>[26] برای انتخاب مسیر استفاده شد، هر چند متریک فاصله وتراکم را بهینه کرد. این الگوریتم مسیری را انتخاب می کند که در صورتترافیک پر بار احتمال تراکم کمتری داشته باشد. با این حال، وضعیت</w:t>
      </w:r>
      <w:r w:rsidR="00C365A0">
        <w:rPr>
          <w:rFonts w:asciiTheme="majorBidi" w:hAnsiTheme="majorBidi" w:cs="B Mitra" w:hint="cs"/>
          <w:rtl/>
        </w:rPr>
        <w:t xml:space="preserve"> </w:t>
      </w:r>
      <w:r w:rsidRPr="00C365A0">
        <w:rPr>
          <w:rFonts w:asciiTheme="majorBidi" w:hAnsiTheme="majorBidi" w:cs="B Mitra"/>
          <w:rtl/>
        </w:rPr>
        <w:t>مصرف انرژی در نظر گرفته نمی شود. از این رو در صورت سرازیرشدن بار زیاد شبکه، طول عمر شبکه کاهش می یابد</w:t>
      </w:r>
      <w:r w:rsidRPr="00C365A0">
        <w:rPr>
          <w:rFonts w:asciiTheme="majorBidi" w:hAnsiTheme="majorBidi" w:cs="B Mitra"/>
        </w:rPr>
        <w:t xml:space="preserve"> </w:t>
      </w:r>
      <w:r w:rsidR="00C365A0">
        <w:rPr>
          <w:rFonts w:asciiTheme="majorBidi" w:hAnsiTheme="majorBidi" w:cs="B Mitra"/>
        </w:rPr>
        <w:t>.</w:t>
      </w:r>
      <w:r w:rsidRPr="00C365A0">
        <w:rPr>
          <w:rFonts w:asciiTheme="majorBidi" w:hAnsiTheme="majorBidi" w:cs="B Mitra"/>
        </w:rPr>
        <w:t xml:space="preserve">GA </w:t>
      </w:r>
      <w:r w:rsidRPr="00C365A0">
        <w:rPr>
          <w:rFonts w:asciiTheme="majorBidi" w:hAnsiTheme="majorBidi" w:cs="B Mitra"/>
          <w:rtl/>
        </w:rPr>
        <w:t>نویسندگان[27] یک الگوریتم مسیریابی را پیشنهاد کردند که کیفیت</w:t>
      </w:r>
      <w:r w:rsidR="00C365A0">
        <w:rPr>
          <w:rFonts w:asciiTheme="majorBidi" w:hAnsiTheme="majorBidi" w:cs="B Mitra"/>
        </w:rPr>
        <w:t xml:space="preserve"> </w:t>
      </w:r>
      <w:r w:rsidRPr="00C365A0">
        <w:rPr>
          <w:rFonts w:asciiTheme="majorBidi" w:hAnsiTheme="majorBidi" w:cs="B Mitra"/>
          <w:rtl/>
        </w:rPr>
        <w:t>شبکه را با استفاده از</w:t>
      </w:r>
      <w:r w:rsidRPr="00C365A0">
        <w:rPr>
          <w:rFonts w:asciiTheme="majorBidi" w:hAnsiTheme="majorBidi" w:cs="B Mitra"/>
        </w:rPr>
        <w:t xml:space="preserve"> GA </w:t>
      </w:r>
      <w:r w:rsidR="00C365A0">
        <w:rPr>
          <w:rFonts w:asciiTheme="majorBidi" w:hAnsiTheme="majorBidi" w:cs="B Mitra"/>
          <w:rtl/>
        </w:rPr>
        <w:t>افزایش می</w:t>
      </w:r>
      <w:r w:rsidR="00C365A0">
        <w:rPr>
          <w:rFonts w:asciiTheme="majorBidi" w:hAnsiTheme="majorBidi" w:cs="B Mitra"/>
        </w:rPr>
        <w:softHyphen/>
      </w:r>
      <w:r w:rsidRPr="00C365A0">
        <w:rPr>
          <w:rFonts w:asciiTheme="majorBidi" w:hAnsiTheme="majorBidi" w:cs="B Mitra"/>
          <w:rtl/>
        </w:rPr>
        <w:t>دهد. این کار سناریوهای</w:t>
      </w:r>
      <w:r w:rsidR="00C365A0">
        <w:rPr>
          <w:rFonts w:asciiTheme="majorBidi" w:hAnsiTheme="majorBidi" w:cs="B Mitra"/>
        </w:rPr>
        <w:t xml:space="preserve"> </w:t>
      </w:r>
      <w:r w:rsidRPr="00C365A0">
        <w:rPr>
          <w:rFonts w:asciiTheme="majorBidi" w:hAnsiTheme="majorBidi" w:cs="B Mitra"/>
          <w:rtl/>
        </w:rPr>
        <w:t>مختلفی از جمله سرعت تحرک و خرابی گره ها را در نظر گرفته</w:t>
      </w:r>
      <w:r w:rsidR="00C365A0">
        <w:rPr>
          <w:rFonts w:asciiTheme="majorBidi" w:hAnsiTheme="majorBidi" w:cs="B Mitra"/>
        </w:rPr>
        <w:t xml:space="preserve"> </w:t>
      </w:r>
      <w:r w:rsidRPr="00C365A0">
        <w:rPr>
          <w:rFonts w:asciiTheme="majorBidi" w:hAnsiTheme="majorBidi" w:cs="B Mitra"/>
          <w:rtl/>
        </w:rPr>
        <w:t>است. عملکرد شبکه در مقایسه با سایر پروتکل ها بهبود یافته</w:t>
      </w:r>
      <w:r w:rsidR="00C365A0">
        <w:rPr>
          <w:rFonts w:asciiTheme="majorBidi" w:hAnsiTheme="majorBidi" w:cs="B Mitra"/>
        </w:rPr>
        <w:t xml:space="preserve"> </w:t>
      </w:r>
      <w:r w:rsidRPr="00C365A0">
        <w:rPr>
          <w:rFonts w:asciiTheme="majorBidi" w:hAnsiTheme="majorBidi" w:cs="B Mitra"/>
          <w:rtl/>
        </w:rPr>
        <w:t>است. با این حال، موضوع مصرف انرژی در نظر گرفته نشد</w:t>
      </w:r>
      <w:r w:rsidRPr="00C365A0">
        <w:rPr>
          <w:rFonts w:asciiTheme="majorBidi" w:hAnsiTheme="majorBidi" w:cs="B Mitra"/>
        </w:rPr>
        <w:t>.</w:t>
      </w:r>
    </w:p>
    <w:p w:rsidR="00C365A0" w:rsidRDefault="00C365A0" w:rsidP="00C365A0">
      <w:pPr>
        <w:bidi/>
        <w:jc w:val="both"/>
        <w:rPr>
          <w:rFonts w:asciiTheme="majorBidi" w:hAnsiTheme="majorBidi" w:cs="B Mitra"/>
          <w:rtl/>
        </w:rPr>
      </w:pPr>
      <w:r w:rsidRPr="00C365A0">
        <w:rPr>
          <w:rFonts w:asciiTheme="majorBidi" w:hAnsiTheme="majorBidi" w:cs="B Mitra"/>
          <w:rtl/>
        </w:rPr>
        <w:t>الگوریتم</w:t>
      </w:r>
      <w:r>
        <w:rPr>
          <w:rFonts w:asciiTheme="majorBidi" w:hAnsiTheme="majorBidi" w:cs="B Mitra"/>
        </w:rPr>
        <w:t xml:space="preserve"> </w:t>
      </w:r>
      <w:r w:rsidRPr="00C365A0">
        <w:rPr>
          <w:rFonts w:asciiTheme="majorBidi" w:hAnsiTheme="majorBidi" w:cs="B Mitra"/>
          <w:rtl/>
        </w:rPr>
        <w:t>کنترل تراکم انرژی کارآمد گیرنده در [28] پیشنهاد شد که براساس پروتکل کنترل انتقال چند مسیره</w:t>
      </w:r>
      <w:r w:rsidRPr="00C365A0">
        <w:rPr>
          <w:rFonts w:asciiTheme="majorBidi" w:hAnsiTheme="majorBidi" w:cs="B Mitra"/>
        </w:rPr>
        <w:t xml:space="preserve"> (EEMPTCP (</w:t>
      </w:r>
      <w:r w:rsidRPr="00C365A0">
        <w:rPr>
          <w:rFonts w:asciiTheme="majorBidi" w:hAnsiTheme="majorBidi" w:cs="B Mitra"/>
          <w:rtl/>
        </w:rPr>
        <w:t>است</w:t>
      </w:r>
      <w:r w:rsidRPr="00C365A0">
        <w:rPr>
          <w:rFonts w:asciiTheme="majorBidi" w:hAnsiTheme="majorBidi" w:cs="B Mitra"/>
        </w:rPr>
        <w:t xml:space="preserve">. </w:t>
      </w:r>
      <w:r w:rsidRPr="00C365A0">
        <w:rPr>
          <w:rFonts w:asciiTheme="majorBidi" w:hAnsiTheme="majorBidi" w:cs="B Mitra"/>
          <w:rtl/>
        </w:rPr>
        <w:t>نتایج</w:t>
      </w:r>
      <w:r>
        <w:rPr>
          <w:rFonts w:asciiTheme="majorBidi" w:hAnsiTheme="majorBidi" w:cs="B Mitra"/>
        </w:rPr>
        <w:t xml:space="preserve"> </w:t>
      </w:r>
      <w:r>
        <w:rPr>
          <w:rFonts w:asciiTheme="majorBidi" w:hAnsiTheme="majorBidi" w:cs="B Mitra"/>
          <w:rtl/>
        </w:rPr>
        <w:t>شبیه سازی نشان می</w:t>
      </w:r>
      <w:r>
        <w:rPr>
          <w:rFonts w:asciiTheme="majorBidi" w:hAnsiTheme="majorBidi" w:cs="B Mitra"/>
        </w:rPr>
        <w:softHyphen/>
      </w:r>
      <w:r w:rsidRPr="00C365A0">
        <w:rPr>
          <w:rFonts w:asciiTheme="majorBidi" w:hAnsiTheme="majorBidi" w:cs="B Mitra"/>
          <w:rtl/>
        </w:rPr>
        <w:t>دهد که این الگوریتم بهتر از</w:t>
      </w:r>
      <w:r w:rsidRPr="00C365A0">
        <w:rPr>
          <w:rFonts w:asciiTheme="majorBidi" w:hAnsiTheme="majorBidi" w:cs="B Mitra"/>
        </w:rPr>
        <w:t xml:space="preserve"> MPTCP </w:t>
      </w:r>
      <w:r w:rsidRPr="00C365A0">
        <w:rPr>
          <w:rFonts w:asciiTheme="majorBidi" w:hAnsiTheme="majorBidi" w:cs="B Mitra"/>
          <w:rtl/>
        </w:rPr>
        <w:t>عملمی کند زیرا انرژی کمتری مصرف می کند و توان عملیاتی بهبود</w:t>
      </w:r>
      <w:r>
        <w:rPr>
          <w:rFonts w:asciiTheme="majorBidi" w:hAnsiTheme="majorBidi" w:cs="B Mitra"/>
        </w:rPr>
        <w:t xml:space="preserve"> </w:t>
      </w:r>
      <w:r>
        <w:rPr>
          <w:rFonts w:asciiTheme="majorBidi" w:hAnsiTheme="majorBidi" w:cs="B Mitra"/>
          <w:rtl/>
        </w:rPr>
        <w:t>می</w:t>
      </w:r>
      <w:r>
        <w:rPr>
          <w:rFonts w:asciiTheme="majorBidi" w:hAnsiTheme="majorBidi" w:cs="B Mitra"/>
        </w:rPr>
        <w:softHyphen/>
      </w:r>
      <w:r w:rsidRPr="00C365A0">
        <w:rPr>
          <w:rFonts w:asciiTheme="majorBidi" w:hAnsiTheme="majorBidi" w:cs="B Mitra"/>
          <w:rtl/>
        </w:rPr>
        <w:t>یابد. با این حال، پروتکل پیشنهادی از دست دادن تصادفی</w:t>
      </w:r>
      <w:r>
        <w:rPr>
          <w:rFonts w:asciiTheme="majorBidi" w:hAnsiTheme="majorBidi" w:cs="B Mitra"/>
        </w:rPr>
        <w:t xml:space="preserve"> </w:t>
      </w:r>
      <w:r w:rsidRPr="00C365A0">
        <w:rPr>
          <w:rFonts w:asciiTheme="majorBidi" w:hAnsiTheme="majorBidi" w:cs="B Mitra"/>
          <w:rtl/>
        </w:rPr>
        <w:t>که اغلب در پیوندهای بی سیم در شبکه های با اتلاف اتفاق</w:t>
      </w:r>
      <w:r>
        <w:rPr>
          <w:rFonts w:asciiTheme="majorBidi" w:hAnsiTheme="majorBidi" w:cs="B Mitra"/>
        </w:rPr>
        <w:t xml:space="preserve"> </w:t>
      </w:r>
      <w:r w:rsidRPr="00C365A0">
        <w:rPr>
          <w:rFonts w:asciiTheme="majorBidi" w:hAnsiTheme="majorBidi" w:cs="B Mitra"/>
          <w:rtl/>
        </w:rPr>
        <w:t>می افتد را در نظر نگرفت. بنابراین، هر گونه از دست دادن</w:t>
      </w:r>
      <w:r>
        <w:rPr>
          <w:rFonts w:asciiTheme="majorBidi" w:hAnsiTheme="majorBidi" w:cs="B Mitra" w:hint="cs"/>
          <w:rtl/>
        </w:rPr>
        <w:t xml:space="preserve"> پکت</w:t>
      </w:r>
      <w:r>
        <w:rPr>
          <w:rFonts w:asciiTheme="majorBidi" w:hAnsiTheme="majorBidi" w:cs="B Mitra"/>
        </w:rPr>
        <w:t xml:space="preserve"> </w:t>
      </w:r>
      <w:r w:rsidRPr="00C365A0">
        <w:rPr>
          <w:rFonts w:asciiTheme="majorBidi" w:hAnsiTheme="majorBidi" w:cs="B Mitra"/>
          <w:rtl/>
        </w:rPr>
        <w:t>ها در نتیجه فرض می شود</w:t>
      </w:r>
      <w:r>
        <w:rPr>
          <w:rFonts w:asciiTheme="majorBidi" w:hAnsiTheme="majorBidi" w:cs="B Mitra" w:hint="cs"/>
          <w:rtl/>
        </w:rPr>
        <w:t xml:space="preserve"> </w:t>
      </w:r>
      <w:r w:rsidRPr="00C365A0">
        <w:rPr>
          <w:rFonts w:asciiTheme="majorBidi" w:hAnsiTheme="majorBidi" w:cs="B Mitra"/>
          <w:rtl/>
        </w:rPr>
        <w:t>از</w:t>
      </w:r>
      <w:r>
        <w:rPr>
          <w:rFonts w:asciiTheme="majorBidi" w:hAnsiTheme="majorBidi" w:cs="B Mitra" w:hint="cs"/>
          <w:rtl/>
        </w:rPr>
        <w:t xml:space="preserve"> </w:t>
      </w:r>
      <w:r w:rsidRPr="00C365A0">
        <w:rPr>
          <w:rFonts w:asciiTheme="majorBidi" w:hAnsiTheme="majorBidi" w:cs="B Mitra"/>
          <w:rtl/>
        </w:rPr>
        <w:t>دست دادن تراکم و این باعث کوچک شدن پنجره تراکم و کاهش توان</w:t>
      </w:r>
      <w:r>
        <w:rPr>
          <w:rFonts w:asciiTheme="majorBidi" w:hAnsiTheme="majorBidi" w:cs="B Mitra" w:hint="cs"/>
          <w:rtl/>
        </w:rPr>
        <w:t xml:space="preserve"> </w:t>
      </w:r>
      <w:r>
        <w:rPr>
          <w:rFonts w:asciiTheme="majorBidi" w:hAnsiTheme="majorBidi" w:cs="B Mitra"/>
          <w:rtl/>
        </w:rPr>
        <w:t>عملیاتی داده می ش</w:t>
      </w:r>
      <w:r>
        <w:rPr>
          <w:rFonts w:asciiTheme="majorBidi" w:hAnsiTheme="majorBidi" w:cs="B Mitra" w:hint="cs"/>
          <w:rtl/>
        </w:rPr>
        <w:t>ود.</w:t>
      </w:r>
    </w:p>
    <w:p w:rsidR="00C365A0" w:rsidRDefault="00C365A0" w:rsidP="00C365A0">
      <w:pPr>
        <w:bidi/>
        <w:jc w:val="both"/>
        <w:rPr>
          <w:rFonts w:asciiTheme="majorBidi" w:hAnsiTheme="majorBidi" w:cs="B Mitra"/>
          <w:rtl/>
        </w:rPr>
      </w:pPr>
      <w:r w:rsidRPr="00C365A0">
        <w:rPr>
          <w:rFonts w:asciiTheme="majorBidi" w:hAnsiTheme="majorBidi" w:cs="B Mitra"/>
          <w:rtl/>
        </w:rPr>
        <w:t>نویسندگاندر [29]، یک الگوریتم مسیریابی را پیشنهاد کردند که کارایی</w:t>
      </w:r>
      <w:r>
        <w:rPr>
          <w:rFonts w:asciiTheme="majorBidi" w:hAnsiTheme="majorBidi" w:cs="B Mitra" w:hint="cs"/>
          <w:rtl/>
        </w:rPr>
        <w:t xml:space="preserve"> </w:t>
      </w:r>
      <w:r w:rsidRPr="00C365A0">
        <w:rPr>
          <w:rFonts w:asciiTheme="majorBidi" w:hAnsiTheme="majorBidi" w:cs="B Mitra"/>
          <w:rtl/>
        </w:rPr>
        <w:t>انرژی و برخی از پارامترهای مسیریابی</w:t>
      </w:r>
      <w:r w:rsidRPr="00C365A0">
        <w:rPr>
          <w:rFonts w:asciiTheme="majorBidi" w:hAnsiTheme="majorBidi" w:cs="B Mitra"/>
        </w:rPr>
        <w:t xml:space="preserve"> QoS </w:t>
      </w:r>
      <w:r w:rsidRPr="00C365A0">
        <w:rPr>
          <w:rFonts w:asciiTheme="majorBidi" w:hAnsiTheme="majorBidi" w:cs="B Mitra"/>
          <w:rtl/>
        </w:rPr>
        <w:t>را در [30] در نظرمی گیرد. این الگوریتم بر پخش اطلاعات توپولوژیکی به کل شبکه</w:t>
      </w:r>
      <w:r>
        <w:rPr>
          <w:rFonts w:asciiTheme="majorBidi" w:hAnsiTheme="majorBidi" w:cs="B Mitra" w:hint="cs"/>
          <w:rtl/>
        </w:rPr>
        <w:t xml:space="preserve"> </w:t>
      </w:r>
      <w:r>
        <w:rPr>
          <w:rFonts w:asciiTheme="majorBidi" w:hAnsiTheme="majorBidi" w:cs="B Mitra"/>
          <w:rtl/>
        </w:rPr>
        <w:t>برای به روز رسانی گره</w:t>
      </w:r>
      <w:r>
        <w:rPr>
          <w:rFonts w:asciiTheme="majorBidi" w:hAnsiTheme="majorBidi" w:cs="B Mitra"/>
          <w:rtl/>
        </w:rPr>
        <w:softHyphen/>
      </w:r>
      <w:r w:rsidRPr="00C365A0">
        <w:rPr>
          <w:rFonts w:asciiTheme="majorBidi" w:hAnsiTheme="majorBidi" w:cs="B Mitra"/>
          <w:rtl/>
        </w:rPr>
        <w:t>ها در وضعیت</w:t>
      </w:r>
      <w:r w:rsidRPr="00C365A0">
        <w:rPr>
          <w:rFonts w:asciiTheme="majorBidi" w:hAnsiTheme="majorBidi" w:cs="B Mitra"/>
        </w:rPr>
        <w:t xml:space="preserve"> QoS </w:t>
      </w:r>
      <w:r w:rsidRPr="00C365A0">
        <w:rPr>
          <w:rFonts w:asciiTheme="majorBidi" w:hAnsiTheme="majorBidi" w:cs="B Mitra"/>
          <w:rtl/>
        </w:rPr>
        <w:t>شبکه متکی است.</w:t>
      </w:r>
      <w:r>
        <w:rPr>
          <w:rFonts w:asciiTheme="majorBidi" w:hAnsiTheme="majorBidi" w:cs="B Mitra" w:hint="cs"/>
          <w:rtl/>
        </w:rPr>
        <w:t xml:space="preserve"> </w:t>
      </w:r>
      <w:r w:rsidRPr="00C365A0">
        <w:rPr>
          <w:rFonts w:asciiTheme="majorBidi" w:hAnsiTheme="majorBidi" w:cs="B Mitra"/>
          <w:rtl/>
        </w:rPr>
        <w:t>این سیل اطلاعات باعث افزایش سربار ترافیک، به ویژه در شبکه</w:t>
      </w:r>
      <w:r>
        <w:rPr>
          <w:rFonts w:asciiTheme="majorBidi" w:hAnsiTheme="majorBidi" w:cs="B Mitra"/>
          <w:rtl/>
        </w:rPr>
        <w:softHyphen/>
        <w:t>های مقیاس بزرگ می</w:t>
      </w:r>
      <w:r>
        <w:rPr>
          <w:rFonts w:asciiTheme="majorBidi" w:hAnsiTheme="majorBidi" w:cs="B Mitra"/>
          <w:rtl/>
        </w:rPr>
        <w:softHyphen/>
      </w:r>
      <w:r w:rsidRPr="00C365A0">
        <w:rPr>
          <w:rFonts w:asciiTheme="majorBidi" w:hAnsiTheme="majorBidi" w:cs="B Mitra"/>
          <w:rtl/>
        </w:rPr>
        <w:t>شود</w:t>
      </w:r>
      <w:r w:rsidRPr="00C365A0">
        <w:rPr>
          <w:rFonts w:asciiTheme="majorBidi" w:hAnsiTheme="majorBidi" w:cs="B Mitra"/>
        </w:rPr>
        <w:t xml:space="preserve">. </w:t>
      </w:r>
    </w:p>
    <w:p w:rsidR="00C365A0" w:rsidRDefault="00C365A0" w:rsidP="00C365A0">
      <w:pPr>
        <w:bidi/>
        <w:jc w:val="both"/>
        <w:rPr>
          <w:rFonts w:asciiTheme="majorBidi" w:hAnsiTheme="majorBidi" w:cs="B Mitra"/>
          <w:rtl/>
        </w:rPr>
      </w:pPr>
      <w:r w:rsidRPr="00C365A0">
        <w:rPr>
          <w:rFonts w:asciiTheme="majorBidi" w:hAnsiTheme="majorBidi" w:cs="B Mitra"/>
          <w:rtl/>
        </w:rPr>
        <w:t>در</w:t>
      </w:r>
      <w:r>
        <w:rPr>
          <w:rFonts w:asciiTheme="majorBidi" w:hAnsiTheme="majorBidi" w:cs="B Mitra" w:hint="cs"/>
          <w:rtl/>
        </w:rPr>
        <w:t xml:space="preserve"> </w:t>
      </w:r>
      <w:r w:rsidRPr="00C365A0">
        <w:rPr>
          <w:rFonts w:asciiTheme="majorBidi" w:hAnsiTheme="majorBidi" w:cs="B Mitra"/>
          <w:rtl/>
        </w:rPr>
        <w:t>[31]، پروتکلی به نام پروتکل مسیریابی بردار فاصله بر اساس تقاضایموقت انرژی پویا</w:t>
      </w:r>
      <w:r w:rsidRPr="00C365A0">
        <w:rPr>
          <w:rFonts w:asciiTheme="majorBidi" w:hAnsiTheme="majorBidi" w:cs="B Mitra"/>
        </w:rPr>
        <w:t xml:space="preserve"> (AODV-DE (</w:t>
      </w:r>
      <w:r w:rsidRPr="00C365A0">
        <w:rPr>
          <w:rFonts w:asciiTheme="majorBidi" w:hAnsiTheme="majorBidi" w:cs="B Mitra"/>
          <w:rtl/>
        </w:rPr>
        <w:t>پیشنهاد شد. هدف اصلی به</w:t>
      </w:r>
      <w:r>
        <w:rPr>
          <w:rFonts w:asciiTheme="majorBidi" w:hAnsiTheme="majorBidi" w:cs="B Mitra" w:hint="cs"/>
          <w:rtl/>
        </w:rPr>
        <w:t xml:space="preserve"> </w:t>
      </w:r>
      <w:r w:rsidRPr="00C365A0">
        <w:rPr>
          <w:rFonts w:asciiTheme="majorBidi" w:hAnsiTheme="majorBidi" w:cs="B Mitra"/>
          <w:rtl/>
        </w:rPr>
        <w:t xml:space="preserve">حداقل رساندن تاخیر در انتقال </w:t>
      </w:r>
      <w:r>
        <w:rPr>
          <w:rFonts w:asciiTheme="majorBidi" w:hAnsiTheme="majorBidi" w:cs="B Mitra" w:hint="cs"/>
          <w:rtl/>
        </w:rPr>
        <w:t>پکت</w:t>
      </w:r>
      <w:r w:rsidRPr="00C365A0">
        <w:rPr>
          <w:rFonts w:asciiTheme="majorBidi" w:hAnsiTheme="majorBidi" w:cs="B Mitra"/>
          <w:rtl/>
        </w:rPr>
        <w:t>، کاهش مصرف انرژی و در نتیجه</w:t>
      </w:r>
      <w:r>
        <w:rPr>
          <w:rFonts w:asciiTheme="majorBidi" w:hAnsiTheme="majorBidi" w:cs="B Mitra" w:hint="cs"/>
          <w:rtl/>
        </w:rPr>
        <w:t xml:space="preserve"> </w:t>
      </w:r>
      <w:r w:rsidRPr="00C365A0">
        <w:rPr>
          <w:rFonts w:asciiTheme="majorBidi" w:hAnsiTheme="majorBidi" w:cs="B Mitra"/>
          <w:rtl/>
        </w:rPr>
        <w:t>به حداکثر رساندن طول عمر شبکه است. مسیری را با کمترین</w:t>
      </w:r>
      <w:r>
        <w:rPr>
          <w:rFonts w:asciiTheme="majorBidi" w:hAnsiTheme="majorBidi" w:cs="B Mitra" w:hint="cs"/>
          <w:rtl/>
        </w:rPr>
        <w:t xml:space="preserve"> </w:t>
      </w:r>
      <w:r w:rsidRPr="00C365A0">
        <w:rPr>
          <w:rFonts w:asciiTheme="majorBidi" w:hAnsiTheme="majorBidi" w:cs="B Mitra"/>
          <w:rtl/>
        </w:rPr>
        <w:t>فاصله انتخاب می کند و همچنین گره های میانی با انرژی باقیمانده</w:t>
      </w:r>
      <w:r>
        <w:rPr>
          <w:rFonts w:asciiTheme="majorBidi" w:hAnsiTheme="majorBidi" w:cs="B Mitra" w:hint="cs"/>
          <w:rtl/>
        </w:rPr>
        <w:t xml:space="preserve"> </w:t>
      </w:r>
      <w:r w:rsidRPr="00C365A0">
        <w:rPr>
          <w:rFonts w:asciiTheme="majorBidi" w:hAnsiTheme="majorBidi" w:cs="B Mitra"/>
          <w:rtl/>
        </w:rPr>
        <w:t>و اقتدار بالا در شبکه را انتخاب می کند. این پروتکل انرژی خارجی</w:t>
      </w:r>
      <w:r>
        <w:rPr>
          <w:rFonts w:asciiTheme="majorBidi" w:hAnsiTheme="majorBidi" w:cs="B Mitra" w:hint="cs"/>
          <w:rtl/>
        </w:rPr>
        <w:t xml:space="preserve"> </w:t>
      </w:r>
      <w:r w:rsidRPr="00C365A0">
        <w:rPr>
          <w:rFonts w:asciiTheme="majorBidi" w:hAnsiTheme="majorBidi" w:cs="B Mitra"/>
          <w:rtl/>
        </w:rPr>
        <w:t>را برای گره ها در صورت شکست غیرمنتظره لینک یا گره های</w:t>
      </w:r>
      <w:r>
        <w:rPr>
          <w:rFonts w:asciiTheme="majorBidi" w:hAnsiTheme="majorBidi" w:cs="B Mitra" w:hint="cs"/>
          <w:rtl/>
        </w:rPr>
        <w:t xml:space="preserve"> </w:t>
      </w:r>
      <w:r w:rsidRPr="00C365A0">
        <w:rPr>
          <w:rFonts w:asciiTheme="majorBidi" w:hAnsiTheme="majorBidi" w:cs="B Mitra"/>
          <w:rtl/>
        </w:rPr>
        <w:t xml:space="preserve">کم انرژی در حین انتقال </w:t>
      </w:r>
      <w:r>
        <w:rPr>
          <w:rFonts w:asciiTheme="majorBidi" w:hAnsiTheme="majorBidi" w:cs="B Mitra"/>
          <w:rtl/>
        </w:rPr>
        <w:t>پکت</w:t>
      </w:r>
      <w:r w:rsidRPr="00C365A0">
        <w:rPr>
          <w:rFonts w:asciiTheme="majorBidi" w:hAnsiTheme="majorBidi" w:cs="B Mitra"/>
          <w:rtl/>
        </w:rPr>
        <w:t xml:space="preserve"> ها فراهم می کند. بنابراین باعث اطمینان</w:t>
      </w:r>
      <w:r>
        <w:rPr>
          <w:rFonts w:asciiTheme="majorBidi" w:hAnsiTheme="majorBidi" w:cs="B Mitra" w:hint="cs"/>
          <w:rtl/>
        </w:rPr>
        <w:t xml:space="preserve"> </w:t>
      </w:r>
      <w:r w:rsidRPr="00C365A0">
        <w:rPr>
          <w:rFonts w:asciiTheme="majorBidi" w:hAnsiTheme="majorBidi" w:cs="B Mitra"/>
          <w:rtl/>
        </w:rPr>
        <w:t>بیشتر مسیر و افزایش طول عمر می شود. این تامین انرژی</w:t>
      </w:r>
      <w:r>
        <w:rPr>
          <w:rFonts w:asciiTheme="majorBidi" w:hAnsiTheme="majorBidi" w:cs="B Mitra" w:hint="cs"/>
          <w:rtl/>
        </w:rPr>
        <w:t xml:space="preserve"> </w:t>
      </w:r>
      <w:r w:rsidRPr="00C365A0">
        <w:rPr>
          <w:rFonts w:asciiTheme="majorBidi" w:hAnsiTheme="majorBidi" w:cs="B Mitra"/>
          <w:rtl/>
        </w:rPr>
        <w:t>خارجی نیز می تواند به عنوان یک محدودیت از نظر افزایش هزینه</w:t>
      </w:r>
      <w:r>
        <w:rPr>
          <w:rFonts w:asciiTheme="majorBidi" w:hAnsiTheme="majorBidi" w:cs="B Mitra" w:hint="cs"/>
          <w:rtl/>
        </w:rPr>
        <w:t xml:space="preserve"> </w:t>
      </w:r>
      <w:r w:rsidRPr="00C365A0">
        <w:rPr>
          <w:rFonts w:asciiTheme="majorBidi" w:hAnsiTheme="majorBidi" w:cs="B Mitra"/>
          <w:rtl/>
        </w:rPr>
        <w:t>شبکه محسوب شود</w:t>
      </w:r>
      <w:r w:rsidR="00A836E3">
        <w:rPr>
          <w:rFonts w:asciiTheme="majorBidi" w:hAnsiTheme="majorBidi" w:cs="B Mitra" w:hint="cs"/>
          <w:rtl/>
        </w:rPr>
        <w:t>.</w:t>
      </w:r>
    </w:p>
    <w:p w:rsidR="00EF32F7" w:rsidRDefault="00A836E3" w:rsidP="00EF32F7">
      <w:pPr>
        <w:bidi/>
        <w:jc w:val="both"/>
        <w:rPr>
          <w:rFonts w:asciiTheme="majorBidi" w:hAnsiTheme="majorBidi" w:cs="B Mitra"/>
          <w:rtl/>
        </w:rPr>
      </w:pPr>
      <w:r>
        <w:rPr>
          <w:rFonts w:asciiTheme="majorBidi" w:hAnsiTheme="majorBidi" w:cs="B Mitra" w:hint="cs"/>
          <w:rtl/>
        </w:rPr>
        <w:t>ن</w:t>
      </w:r>
      <w:r w:rsidRPr="00A836E3">
        <w:rPr>
          <w:rFonts w:asciiTheme="majorBidi" w:hAnsiTheme="majorBidi" w:cs="B Mitra"/>
          <w:rtl/>
        </w:rPr>
        <w:t>ویسندگان[32] پروتکل جدیدی به نام خوشه بندی و مسیریابی آگاه</w:t>
      </w:r>
      <w:r>
        <w:rPr>
          <w:rFonts w:asciiTheme="majorBidi" w:hAnsiTheme="majorBidi" w:cs="B Mitra" w:hint="cs"/>
          <w:rtl/>
        </w:rPr>
        <w:t xml:space="preserve"> </w:t>
      </w:r>
      <w:r w:rsidRPr="00A836E3">
        <w:rPr>
          <w:rFonts w:asciiTheme="majorBidi" w:hAnsiTheme="majorBidi" w:cs="B Mitra"/>
          <w:rtl/>
        </w:rPr>
        <w:t>از تراکم</w:t>
      </w:r>
      <w:r w:rsidRPr="00A836E3">
        <w:rPr>
          <w:rFonts w:asciiTheme="majorBidi" w:hAnsiTheme="majorBidi" w:cs="B Mitra"/>
        </w:rPr>
        <w:t xml:space="preserve"> CCR </w:t>
      </w:r>
      <w:r w:rsidRPr="00A836E3">
        <w:rPr>
          <w:rFonts w:asciiTheme="majorBidi" w:hAnsiTheme="majorBidi" w:cs="B Mitra"/>
          <w:rtl/>
        </w:rPr>
        <w:t xml:space="preserve">برای حذف </w:t>
      </w:r>
      <w:r w:rsidR="00F952DE">
        <w:rPr>
          <w:rFonts w:asciiTheme="majorBidi" w:hAnsiTheme="majorBidi" w:cs="B Mitra"/>
          <w:rtl/>
        </w:rPr>
        <w:t>تراکم</w:t>
      </w:r>
      <w:r w:rsidRPr="00A836E3">
        <w:rPr>
          <w:rFonts w:asciiTheme="majorBidi" w:hAnsiTheme="majorBidi" w:cs="B Mitra"/>
          <w:rtl/>
        </w:rPr>
        <w:t xml:space="preserve"> و خوشه بندی در شبکه های حسگربی سیم</w:t>
      </w:r>
      <w:r w:rsidRPr="00A836E3">
        <w:rPr>
          <w:rFonts w:asciiTheme="majorBidi" w:hAnsiTheme="majorBidi" w:cs="B Mitra"/>
        </w:rPr>
        <w:t xml:space="preserve"> WSN </w:t>
      </w:r>
      <w:r w:rsidRPr="00A836E3">
        <w:rPr>
          <w:rFonts w:asciiTheme="majorBidi" w:hAnsiTheme="majorBidi" w:cs="B Mitra"/>
          <w:rtl/>
        </w:rPr>
        <w:t xml:space="preserve">پیشنهاد کردند. کنترل تراکم سمت فرستنده وتخمین پهنای </w:t>
      </w:r>
      <w:r w:rsidRPr="00A836E3">
        <w:rPr>
          <w:rFonts w:asciiTheme="majorBidi" w:hAnsiTheme="majorBidi" w:cs="B Mitra"/>
          <w:rtl/>
        </w:rPr>
        <w:lastRenderedPageBreak/>
        <w:t>باند مبتنی بر مدل برای ترافیک</w:t>
      </w:r>
      <w:r w:rsidRPr="00A836E3">
        <w:rPr>
          <w:rFonts w:asciiTheme="majorBidi" w:hAnsiTheme="majorBidi" w:cs="B Mitra"/>
        </w:rPr>
        <w:t xml:space="preserve"> TCP </w:t>
      </w:r>
      <w:r w:rsidRPr="00A836E3">
        <w:rPr>
          <w:rFonts w:asciiTheme="majorBidi" w:hAnsiTheme="majorBidi" w:cs="B Mitra"/>
          <w:rtl/>
        </w:rPr>
        <w:t xml:space="preserve">بر روی </w:t>
      </w:r>
      <w:r w:rsidRPr="00A836E3">
        <w:rPr>
          <w:rFonts w:asciiTheme="majorBidi" w:hAnsiTheme="majorBidi" w:cs="B Mitra"/>
        </w:rPr>
        <w:t>MANET</w:t>
      </w:r>
      <w:r>
        <w:rPr>
          <w:rFonts w:asciiTheme="majorBidi" w:hAnsiTheme="majorBidi" w:cs="B Mitra"/>
          <w:lang w:val="fr-FR"/>
        </w:rPr>
        <w:t>s</w:t>
      </w:r>
      <w:r w:rsidRPr="00A836E3">
        <w:rPr>
          <w:rFonts w:asciiTheme="majorBidi" w:hAnsiTheme="majorBidi" w:cs="B Mitra"/>
          <w:rtl/>
        </w:rPr>
        <w:t xml:space="preserve"> مبتنی بر تقسیم زمانی بدون مناقشه</w:t>
      </w:r>
      <w:r w:rsidRPr="00A836E3">
        <w:rPr>
          <w:rFonts w:asciiTheme="majorBidi" w:hAnsiTheme="majorBidi" w:cs="B Mitra"/>
        </w:rPr>
        <w:t xml:space="preserve"> TDMA </w:t>
      </w:r>
      <w:r w:rsidRPr="00A836E3">
        <w:rPr>
          <w:rFonts w:asciiTheme="majorBidi" w:hAnsiTheme="majorBidi" w:cs="B Mitra"/>
          <w:rtl/>
        </w:rPr>
        <w:t xml:space="preserve">در </w:t>
      </w:r>
      <w:r>
        <w:rPr>
          <w:rFonts w:asciiTheme="majorBidi" w:hAnsiTheme="majorBidi" w:cs="B Mitra"/>
        </w:rPr>
        <w:t xml:space="preserve"> </w:t>
      </w:r>
      <w:r w:rsidRPr="00A836E3">
        <w:rPr>
          <w:rFonts w:asciiTheme="majorBidi" w:hAnsiTheme="majorBidi" w:cs="B Mitra"/>
        </w:rPr>
        <w:t xml:space="preserve">[33] </w:t>
      </w:r>
      <w:r w:rsidRPr="00A836E3">
        <w:rPr>
          <w:rFonts w:asciiTheme="majorBidi" w:hAnsiTheme="majorBidi" w:cs="B Mitra"/>
          <w:rtl/>
        </w:rPr>
        <w:t>پیشنهاد شد. هر دو پروتکل راه حل های خوبی برای مسیریابی مبتنیبر اجتناب از تراکم ارائه می دهند، با این حال، آنها اتلاف تصادفی</w:t>
      </w:r>
      <w:r>
        <w:rPr>
          <w:rFonts w:asciiTheme="majorBidi" w:hAnsiTheme="majorBidi" w:cs="B Mitra"/>
        </w:rPr>
        <w:t xml:space="preserve"> </w:t>
      </w:r>
      <w:r w:rsidRPr="00A836E3">
        <w:rPr>
          <w:rFonts w:asciiTheme="majorBidi" w:hAnsiTheme="majorBidi" w:cs="B Mitra"/>
          <w:rtl/>
        </w:rPr>
        <w:t>را که باعث کاهش غیرضروری پنجره تراکم می شود، در نظر</w:t>
      </w:r>
      <w:r>
        <w:rPr>
          <w:rFonts w:asciiTheme="majorBidi" w:hAnsiTheme="majorBidi" w:cs="B Mitra"/>
        </w:rPr>
        <w:t xml:space="preserve"> </w:t>
      </w:r>
      <w:r>
        <w:rPr>
          <w:rFonts w:asciiTheme="majorBidi" w:hAnsiTheme="majorBidi" w:cs="B Mitra"/>
          <w:rtl/>
        </w:rPr>
        <w:t>نمی</w:t>
      </w:r>
      <w:r>
        <w:rPr>
          <w:rFonts w:asciiTheme="majorBidi" w:hAnsiTheme="majorBidi" w:cs="B Mitra"/>
        </w:rPr>
        <w:softHyphen/>
      </w:r>
      <w:r w:rsidRPr="00A836E3">
        <w:rPr>
          <w:rFonts w:asciiTheme="majorBidi" w:hAnsiTheme="majorBidi" w:cs="B Mitra"/>
          <w:rtl/>
        </w:rPr>
        <w:t>گیرند</w:t>
      </w:r>
      <w:r>
        <w:rPr>
          <w:rFonts w:asciiTheme="majorBidi" w:hAnsiTheme="majorBidi" w:cs="B Mitra"/>
        </w:rPr>
        <w:t xml:space="preserve">. </w:t>
      </w:r>
      <w:r w:rsidRPr="00A836E3">
        <w:rPr>
          <w:rFonts w:asciiTheme="majorBidi" w:hAnsiTheme="majorBidi" w:cs="B Mitra"/>
          <w:rtl/>
        </w:rPr>
        <w:t>مشکل</w:t>
      </w:r>
      <w:r>
        <w:rPr>
          <w:rFonts w:asciiTheme="majorBidi" w:hAnsiTheme="majorBidi" w:cs="B Mitra"/>
        </w:rPr>
        <w:t xml:space="preserve"> </w:t>
      </w:r>
      <w:r w:rsidRPr="00A836E3">
        <w:rPr>
          <w:rFonts w:asciiTheme="majorBidi" w:hAnsiTheme="majorBidi" w:cs="B Mitra"/>
          <w:rtl/>
        </w:rPr>
        <w:t xml:space="preserve">از دست دادن تصادفی </w:t>
      </w:r>
      <w:r w:rsidR="00F952DE">
        <w:rPr>
          <w:rFonts w:asciiTheme="majorBidi" w:hAnsiTheme="majorBidi" w:cs="B Mitra"/>
          <w:rtl/>
        </w:rPr>
        <w:t>پکت</w:t>
      </w:r>
      <w:r w:rsidRPr="00A836E3">
        <w:rPr>
          <w:rFonts w:asciiTheme="majorBidi" w:hAnsiTheme="majorBidi" w:cs="B Mitra"/>
          <w:rtl/>
        </w:rPr>
        <w:t xml:space="preserve"> ها یک مشکل عمده در </w:t>
      </w:r>
      <w:r>
        <w:rPr>
          <w:rFonts w:asciiTheme="majorBidi" w:hAnsiTheme="majorBidi" w:cs="B Mitra"/>
        </w:rPr>
        <w:t>MANETs</w:t>
      </w:r>
      <w:r>
        <w:rPr>
          <w:rFonts w:asciiTheme="majorBidi" w:hAnsiTheme="majorBidi" w:cs="B Mitra" w:hint="cs"/>
          <w:rtl/>
          <w:lang w:bidi="fa-IR"/>
        </w:rPr>
        <w:t xml:space="preserve"> </w:t>
      </w:r>
      <w:r w:rsidRPr="00A836E3">
        <w:rPr>
          <w:rFonts w:asciiTheme="majorBidi" w:hAnsiTheme="majorBidi" w:cs="B Mitra"/>
          <w:rtl/>
        </w:rPr>
        <w:t>پویا به دلیل تحرک مکرر است. این مشکل در پروتکل</w:t>
      </w:r>
      <w:r>
        <w:rPr>
          <w:rFonts w:asciiTheme="majorBidi" w:hAnsiTheme="majorBidi" w:cs="B Mitra"/>
          <w:rtl/>
        </w:rPr>
        <w:softHyphen/>
      </w:r>
      <w:r w:rsidRPr="00A836E3">
        <w:rPr>
          <w:rFonts w:asciiTheme="majorBidi" w:hAnsiTheme="majorBidi" w:cs="B Mitra"/>
          <w:rtl/>
        </w:rPr>
        <w:t>های مسیریابی در [34] در نظر گرفته شد، اما جنبه های دیگر</w:t>
      </w:r>
      <w:r>
        <w:rPr>
          <w:rFonts w:asciiTheme="majorBidi" w:hAnsiTheme="majorBidi" w:cs="B Mitra" w:hint="cs"/>
          <w:rtl/>
        </w:rPr>
        <w:t xml:space="preserve"> </w:t>
      </w:r>
      <w:r w:rsidRPr="00A836E3">
        <w:rPr>
          <w:rFonts w:asciiTheme="majorBidi" w:hAnsiTheme="majorBidi" w:cs="B Mitra"/>
          <w:rtl/>
        </w:rPr>
        <w:t>مانند انرژی گره ها لمس نشد. حتی ضرر تصادفی با نرخ های پاییندر نظر گرفته شد. از طرف دیگر و برای تمایز بین تلفات تصادفی</w:t>
      </w:r>
      <w:r>
        <w:rPr>
          <w:rFonts w:asciiTheme="majorBidi" w:hAnsiTheme="majorBidi" w:cs="B Mitra" w:hint="cs"/>
          <w:rtl/>
        </w:rPr>
        <w:t xml:space="preserve"> </w:t>
      </w:r>
      <w:r w:rsidR="00EF32F7">
        <w:rPr>
          <w:rFonts w:asciiTheme="majorBidi" w:hAnsiTheme="majorBidi" w:cs="B Mitra"/>
          <w:rtl/>
        </w:rPr>
        <w:t xml:space="preserve">و </w:t>
      </w:r>
      <w:r w:rsidR="00F952DE">
        <w:rPr>
          <w:rFonts w:asciiTheme="majorBidi" w:hAnsiTheme="majorBidi" w:cs="B Mitra"/>
          <w:rtl/>
        </w:rPr>
        <w:t>تراکم</w:t>
      </w:r>
      <w:r w:rsidR="00EF32F7">
        <w:rPr>
          <w:rFonts w:asciiTheme="majorBidi" w:hAnsiTheme="majorBidi" w:cs="B Mitra"/>
          <w:rtl/>
        </w:rPr>
        <w:t>، چندین پروتکل مانن</w:t>
      </w:r>
      <w:r w:rsidR="00EF32F7">
        <w:rPr>
          <w:rFonts w:asciiTheme="majorBidi" w:hAnsiTheme="majorBidi" w:cs="B Mitra" w:hint="cs"/>
          <w:rtl/>
        </w:rPr>
        <w:t>د</w:t>
      </w:r>
      <w:r w:rsidR="00EF32F7" w:rsidRPr="00A836E3">
        <w:rPr>
          <w:rFonts w:asciiTheme="majorBidi" w:hAnsiTheme="majorBidi" w:cs="B Mitra"/>
        </w:rPr>
        <w:t xml:space="preserve"> </w:t>
      </w:r>
      <w:r w:rsidRPr="00A836E3">
        <w:rPr>
          <w:rFonts w:asciiTheme="majorBidi" w:hAnsiTheme="majorBidi" w:cs="B Mitra"/>
        </w:rPr>
        <w:t xml:space="preserve">+Jersey New TCP +Westwood TCP </w:t>
      </w:r>
      <w:r w:rsidR="00EF32F7">
        <w:rPr>
          <w:rFonts w:asciiTheme="majorBidi" w:hAnsiTheme="majorBidi" w:cs="B Mitra" w:hint="cs"/>
          <w:rtl/>
        </w:rPr>
        <w:t xml:space="preserve">و  </w:t>
      </w:r>
      <w:r w:rsidRPr="00A836E3">
        <w:rPr>
          <w:rFonts w:asciiTheme="majorBidi" w:hAnsiTheme="majorBidi" w:cs="B Mitra"/>
        </w:rPr>
        <w:t xml:space="preserve"> </w:t>
      </w:r>
      <w:r w:rsidR="00EF32F7" w:rsidRPr="00EF32F7">
        <w:rPr>
          <w:rFonts w:asciiTheme="majorBidi" w:hAnsiTheme="majorBidi" w:cs="B Mitra"/>
        </w:rPr>
        <w:t xml:space="preserve">mVeno TCP </w:t>
      </w:r>
      <w:r w:rsidRPr="00A836E3">
        <w:rPr>
          <w:rFonts w:asciiTheme="majorBidi" w:hAnsiTheme="majorBidi" w:cs="B Mitra"/>
          <w:rtl/>
        </w:rPr>
        <w:t xml:space="preserve">پیشنهاد شد. در </w:t>
      </w:r>
      <w:r w:rsidRPr="00A836E3">
        <w:rPr>
          <w:rFonts w:asciiTheme="majorBidi" w:hAnsiTheme="majorBidi" w:cs="B Mitra"/>
        </w:rPr>
        <w:t>[15]</w:t>
      </w:r>
      <w:r w:rsidRPr="00A836E3">
        <w:rPr>
          <w:rFonts w:asciiTheme="majorBidi" w:hAnsiTheme="majorBidi" w:cs="B Mitra"/>
          <w:rtl/>
        </w:rPr>
        <w:t>، الگوریتم</w:t>
      </w:r>
      <w:r w:rsidRPr="00A836E3">
        <w:rPr>
          <w:rFonts w:asciiTheme="majorBidi" w:hAnsiTheme="majorBidi" w:cs="B Mitra"/>
        </w:rPr>
        <w:t xml:space="preserve"> CERL TCP </w:t>
      </w:r>
      <w:r w:rsidRPr="00A836E3">
        <w:rPr>
          <w:rFonts w:asciiTheme="majorBidi" w:hAnsiTheme="majorBidi" w:cs="B Mitra"/>
          <w:rtl/>
        </w:rPr>
        <w:t>با انتقال دو طرفه و اتصالات بار نسبتا</w:t>
      </w:r>
      <w:r w:rsidRPr="00A836E3">
        <w:rPr>
          <w:rFonts w:asciiTheme="majorBidi" w:hAnsiTheme="majorBidi" w:cs="B Mitra"/>
        </w:rPr>
        <w:t xml:space="preserve"> </w:t>
      </w:r>
      <w:r w:rsidRPr="00A836E3">
        <w:rPr>
          <w:rFonts w:asciiTheme="majorBidi" w:hAnsiTheme="majorBidi" w:cs="Times New Roman"/>
          <w:rtl/>
        </w:rPr>
        <w:t>ً</w:t>
      </w:r>
      <w:r w:rsidRPr="00A836E3">
        <w:rPr>
          <w:rFonts w:asciiTheme="majorBidi" w:hAnsiTheme="majorBidi" w:cs="B Mitra"/>
        </w:rPr>
        <w:t xml:space="preserve"> </w:t>
      </w:r>
      <w:r w:rsidRPr="00A836E3">
        <w:rPr>
          <w:rFonts w:asciiTheme="majorBidi" w:hAnsiTheme="majorBidi" w:cs="B Mitra"/>
          <w:rtl/>
        </w:rPr>
        <w:t>سنگین</w:t>
      </w:r>
      <w:r>
        <w:rPr>
          <w:rFonts w:asciiTheme="majorBidi" w:hAnsiTheme="majorBidi" w:cs="B Mitra" w:hint="cs"/>
          <w:rtl/>
        </w:rPr>
        <w:t xml:space="preserve"> </w:t>
      </w:r>
      <w:r w:rsidRPr="00A836E3">
        <w:rPr>
          <w:rFonts w:asciiTheme="majorBidi" w:hAnsiTheme="majorBidi" w:cs="B Mitra"/>
          <w:rtl/>
        </w:rPr>
        <w:t>برای تطبیق چندین برنامه بلادرنگ آزمایش شد</w:t>
      </w:r>
      <w:r w:rsidRPr="00A836E3">
        <w:rPr>
          <w:rFonts w:asciiTheme="majorBidi" w:hAnsiTheme="majorBidi" w:cs="B Mitra"/>
        </w:rPr>
        <w:t xml:space="preserve">. CERL </w:t>
      </w:r>
      <w:r w:rsidRPr="00A836E3">
        <w:rPr>
          <w:rFonts w:asciiTheme="majorBidi" w:hAnsiTheme="majorBidi" w:cs="B Mitra"/>
          <w:rtl/>
        </w:rPr>
        <w:t>به طور</w:t>
      </w:r>
      <w:r>
        <w:rPr>
          <w:rFonts w:asciiTheme="majorBidi" w:hAnsiTheme="majorBidi" w:cs="B Mitra" w:hint="cs"/>
          <w:rtl/>
        </w:rPr>
        <w:t xml:space="preserve"> </w:t>
      </w:r>
      <w:r w:rsidRPr="00A836E3">
        <w:rPr>
          <w:rFonts w:asciiTheme="majorBidi" w:hAnsiTheme="majorBidi" w:cs="B Mitra"/>
          <w:rtl/>
        </w:rPr>
        <w:t>موثر برای بهبود عملکرد شبکه حتی زمانی که از دست دادن تصادفی</w:t>
      </w:r>
      <w:r>
        <w:rPr>
          <w:rFonts w:asciiTheme="majorBidi" w:hAnsiTheme="majorBidi" w:cs="B Mitra" w:hint="cs"/>
          <w:rtl/>
        </w:rPr>
        <w:t xml:space="preserve"> </w:t>
      </w:r>
      <w:r w:rsidRPr="00A836E3">
        <w:rPr>
          <w:rFonts w:asciiTheme="majorBidi" w:hAnsiTheme="majorBidi" w:cs="B Mitra"/>
          <w:rtl/>
        </w:rPr>
        <w:t>رخ می دهد کار می کند</w:t>
      </w:r>
      <w:r w:rsidR="00EF32F7">
        <w:rPr>
          <w:rFonts w:asciiTheme="majorBidi" w:hAnsiTheme="majorBidi" w:cs="B Mitra" w:hint="cs"/>
          <w:rtl/>
        </w:rPr>
        <w:t>.</w:t>
      </w:r>
    </w:p>
    <w:p w:rsidR="00A836E3" w:rsidRDefault="00A836E3" w:rsidP="00EF32F7">
      <w:pPr>
        <w:bidi/>
        <w:jc w:val="both"/>
        <w:rPr>
          <w:rFonts w:asciiTheme="majorBidi" w:hAnsiTheme="majorBidi" w:cs="B Mitra"/>
          <w:rtl/>
        </w:rPr>
      </w:pPr>
      <w:r w:rsidRPr="00A836E3">
        <w:rPr>
          <w:rFonts w:asciiTheme="majorBidi" w:hAnsiTheme="majorBidi" w:cs="B Mitra"/>
          <w:rtl/>
        </w:rPr>
        <w:t>کاستی</w:t>
      </w:r>
      <w:r>
        <w:rPr>
          <w:rFonts w:asciiTheme="majorBidi" w:hAnsiTheme="majorBidi" w:cs="B Mitra"/>
          <w:rtl/>
        </w:rPr>
        <w:softHyphen/>
      </w:r>
      <w:r w:rsidRPr="00A836E3">
        <w:rPr>
          <w:rFonts w:asciiTheme="majorBidi" w:hAnsiTheme="majorBidi" w:cs="B Mitra"/>
          <w:rtl/>
        </w:rPr>
        <w:t>های اصلی مکانیسم های توضیح داده شده در بالا این استکه چندین پروتکل فقط بر صرفه جویی در مقدار بیش از حد انرژی</w:t>
      </w:r>
      <w:r>
        <w:rPr>
          <w:rFonts w:asciiTheme="majorBidi" w:hAnsiTheme="majorBidi" w:cs="B Mitra" w:hint="cs"/>
          <w:rtl/>
        </w:rPr>
        <w:t xml:space="preserve"> </w:t>
      </w:r>
      <w:r w:rsidRPr="00A836E3">
        <w:rPr>
          <w:rFonts w:asciiTheme="majorBidi" w:hAnsiTheme="majorBidi" w:cs="B Mitra"/>
          <w:rtl/>
        </w:rPr>
        <w:t>مصرف شده تمرکز می کنند در حالی که پروتکل های دیگر فقط</w:t>
      </w:r>
      <w:r>
        <w:rPr>
          <w:rFonts w:asciiTheme="majorBidi" w:hAnsiTheme="majorBidi" w:cs="B Mitra" w:hint="cs"/>
          <w:rtl/>
        </w:rPr>
        <w:t xml:space="preserve"> </w:t>
      </w:r>
      <w:r w:rsidRPr="00A836E3">
        <w:rPr>
          <w:rFonts w:asciiTheme="majorBidi" w:hAnsiTheme="majorBidi" w:cs="B Mitra"/>
          <w:rtl/>
        </w:rPr>
        <w:t>کنترل تراکم را برای یافتن بهترین مسیر برای انتقال داده در نظر</w:t>
      </w:r>
      <w:r>
        <w:rPr>
          <w:rFonts w:asciiTheme="majorBidi" w:hAnsiTheme="majorBidi" w:cs="B Mitra" w:hint="cs"/>
          <w:rtl/>
        </w:rPr>
        <w:t xml:space="preserve"> </w:t>
      </w:r>
      <w:r>
        <w:rPr>
          <w:rFonts w:asciiTheme="majorBidi" w:hAnsiTheme="majorBidi" w:cs="B Mitra"/>
          <w:rtl/>
        </w:rPr>
        <w:t>می</w:t>
      </w:r>
      <w:r>
        <w:rPr>
          <w:rFonts w:asciiTheme="majorBidi" w:hAnsiTheme="majorBidi" w:cs="B Mitra"/>
          <w:rtl/>
        </w:rPr>
        <w:softHyphen/>
      </w:r>
      <w:r w:rsidRPr="00A836E3">
        <w:rPr>
          <w:rFonts w:asciiTheme="majorBidi" w:hAnsiTheme="majorBidi" w:cs="B Mitra"/>
          <w:rtl/>
        </w:rPr>
        <w:t>گیرند. با این وجود، این پروتکل ها تأثیر پیوندهای احتقانی بر</w:t>
      </w:r>
      <w:r>
        <w:rPr>
          <w:rFonts w:asciiTheme="majorBidi" w:hAnsiTheme="majorBidi" w:cs="B Mitra" w:hint="cs"/>
          <w:rtl/>
        </w:rPr>
        <w:t xml:space="preserve"> </w:t>
      </w:r>
      <w:r w:rsidRPr="00A836E3">
        <w:rPr>
          <w:rFonts w:asciiTheme="majorBidi" w:hAnsiTheme="majorBidi" w:cs="B Mitra"/>
          <w:rtl/>
        </w:rPr>
        <w:t>مصرف انرژی را نادیده می گیرند و از نظر داشتن مقدار بیش از حد</w:t>
      </w:r>
      <w:r>
        <w:rPr>
          <w:rFonts w:asciiTheme="majorBidi" w:hAnsiTheme="majorBidi" w:cs="B Mitra" w:hint="cs"/>
          <w:rtl/>
        </w:rPr>
        <w:t xml:space="preserve"> </w:t>
      </w:r>
      <w:r w:rsidRPr="00A836E3">
        <w:rPr>
          <w:rFonts w:asciiTheme="majorBidi" w:hAnsiTheme="majorBidi" w:cs="B Mitra"/>
          <w:rtl/>
        </w:rPr>
        <w:t>ارسال مجدد داده ها که به نوبه خود انرژی بیشتری مصرف می کند،</w:t>
      </w:r>
      <w:r>
        <w:rPr>
          <w:rFonts w:asciiTheme="majorBidi" w:hAnsiTheme="majorBidi" w:cs="B Mitra" w:hint="cs"/>
          <w:rtl/>
        </w:rPr>
        <w:t xml:space="preserve"> </w:t>
      </w:r>
      <w:r>
        <w:rPr>
          <w:rFonts w:asciiTheme="majorBidi" w:hAnsiTheme="majorBidi" w:cs="B Mitra"/>
          <w:rtl/>
        </w:rPr>
        <w:t>چشم پوشی می</w:t>
      </w:r>
      <w:r>
        <w:rPr>
          <w:rFonts w:asciiTheme="majorBidi" w:hAnsiTheme="majorBidi" w:cs="B Mitra"/>
          <w:rtl/>
        </w:rPr>
        <w:softHyphen/>
      </w:r>
      <w:r w:rsidRPr="00A836E3">
        <w:rPr>
          <w:rFonts w:asciiTheme="majorBidi" w:hAnsiTheme="majorBidi" w:cs="B Mitra"/>
          <w:rtl/>
        </w:rPr>
        <w:t>کنند. علاوه بر این، تحرک گره ها که احتمالا ًمنجر به از دست دادن تصادفی داده ها می شود، همراه با بازده</w:t>
      </w:r>
      <w:r>
        <w:rPr>
          <w:rFonts w:asciiTheme="majorBidi" w:hAnsiTheme="majorBidi" w:cs="B Mitra" w:hint="cs"/>
          <w:rtl/>
        </w:rPr>
        <w:t xml:space="preserve"> </w:t>
      </w:r>
      <w:r w:rsidRPr="00A836E3">
        <w:rPr>
          <w:rFonts w:asciiTheme="majorBidi" w:hAnsiTheme="majorBidi" w:cs="B Mitra"/>
          <w:rtl/>
        </w:rPr>
        <w:t xml:space="preserve">انرژی و کنترل </w:t>
      </w:r>
      <w:r w:rsidR="00F952DE">
        <w:rPr>
          <w:rFonts w:asciiTheme="majorBidi" w:hAnsiTheme="majorBidi" w:cs="B Mitra"/>
          <w:rtl/>
        </w:rPr>
        <w:t>تراکم</w:t>
      </w:r>
      <w:r w:rsidRPr="00A836E3">
        <w:rPr>
          <w:rFonts w:asciiTheme="majorBidi" w:hAnsiTheme="majorBidi" w:cs="B Mitra"/>
          <w:rtl/>
        </w:rPr>
        <w:t xml:space="preserve"> در هیچ پروتکل مسیریابی در نظر گرفته نمی شود</w:t>
      </w:r>
      <w:r>
        <w:rPr>
          <w:rFonts w:asciiTheme="majorBidi" w:hAnsiTheme="majorBidi" w:cs="B Mitra" w:hint="cs"/>
          <w:rtl/>
        </w:rPr>
        <w:t>.</w:t>
      </w:r>
    </w:p>
    <w:p w:rsidR="00A836E3" w:rsidRPr="00EF32F7" w:rsidRDefault="00A836E3" w:rsidP="00A836E3">
      <w:pPr>
        <w:bidi/>
        <w:jc w:val="both"/>
        <w:rPr>
          <w:rFonts w:asciiTheme="majorBidi" w:hAnsiTheme="majorBidi" w:cs="B Mitra"/>
          <w:lang w:val="fr-FR"/>
        </w:rPr>
      </w:pPr>
      <w:r w:rsidRPr="00A836E3">
        <w:rPr>
          <w:rFonts w:asciiTheme="majorBidi" w:hAnsiTheme="majorBidi" w:cs="B Mitra"/>
          <w:rtl/>
        </w:rPr>
        <w:t>دانش</w:t>
      </w:r>
      <w:r>
        <w:rPr>
          <w:rFonts w:asciiTheme="majorBidi" w:hAnsiTheme="majorBidi" w:cs="B Mitra" w:hint="cs"/>
          <w:rtl/>
        </w:rPr>
        <w:t xml:space="preserve"> </w:t>
      </w:r>
      <w:r w:rsidRPr="00A836E3">
        <w:rPr>
          <w:rFonts w:asciiTheme="majorBidi" w:hAnsiTheme="majorBidi" w:cs="B Mitra"/>
          <w:rtl/>
        </w:rPr>
        <w:t>ما</w:t>
      </w:r>
      <w:r>
        <w:rPr>
          <w:rFonts w:asciiTheme="majorBidi" w:hAnsiTheme="majorBidi" w:cs="B Mitra" w:hint="cs"/>
          <w:rtl/>
        </w:rPr>
        <w:t xml:space="preserve"> </w:t>
      </w:r>
      <w:r w:rsidRPr="00A836E3">
        <w:rPr>
          <w:rFonts w:asciiTheme="majorBidi" w:hAnsiTheme="majorBidi" w:cs="B Mitra"/>
          <w:rtl/>
        </w:rPr>
        <w:t>این ما را برانگیخت تا مکانیزمی را پیشنهاد کنیم که راه حل</w:t>
      </w:r>
      <w:r>
        <w:rPr>
          <w:rFonts w:asciiTheme="majorBidi" w:hAnsiTheme="majorBidi" w:cs="B Mitra" w:hint="cs"/>
          <w:rtl/>
        </w:rPr>
        <w:t xml:space="preserve"> </w:t>
      </w:r>
      <w:r w:rsidRPr="00A836E3">
        <w:rPr>
          <w:rFonts w:asciiTheme="majorBidi" w:hAnsiTheme="majorBidi" w:cs="B Mitra"/>
          <w:rtl/>
        </w:rPr>
        <w:t>هایی را برای همه این چالش ها ترکیب کند. راه حل ما بر یافتن مسیری</w:t>
      </w:r>
      <w:r>
        <w:rPr>
          <w:rFonts w:asciiTheme="majorBidi" w:hAnsiTheme="majorBidi" w:cs="B Mitra" w:hint="cs"/>
          <w:rtl/>
        </w:rPr>
        <w:t xml:space="preserve"> </w:t>
      </w:r>
      <w:r w:rsidRPr="00A836E3">
        <w:rPr>
          <w:rFonts w:asciiTheme="majorBidi" w:hAnsiTheme="majorBidi" w:cs="B Mitra"/>
          <w:rtl/>
        </w:rPr>
        <w:t>متمرکز است که کمترین ترافیک، کوتاه ترین مسافت را داشته</w:t>
      </w:r>
      <w:r>
        <w:rPr>
          <w:rFonts w:asciiTheme="majorBidi" w:hAnsiTheme="majorBidi" w:cs="B Mitra" w:hint="cs"/>
          <w:rtl/>
        </w:rPr>
        <w:t xml:space="preserve"> </w:t>
      </w:r>
      <w:r w:rsidRPr="00A836E3">
        <w:rPr>
          <w:rFonts w:asciiTheme="majorBidi" w:hAnsiTheme="majorBidi" w:cs="B Mitra"/>
          <w:rtl/>
        </w:rPr>
        <w:t>باشد و انرژی کمتری مصرف کند و در عین حال از تحرک گره ها</w:t>
      </w:r>
      <w:r>
        <w:rPr>
          <w:rFonts w:asciiTheme="majorBidi" w:hAnsiTheme="majorBidi" w:cs="B Mitra" w:hint="cs"/>
          <w:rtl/>
        </w:rPr>
        <w:t xml:space="preserve"> </w:t>
      </w:r>
      <w:r w:rsidRPr="00A836E3">
        <w:rPr>
          <w:rFonts w:asciiTheme="majorBidi" w:hAnsiTheme="majorBidi" w:cs="B Mitra"/>
          <w:rtl/>
        </w:rPr>
        <w:t>و پیامد آن ناشی از شکست لینک ها و در نتیجه از دست دادن داده</w:t>
      </w:r>
      <w:r>
        <w:rPr>
          <w:rFonts w:asciiTheme="majorBidi" w:hAnsiTheme="majorBidi" w:cs="B Mitra"/>
          <w:rtl/>
        </w:rPr>
        <w:softHyphen/>
      </w:r>
      <w:r w:rsidRPr="00A836E3">
        <w:rPr>
          <w:rFonts w:asciiTheme="majorBidi" w:hAnsiTheme="majorBidi" w:cs="B Mitra"/>
          <w:rtl/>
        </w:rPr>
        <w:t>ها پشتیبانی کند</w:t>
      </w:r>
      <w:r>
        <w:rPr>
          <w:rFonts w:asciiTheme="majorBidi" w:hAnsiTheme="majorBidi" w:cs="B Mitra" w:hint="cs"/>
          <w:rtl/>
        </w:rPr>
        <w:t>.</w:t>
      </w:r>
    </w:p>
    <w:p w:rsidR="00850801" w:rsidRPr="00EF32F7" w:rsidRDefault="00EF32F7" w:rsidP="00EF32F7">
      <w:pPr>
        <w:bidi/>
        <w:jc w:val="both"/>
        <w:rPr>
          <w:rFonts w:asciiTheme="majorBidi" w:hAnsiTheme="majorBidi" w:cs="B Mitra"/>
          <w:b/>
          <w:bCs/>
          <w:rtl/>
          <w:lang w:bidi="fa-IR"/>
        </w:rPr>
      </w:pPr>
      <w:r w:rsidRPr="00ED72D5">
        <w:rPr>
          <w:rFonts w:asciiTheme="majorBidi" w:hAnsiTheme="majorBidi" w:cstheme="majorBidi"/>
          <w:b/>
          <w:bCs/>
          <w:lang w:val="fr-FR"/>
        </w:rPr>
        <w:t>III</w:t>
      </w:r>
      <w:r w:rsidRPr="00EF32F7">
        <w:rPr>
          <w:rFonts w:asciiTheme="majorBidi" w:hAnsiTheme="majorBidi" w:cs="B Mitra" w:hint="cs"/>
          <w:b/>
          <w:bCs/>
          <w:rtl/>
          <w:lang w:bidi="fa-IR"/>
        </w:rPr>
        <w:t>.</w:t>
      </w:r>
      <w:r w:rsidRPr="00EF32F7">
        <w:rPr>
          <w:rFonts w:asciiTheme="majorBidi" w:hAnsiTheme="majorBidi" w:cs="B Mitra" w:hint="cs"/>
          <w:rtl/>
          <w:lang w:bidi="fa-IR"/>
        </w:rPr>
        <w:t xml:space="preserve"> </w:t>
      </w:r>
      <w:r w:rsidRPr="00EF32F7">
        <w:rPr>
          <w:rFonts w:asciiTheme="majorBidi" w:hAnsiTheme="majorBidi" w:cs="B Mitra" w:hint="cs"/>
          <w:b/>
          <w:bCs/>
          <w:rtl/>
          <w:lang w:bidi="fa-IR"/>
        </w:rPr>
        <w:t>پروتکل پیشنهادی</w:t>
      </w:r>
    </w:p>
    <w:p w:rsidR="00EF32F7" w:rsidRDefault="00EF32F7" w:rsidP="00EF32F7">
      <w:pPr>
        <w:bidi/>
        <w:jc w:val="both"/>
        <w:rPr>
          <w:rFonts w:asciiTheme="majorBidi" w:hAnsiTheme="majorBidi" w:cs="B Mitra"/>
          <w:i/>
          <w:iCs/>
          <w:rtl/>
          <w:lang w:bidi="fa-IR"/>
        </w:rPr>
      </w:pPr>
      <w:r w:rsidRPr="00EF32F7">
        <w:rPr>
          <w:rFonts w:asciiTheme="majorBidi" w:hAnsiTheme="majorBidi" w:cs="B Mitra" w:hint="cs"/>
          <w:i/>
          <w:iCs/>
          <w:rtl/>
          <w:lang w:bidi="fa-IR"/>
        </w:rPr>
        <w:t>الف. بیان مشکل</w:t>
      </w:r>
    </w:p>
    <w:p w:rsidR="00EF32F7" w:rsidRDefault="00EF32F7" w:rsidP="00EF32F7">
      <w:pPr>
        <w:bidi/>
        <w:jc w:val="both"/>
        <w:rPr>
          <w:rFonts w:asciiTheme="majorBidi" w:hAnsiTheme="majorBidi" w:cs="B Mitra"/>
          <w:rtl/>
          <w:lang w:bidi="fa-IR"/>
        </w:rPr>
      </w:pPr>
      <w:r w:rsidRPr="00EF32F7">
        <w:rPr>
          <w:rFonts w:asciiTheme="majorBidi" w:hAnsiTheme="majorBidi" w:cs="B Mitra"/>
          <w:rtl/>
        </w:rPr>
        <w:t>بهینه</w:t>
      </w:r>
      <w:r>
        <w:rPr>
          <w:rFonts w:asciiTheme="majorBidi" w:hAnsiTheme="majorBidi" w:cs="B Mitra" w:hint="cs"/>
          <w:rtl/>
        </w:rPr>
        <w:t xml:space="preserve"> </w:t>
      </w:r>
      <w:r w:rsidRPr="00EF32F7">
        <w:rPr>
          <w:rFonts w:asciiTheme="majorBidi" w:hAnsiTheme="majorBidi" w:cs="B Mitra"/>
          <w:rtl/>
        </w:rPr>
        <w:t>سازی نیرو یکی از مسائل مهم در طیف گسترده ای از دستگاه</w:t>
      </w:r>
      <w:r>
        <w:rPr>
          <w:rFonts w:asciiTheme="majorBidi" w:hAnsiTheme="majorBidi" w:cs="B Mitra"/>
          <w:rtl/>
        </w:rPr>
        <w:softHyphen/>
      </w:r>
      <w:r w:rsidRPr="00EF32F7">
        <w:rPr>
          <w:rFonts w:asciiTheme="majorBidi" w:hAnsiTheme="majorBidi" w:cs="B Mitra"/>
          <w:rtl/>
        </w:rPr>
        <w:t>های موقت بی سیم است. در این راستا، اکثریت قریب به اتفاق</w:t>
      </w:r>
      <w:r>
        <w:rPr>
          <w:rFonts w:asciiTheme="majorBidi" w:hAnsiTheme="majorBidi" w:cs="B Mitra" w:hint="cs"/>
          <w:rtl/>
        </w:rPr>
        <w:t xml:space="preserve"> </w:t>
      </w:r>
      <w:r>
        <w:rPr>
          <w:rFonts w:asciiTheme="majorBidi" w:hAnsiTheme="majorBidi" w:cs="B Mitra"/>
          <w:rtl/>
        </w:rPr>
        <w:t>فعالیت</w:t>
      </w:r>
      <w:r>
        <w:rPr>
          <w:rFonts w:asciiTheme="majorBidi" w:hAnsiTheme="majorBidi" w:cs="B Mitra"/>
          <w:rtl/>
        </w:rPr>
        <w:softHyphen/>
      </w:r>
      <w:r w:rsidRPr="00EF32F7">
        <w:rPr>
          <w:rFonts w:asciiTheme="majorBidi" w:hAnsiTheme="majorBidi" w:cs="B Mitra"/>
          <w:rtl/>
        </w:rPr>
        <w:t>های تحقیقاتی پیشنهادی به طور کلی در مورد عملکرد</w:t>
      </w:r>
      <w:r>
        <w:rPr>
          <w:rFonts w:asciiTheme="majorBidi" w:hAnsiTheme="majorBidi" w:cs="B Mitra" w:hint="cs"/>
          <w:rtl/>
        </w:rPr>
        <w:t xml:space="preserve"> </w:t>
      </w:r>
      <w:r w:rsidRPr="00EF32F7">
        <w:rPr>
          <w:rFonts w:asciiTheme="majorBidi" w:hAnsiTheme="majorBidi" w:cs="B Mitra"/>
          <w:rtl/>
        </w:rPr>
        <w:t>و عملکرد شبکه موردی در طول زمان عملیاتی آن ها نگران بودند.</w:t>
      </w:r>
      <w:r>
        <w:rPr>
          <w:rFonts w:asciiTheme="majorBidi" w:hAnsiTheme="majorBidi" w:cs="B Mitra" w:hint="cs"/>
          <w:rtl/>
        </w:rPr>
        <w:t xml:space="preserve"> </w:t>
      </w:r>
      <w:r w:rsidRPr="00EF32F7">
        <w:rPr>
          <w:rFonts w:asciiTheme="majorBidi" w:hAnsiTheme="majorBidi" w:cs="B Mitra"/>
          <w:rtl/>
        </w:rPr>
        <w:t xml:space="preserve">به حداقل رساندن انرژی یکی </w:t>
      </w:r>
      <w:r w:rsidRPr="00EF32F7">
        <w:rPr>
          <w:rFonts w:asciiTheme="majorBidi" w:hAnsiTheme="majorBidi" w:cs="B Mitra"/>
          <w:rtl/>
        </w:rPr>
        <w:lastRenderedPageBreak/>
        <w:t xml:space="preserve">از معیارهای اولیه طراحی </w:t>
      </w:r>
      <w:r>
        <w:rPr>
          <w:rFonts w:asciiTheme="majorBidi" w:hAnsiTheme="majorBidi" w:cstheme="majorBidi"/>
        </w:rPr>
        <w:t>MANETs</w:t>
      </w:r>
      <w:r>
        <w:rPr>
          <w:rFonts w:asciiTheme="majorBidi" w:hAnsiTheme="majorBidi" w:cs="B Mitra" w:hint="cs"/>
          <w:rtl/>
        </w:rPr>
        <w:t xml:space="preserve"> </w:t>
      </w:r>
      <w:r w:rsidRPr="00EF32F7">
        <w:rPr>
          <w:rFonts w:asciiTheme="majorBidi" w:hAnsiTheme="majorBidi" w:cs="B Mitra"/>
          <w:rtl/>
        </w:rPr>
        <w:t>است زیرا گره ها با باتری کار می کنند. مصرف توان گره ظرفیت</w:t>
      </w:r>
      <w:r>
        <w:rPr>
          <w:rFonts w:asciiTheme="majorBidi" w:hAnsiTheme="majorBidi" w:cs="B Mitra" w:hint="cs"/>
          <w:rtl/>
        </w:rPr>
        <w:t xml:space="preserve"> </w:t>
      </w:r>
      <w:r w:rsidRPr="00EF32F7">
        <w:rPr>
          <w:rFonts w:asciiTheme="majorBidi" w:hAnsiTheme="majorBidi" w:cs="B Mitra"/>
          <w:rtl/>
        </w:rPr>
        <w:t>مسیریابی گره را کاهش می دهد، عملکرد را کاهش می دهد</w:t>
      </w:r>
      <w:r>
        <w:rPr>
          <w:rFonts w:asciiTheme="majorBidi" w:hAnsiTheme="majorBidi" w:cs="B Mitra" w:hint="cs"/>
          <w:rtl/>
        </w:rPr>
        <w:t xml:space="preserve"> </w:t>
      </w:r>
      <w:r w:rsidRPr="00EF32F7">
        <w:rPr>
          <w:rFonts w:asciiTheme="majorBidi" w:hAnsiTheme="majorBidi" w:cs="B Mitra"/>
          <w:rtl/>
        </w:rPr>
        <w:t>و به شدت به طول عمر شبکه ضربه می زند. همچنین، پیشرفت ها</w:t>
      </w:r>
      <w:r>
        <w:rPr>
          <w:rFonts w:asciiTheme="majorBidi" w:hAnsiTheme="majorBidi" w:cs="B Mitra" w:hint="cs"/>
          <w:rtl/>
        </w:rPr>
        <w:t xml:space="preserve"> </w:t>
      </w:r>
      <w:r w:rsidRPr="00EF32F7">
        <w:rPr>
          <w:rFonts w:asciiTheme="majorBidi" w:hAnsiTheme="majorBidi" w:cs="B Mitra"/>
          <w:rtl/>
        </w:rPr>
        <w:t>در ارتباطات از راه دور باتری ها در مقایسه با رشد فن آوری</w:t>
      </w:r>
      <w:r>
        <w:rPr>
          <w:rFonts w:asciiTheme="majorBidi" w:hAnsiTheme="majorBidi" w:cs="B Mitra" w:hint="cs"/>
          <w:rtl/>
        </w:rPr>
        <w:t xml:space="preserve"> </w:t>
      </w:r>
      <w:r w:rsidRPr="00EF32F7">
        <w:rPr>
          <w:rFonts w:asciiTheme="majorBidi" w:hAnsiTheme="majorBidi" w:cs="B Mitra"/>
          <w:rtl/>
        </w:rPr>
        <w:t>نیمه هادی سرعت آهسته دارند. از این رو، کاهش تخلیه انرژی</w:t>
      </w:r>
      <w:r>
        <w:rPr>
          <w:rFonts w:asciiTheme="majorBidi" w:hAnsiTheme="majorBidi" w:cs="B Mitra" w:hint="cs"/>
          <w:rtl/>
        </w:rPr>
        <w:t xml:space="preserve"> </w:t>
      </w:r>
      <w:r w:rsidRPr="00EF32F7">
        <w:rPr>
          <w:rFonts w:asciiTheme="majorBidi" w:hAnsiTheme="majorBidi" w:cs="B Mitra"/>
          <w:rtl/>
        </w:rPr>
        <w:t>گره ها برای بهبود طول عمر شبکه در طول انتقال داده ضروری</w:t>
      </w:r>
      <w:r>
        <w:rPr>
          <w:rFonts w:asciiTheme="majorBidi" w:hAnsiTheme="majorBidi" w:cs="B Mitra" w:hint="cs"/>
          <w:rtl/>
        </w:rPr>
        <w:t xml:space="preserve"> </w:t>
      </w:r>
      <w:r w:rsidRPr="00EF32F7">
        <w:rPr>
          <w:rFonts w:asciiTheme="majorBidi" w:hAnsiTheme="majorBidi" w:cs="B Mitra"/>
          <w:rtl/>
        </w:rPr>
        <w:t>است. برای کاهش مصرف انرژی، باید کوتاه ترین مسیر کارآمد</w:t>
      </w:r>
      <w:r>
        <w:rPr>
          <w:rFonts w:asciiTheme="majorBidi" w:hAnsiTheme="majorBidi" w:cs="B Mitra" w:hint="cs"/>
          <w:rtl/>
        </w:rPr>
        <w:t xml:space="preserve"> </w:t>
      </w:r>
      <w:r w:rsidRPr="00EF32F7">
        <w:rPr>
          <w:rFonts w:asciiTheme="majorBidi" w:hAnsiTheme="majorBidi" w:cs="B Mitra"/>
          <w:rtl/>
        </w:rPr>
        <w:t>و بهینه را انتخاب کنیم که انرژی کمتری مصرف می کند و همچنین</w:t>
      </w:r>
      <w:r>
        <w:rPr>
          <w:rFonts w:asciiTheme="majorBidi" w:hAnsiTheme="majorBidi" w:cs="B Mitra" w:hint="cs"/>
          <w:rtl/>
        </w:rPr>
        <w:t xml:space="preserve"> </w:t>
      </w:r>
      <w:r w:rsidRPr="00EF32F7">
        <w:rPr>
          <w:rFonts w:asciiTheme="majorBidi" w:hAnsiTheme="majorBidi" w:cs="B Mitra"/>
          <w:rtl/>
        </w:rPr>
        <w:t>ترافیک داده کمتری را عبور می دهد. مسیری که ترافیک کمتری</w:t>
      </w:r>
      <w:r>
        <w:rPr>
          <w:rFonts w:asciiTheme="majorBidi" w:hAnsiTheme="majorBidi" w:cs="B Mitra" w:hint="cs"/>
          <w:rtl/>
        </w:rPr>
        <w:t xml:space="preserve"> </w:t>
      </w:r>
      <w:r w:rsidRPr="00EF32F7">
        <w:rPr>
          <w:rFonts w:asciiTheme="majorBidi" w:hAnsiTheme="majorBidi" w:cs="B Mitra"/>
          <w:rtl/>
        </w:rPr>
        <w:t xml:space="preserve">دارد، </w:t>
      </w:r>
      <w:r w:rsidR="00F952DE">
        <w:rPr>
          <w:rFonts w:asciiTheme="majorBidi" w:hAnsiTheme="majorBidi" w:cs="B Mitra"/>
          <w:rtl/>
        </w:rPr>
        <w:t>پکت</w:t>
      </w:r>
      <w:r w:rsidRPr="00EF32F7">
        <w:rPr>
          <w:rFonts w:asciiTheme="majorBidi" w:hAnsiTheme="majorBidi" w:cs="B Mitra"/>
          <w:rtl/>
        </w:rPr>
        <w:t xml:space="preserve"> ها را به سرعت با کمترین تأخیر در صف انتقال میدهد و از این رو توان عملیاتی و طول عمر شبکه را افزایش می دهد.</w:t>
      </w:r>
      <w:r>
        <w:rPr>
          <w:rFonts w:asciiTheme="majorBidi" w:hAnsiTheme="majorBidi" w:cs="B Mitra" w:hint="cs"/>
          <w:rtl/>
        </w:rPr>
        <w:t xml:space="preserve"> </w:t>
      </w:r>
      <w:r w:rsidRPr="00EF32F7">
        <w:rPr>
          <w:rFonts w:asciiTheme="majorBidi" w:hAnsiTheme="majorBidi" w:cs="B Mitra"/>
          <w:rtl/>
        </w:rPr>
        <w:t>از این پس، یک پروتکل مسیریابی که یک الگوریتم بهینه از انتخاب</w:t>
      </w:r>
      <w:r>
        <w:rPr>
          <w:rFonts w:asciiTheme="majorBidi" w:hAnsiTheme="majorBidi" w:cs="B Mitra" w:hint="cs"/>
          <w:rtl/>
        </w:rPr>
        <w:t xml:space="preserve"> </w:t>
      </w:r>
      <w:r w:rsidRPr="00EF32F7">
        <w:rPr>
          <w:rFonts w:asciiTheme="majorBidi" w:hAnsiTheme="majorBidi" w:cs="B Mitra"/>
          <w:rtl/>
        </w:rPr>
        <w:t>مسیر را برای فرآیند ارتباط در نظر می گیرد، مورد نظر است</w:t>
      </w:r>
      <w:r w:rsidRPr="00EF32F7">
        <w:rPr>
          <w:rFonts w:asciiTheme="majorBidi" w:hAnsiTheme="majorBidi" w:cs="B Mitra"/>
          <w:lang w:bidi="fa-IR"/>
        </w:rPr>
        <w:t>.</w:t>
      </w:r>
    </w:p>
    <w:p w:rsidR="00EF32F7" w:rsidRPr="00EF32F7" w:rsidRDefault="00EF32F7" w:rsidP="00EF32F7">
      <w:pPr>
        <w:bidi/>
        <w:jc w:val="both"/>
        <w:rPr>
          <w:rFonts w:asciiTheme="majorBidi" w:hAnsiTheme="majorBidi" w:cs="B Mitra"/>
          <w:i/>
          <w:iCs/>
          <w:rtl/>
          <w:lang w:bidi="fa-IR"/>
        </w:rPr>
      </w:pPr>
      <w:r>
        <w:rPr>
          <w:rFonts w:asciiTheme="majorBidi" w:hAnsiTheme="majorBidi" w:cs="B Mitra" w:hint="cs"/>
          <w:i/>
          <w:iCs/>
          <w:rtl/>
          <w:lang w:bidi="fa-IR"/>
        </w:rPr>
        <w:t>ب. راه</w:t>
      </w:r>
      <w:r>
        <w:rPr>
          <w:rFonts w:asciiTheme="majorBidi" w:hAnsiTheme="majorBidi" w:cs="B Mitra"/>
          <w:i/>
          <w:iCs/>
          <w:rtl/>
          <w:lang w:bidi="fa-IR"/>
        </w:rPr>
        <w:softHyphen/>
      </w:r>
      <w:r>
        <w:rPr>
          <w:rFonts w:asciiTheme="majorBidi" w:hAnsiTheme="majorBidi" w:cs="B Mitra" w:hint="cs"/>
          <w:i/>
          <w:iCs/>
          <w:rtl/>
          <w:lang w:bidi="fa-IR"/>
        </w:rPr>
        <w:t>حل پیشنهادی</w:t>
      </w:r>
    </w:p>
    <w:p w:rsidR="00EF32F7" w:rsidRDefault="000E3D78" w:rsidP="000E3D78">
      <w:pPr>
        <w:bidi/>
        <w:jc w:val="both"/>
        <w:rPr>
          <w:rFonts w:asciiTheme="majorBidi" w:hAnsiTheme="majorBidi" w:cs="B Mitra"/>
          <w:rtl/>
        </w:rPr>
      </w:pPr>
      <w:r>
        <w:rPr>
          <w:rFonts w:asciiTheme="majorBidi" w:hAnsiTheme="majorBidi" w:cs="B Mitra" w:hint="cs"/>
          <w:rtl/>
        </w:rPr>
        <w:t xml:space="preserve">در پروتکل مسیریابی </w:t>
      </w:r>
      <w:r>
        <w:rPr>
          <w:rFonts w:asciiTheme="majorBidi" w:hAnsiTheme="majorBidi" w:cs="B Mitra"/>
        </w:rPr>
        <w:t>AOMDV</w:t>
      </w:r>
      <w:r>
        <w:rPr>
          <w:rFonts w:asciiTheme="majorBidi" w:hAnsiTheme="majorBidi" w:cs="B Mitra" w:hint="cs"/>
          <w:rtl/>
          <w:lang w:bidi="fa-IR"/>
        </w:rPr>
        <w:t xml:space="preserve">، فرستنده یک </w:t>
      </w:r>
      <w:r>
        <w:rPr>
          <w:rFonts w:asciiTheme="majorBidi" w:hAnsiTheme="majorBidi" w:cs="B Mitra" w:hint="cs"/>
          <w:rtl/>
        </w:rPr>
        <w:t xml:space="preserve"> درخواس</w:t>
      </w:r>
      <w:r w:rsidR="00EF32F7" w:rsidRPr="00EF32F7">
        <w:rPr>
          <w:rFonts w:asciiTheme="majorBidi" w:hAnsiTheme="majorBidi" w:cs="B Mitra"/>
          <w:rtl/>
        </w:rPr>
        <w:t xml:space="preserve">ت </w:t>
      </w:r>
      <w:r>
        <w:rPr>
          <w:rFonts w:asciiTheme="majorBidi" w:hAnsiTheme="majorBidi" w:cs="B Mitra"/>
          <w:rtl/>
        </w:rPr>
        <w:t>مسی</w:t>
      </w:r>
      <w:r>
        <w:rPr>
          <w:rFonts w:asciiTheme="majorBidi" w:hAnsiTheme="majorBidi" w:cs="B Mitra" w:hint="cs"/>
          <w:rtl/>
        </w:rPr>
        <w:t>ر</w:t>
      </w:r>
      <w:r w:rsidR="00EF32F7" w:rsidRPr="00EF32F7">
        <w:rPr>
          <w:rFonts w:asciiTheme="majorBidi" w:hAnsiTheme="majorBidi" w:cs="B Mitra"/>
          <w:lang w:bidi="fa-IR"/>
        </w:rPr>
        <w:t>(RREQ</w:t>
      </w:r>
      <w:r>
        <w:rPr>
          <w:rFonts w:asciiTheme="majorBidi" w:hAnsiTheme="majorBidi" w:cs="B Mitra"/>
          <w:lang w:bidi="fa-IR"/>
        </w:rPr>
        <w:t>)</w:t>
      </w:r>
      <w:r>
        <w:rPr>
          <w:rFonts w:asciiTheme="majorBidi" w:hAnsiTheme="majorBidi" w:cs="B Mitra" w:hint="cs"/>
          <w:rtl/>
          <w:lang w:bidi="fa-IR"/>
        </w:rPr>
        <w:t xml:space="preserve"> </w:t>
      </w:r>
      <w:r w:rsidR="00EF32F7" w:rsidRPr="00EF32F7">
        <w:rPr>
          <w:rFonts w:asciiTheme="majorBidi" w:hAnsiTheme="majorBidi" w:cs="B Mitra"/>
          <w:lang w:bidi="fa-IR"/>
        </w:rPr>
        <w:t xml:space="preserve"> </w:t>
      </w:r>
      <w:r w:rsidR="00EF32F7" w:rsidRPr="00EF32F7">
        <w:rPr>
          <w:rFonts w:asciiTheme="majorBidi" w:hAnsiTheme="majorBidi" w:cs="B Mitra"/>
          <w:rtl/>
        </w:rPr>
        <w:t xml:space="preserve">را برای </w:t>
      </w:r>
      <w:r>
        <w:rPr>
          <w:rFonts w:asciiTheme="majorBidi" w:hAnsiTheme="majorBidi" w:cs="B Mitra"/>
          <w:rtl/>
        </w:rPr>
        <w:t>یافتن مسیر به گره گیرنده پخش می</w:t>
      </w:r>
      <w:r>
        <w:rPr>
          <w:rFonts w:asciiTheme="majorBidi" w:hAnsiTheme="majorBidi" w:cs="B Mitra"/>
          <w:rtl/>
        </w:rPr>
        <w:softHyphen/>
      </w:r>
      <w:r w:rsidR="00EF32F7" w:rsidRPr="00EF32F7">
        <w:rPr>
          <w:rFonts w:asciiTheme="majorBidi" w:hAnsiTheme="majorBidi" w:cs="B Mitra"/>
          <w:rtl/>
        </w:rPr>
        <w:t>کند و می</w:t>
      </w:r>
      <w:r>
        <w:rPr>
          <w:rFonts w:asciiTheme="majorBidi" w:hAnsiTheme="majorBidi" w:cs="B Mitra"/>
          <w:rtl/>
        </w:rPr>
        <w:softHyphen/>
      </w:r>
      <w:r w:rsidR="00EF32F7" w:rsidRPr="00EF32F7">
        <w:rPr>
          <w:rFonts w:asciiTheme="majorBidi" w:hAnsiTheme="majorBidi" w:cs="B Mitra"/>
          <w:rtl/>
        </w:rPr>
        <w:t>تواند بیش از یک مسیر بین جفت فرستنده و گیرنده موجود باشد.</w:t>
      </w:r>
      <w:r>
        <w:rPr>
          <w:rFonts w:asciiTheme="majorBidi" w:hAnsiTheme="majorBidi" w:cs="B Mitra" w:hint="cs"/>
          <w:rtl/>
        </w:rPr>
        <w:t xml:space="preserve"> </w:t>
      </w:r>
      <w:r w:rsidR="00EF32F7" w:rsidRPr="00EF32F7">
        <w:rPr>
          <w:rFonts w:asciiTheme="majorBidi" w:hAnsiTheme="majorBidi" w:cs="B Mitra"/>
          <w:rtl/>
        </w:rPr>
        <w:t xml:space="preserve">از بین تمام مسیرها، </w:t>
      </w:r>
      <w:r w:rsidR="00EF32F7" w:rsidRPr="00EF32F7">
        <w:rPr>
          <w:rFonts w:asciiTheme="majorBidi" w:hAnsiTheme="majorBidi" w:cs="B Mitra"/>
          <w:lang w:bidi="fa-IR"/>
        </w:rPr>
        <w:t xml:space="preserve">AOMDV </w:t>
      </w:r>
      <w:r>
        <w:rPr>
          <w:rFonts w:asciiTheme="majorBidi" w:hAnsiTheme="majorBidi" w:cs="B Mitra" w:hint="cs"/>
          <w:rtl/>
          <w:lang w:bidi="fa-IR"/>
        </w:rPr>
        <w:t xml:space="preserve"> </w:t>
      </w:r>
      <w:r w:rsidR="00EF32F7" w:rsidRPr="00EF32F7">
        <w:rPr>
          <w:rFonts w:asciiTheme="majorBidi" w:hAnsiTheme="majorBidi" w:cs="B Mitra"/>
          <w:rtl/>
        </w:rPr>
        <w:t>مسیری را با حداقل تعداد پرش</w:t>
      </w:r>
      <w:r>
        <w:rPr>
          <w:rFonts w:asciiTheme="majorBidi" w:hAnsiTheme="majorBidi" w:cs="B Mitra" w:hint="cs"/>
          <w:rtl/>
        </w:rPr>
        <w:t xml:space="preserve"> </w:t>
      </w:r>
      <w:r w:rsidR="00EF32F7" w:rsidRPr="00EF32F7">
        <w:rPr>
          <w:rFonts w:asciiTheme="majorBidi" w:hAnsiTheme="majorBidi" w:cs="B Mitra"/>
          <w:rtl/>
        </w:rPr>
        <w:t>انتخاب می کند بدون اینکه حتی کیفیت آن مسیر انتخابی را درنظر بگیرد. در این راستا، نسخه جدیدی از تابع تناسب</w:t>
      </w:r>
      <w:r w:rsidR="00EF32F7" w:rsidRPr="00EF32F7">
        <w:rPr>
          <w:rFonts w:asciiTheme="majorBidi" w:hAnsiTheme="majorBidi" w:cs="B Mitra"/>
          <w:lang w:bidi="fa-IR"/>
        </w:rPr>
        <w:t xml:space="preserve"> (FFn</w:t>
      </w:r>
      <w:r>
        <w:rPr>
          <w:rFonts w:asciiTheme="majorBidi" w:hAnsiTheme="majorBidi" w:cs="B Mitra"/>
          <w:lang w:bidi="fa-IR"/>
        </w:rPr>
        <w:t>)</w:t>
      </w:r>
      <w:r w:rsidR="00EF32F7" w:rsidRPr="00EF32F7">
        <w:rPr>
          <w:rFonts w:asciiTheme="majorBidi" w:hAnsiTheme="majorBidi" w:cs="B Mitra"/>
          <w:lang w:bidi="fa-IR"/>
        </w:rPr>
        <w:t xml:space="preserve"> </w:t>
      </w:r>
      <w:r w:rsidR="00EF32F7" w:rsidRPr="00EF32F7">
        <w:rPr>
          <w:rFonts w:asciiTheme="majorBidi" w:hAnsiTheme="majorBidi" w:cs="B Mitra"/>
          <w:rtl/>
        </w:rPr>
        <w:t>را برای</w:t>
      </w:r>
      <w:r>
        <w:rPr>
          <w:rFonts w:asciiTheme="majorBidi" w:hAnsiTheme="majorBidi" w:cs="B Mitra" w:hint="cs"/>
          <w:rtl/>
        </w:rPr>
        <w:t xml:space="preserve"> </w:t>
      </w:r>
      <w:r w:rsidR="00EF32F7" w:rsidRPr="00EF32F7">
        <w:rPr>
          <w:rFonts w:asciiTheme="majorBidi" w:hAnsiTheme="majorBidi" w:cs="B Mitra"/>
          <w:rtl/>
        </w:rPr>
        <w:t>استفاده در الگوریتم ژنتیک</w:t>
      </w:r>
      <w:r w:rsidR="00EF32F7" w:rsidRPr="00EF32F7">
        <w:rPr>
          <w:rFonts w:asciiTheme="majorBidi" w:hAnsiTheme="majorBidi" w:cs="B Mitra"/>
          <w:lang w:bidi="fa-IR"/>
        </w:rPr>
        <w:t xml:space="preserve"> (GA</w:t>
      </w:r>
      <w:r>
        <w:rPr>
          <w:rFonts w:asciiTheme="majorBidi" w:hAnsiTheme="majorBidi" w:cs="B Mitra"/>
          <w:lang w:bidi="fa-IR"/>
        </w:rPr>
        <w:t>)</w:t>
      </w:r>
      <w:r w:rsidR="00EF32F7" w:rsidRPr="00EF32F7">
        <w:rPr>
          <w:rFonts w:asciiTheme="majorBidi" w:hAnsiTheme="majorBidi" w:cs="B Mitra"/>
          <w:lang w:bidi="fa-IR"/>
        </w:rPr>
        <w:t xml:space="preserve"> </w:t>
      </w:r>
      <w:r w:rsidR="00EF32F7" w:rsidRPr="00EF32F7">
        <w:rPr>
          <w:rFonts w:asciiTheme="majorBidi" w:hAnsiTheme="majorBidi" w:cs="B Mitra"/>
          <w:rtl/>
        </w:rPr>
        <w:t>معرفی می کنیم. بر این اساس،</w:t>
      </w:r>
      <w:r>
        <w:rPr>
          <w:rFonts w:asciiTheme="majorBidi" w:hAnsiTheme="majorBidi" w:cs="B Mitra" w:hint="cs"/>
          <w:rtl/>
          <w:lang w:bidi="fa-IR"/>
        </w:rPr>
        <w:t xml:space="preserve"> </w:t>
      </w:r>
      <w:r w:rsidR="00EF32F7" w:rsidRPr="00EF32F7">
        <w:rPr>
          <w:rFonts w:asciiTheme="majorBidi" w:hAnsiTheme="majorBidi" w:cs="B Mitra"/>
          <w:rtl/>
        </w:rPr>
        <w:t>ما یک پروتکل مسیریابی چند مسیری به نام</w:t>
      </w:r>
      <w:r w:rsidR="00EF32F7" w:rsidRPr="00EF32F7">
        <w:rPr>
          <w:rFonts w:asciiTheme="majorBidi" w:hAnsiTheme="majorBidi" w:cs="B Mitra"/>
          <w:lang w:bidi="fa-IR"/>
        </w:rPr>
        <w:t xml:space="preserve"> FFn-AOMDV </w:t>
      </w:r>
      <w:r w:rsidR="00EF32F7" w:rsidRPr="00EF32F7">
        <w:rPr>
          <w:rFonts w:asciiTheme="majorBidi" w:hAnsiTheme="majorBidi" w:cs="B Mitra"/>
          <w:rtl/>
        </w:rPr>
        <w:t>براساس پروتکل</w:t>
      </w:r>
      <w:r w:rsidR="00EF32F7" w:rsidRPr="00EF32F7">
        <w:rPr>
          <w:rFonts w:asciiTheme="majorBidi" w:hAnsiTheme="majorBidi" w:cs="B Mitra"/>
          <w:lang w:bidi="fa-IR"/>
        </w:rPr>
        <w:t xml:space="preserve"> AOMDV </w:t>
      </w:r>
      <w:r w:rsidR="00EF32F7" w:rsidRPr="00EF32F7">
        <w:rPr>
          <w:rFonts w:asciiTheme="majorBidi" w:hAnsiTheme="majorBidi" w:cs="B Mitra"/>
          <w:rtl/>
        </w:rPr>
        <w:t>پیشنهاد می کنیم. در مرحله بعد، پروتکل</w:t>
      </w:r>
      <w:r>
        <w:rPr>
          <w:rFonts w:asciiTheme="majorBidi" w:hAnsiTheme="majorBidi" w:cs="B Mitra" w:hint="cs"/>
          <w:rtl/>
        </w:rPr>
        <w:t xml:space="preserve"> </w:t>
      </w:r>
      <w:r>
        <w:rPr>
          <w:rFonts w:asciiTheme="majorBidi" w:hAnsiTheme="majorBidi" w:cs="B Mitra"/>
          <w:rtl/>
        </w:rPr>
        <w:t>مسیریابی دیگری را پیشنهاد می</w:t>
      </w:r>
      <w:r>
        <w:rPr>
          <w:rFonts w:asciiTheme="majorBidi" w:hAnsiTheme="majorBidi" w:cs="B Mitra"/>
          <w:rtl/>
        </w:rPr>
        <w:softHyphen/>
      </w:r>
      <w:r w:rsidR="00EF32F7" w:rsidRPr="00EF32F7">
        <w:rPr>
          <w:rFonts w:asciiTheme="majorBidi" w:hAnsiTheme="majorBidi" w:cs="B Mitra"/>
          <w:rtl/>
        </w:rPr>
        <w:t>کنیم که از الگوریتم ژنتیک</w:t>
      </w:r>
      <w:r>
        <w:rPr>
          <w:rFonts w:asciiTheme="majorBidi" w:hAnsiTheme="majorBidi" w:cs="B Mitra" w:hint="cs"/>
          <w:rtl/>
        </w:rPr>
        <w:t xml:space="preserve"> </w:t>
      </w:r>
      <w:r w:rsidRPr="000E3D78">
        <w:rPr>
          <w:rFonts w:asciiTheme="majorBidi" w:hAnsiTheme="majorBidi" w:cs="B Mitra"/>
        </w:rPr>
        <w:t>(GA)</w:t>
      </w:r>
      <w:r>
        <w:rPr>
          <w:rFonts w:asciiTheme="majorBidi" w:hAnsiTheme="majorBidi" w:cs="B Mitra" w:hint="cs"/>
          <w:rtl/>
        </w:rPr>
        <w:t xml:space="preserve"> </w:t>
      </w:r>
      <w:r w:rsidR="00EF32F7" w:rsidRPr="00EF32F7">
        <w:rPr>
          <w:rFonts w:asciiTheme="majorBidi" w:hAnsiTheme="majorBidi" w:cs="B Mitra"/>
          <w:rtl/>
        </w:rPr>
        <w:t>به نام</w:t>
      </w:r>
      <w:r w:rsidR="00EF32F7" w:rsidRPr="00EF32F7">
        <w:rPr>
          <w:rFonts w:asciiTheme="majorBidi" w:hAnsiTheme="majorBidi" w:cs="B Mitra"/>
          <w:lang w:bidi="fa-IR"/>
        </w:rPr>
        <w:t xml:space="preserve"> GA-AOMDV </w:t>
      </w:r>
      <w:r>
        <w:rPr>
          <w:rFonts w:asciiTheme="majorBidi" w:hAnsiTheme="majorBidi" w:cs="B Mitra"/>
          <w:rtl/>
        </w:rPr>
        <w:t>استفاده می</w:t>
      </w:r>
      <w:r>
        <w:rPr>
          <w:rFonts w:asciiTheme="majorBidi" w:hAnsiTheme="majorBidi" w:cs="B Mitra" w:hint="cs"/>
          <w:rtl/>
        </w:rPr>
        <w:t>-</w:t>
      </w:r>
      <w:r w:rsidR="00EF32F7" w:rsidRPr="00EF32F7">
        <w:rPr>
          <w:rFonts w:asciiTheme="majorBidi" w:hAnsiTheme="majorBidi" w:cs="B Mitra"/>
          <w:rtl/>
        </w:rPr>
        <w:t>کند. در الگوریتم پیشنهادی،</w:t>
      </w:r>
      <w:r>
        <w:rPr>
          <w:rFonts w:asciiTheme="majorBidi" w:hAnsiTheme="majorBidi" w:cs="B Mitra" w:hint="cs"/>
          <w:rtl/>
        </w:rPr>
        <w:t xml:space="preserve"> </w:t>
      </w:r>
      <w:r w:rsidR="00EF32F7" w:rsidRPr="00EF32F7">
        <w:rPr>
          <w:rFonts w:asciiTheme="majorBidi" w:hAnsiTheme="majorBidi" w:cs="B Mitra"/>
          <w:rtl/>
        </w:rPr>
        <w:t>زمانی که یک</w:t>
      </w:r>
      <w:r w:rsidR="00EF32F7" w:rsidRPr="00EF32F7">
        <w:rPr>
          <w:rFonts w:asciiTheme="majorBidi" w:hAnsiTheme="majorBidi" w:cs="B Mitra"/>
          <w:lang w:bidi="fa-IR"/>
        </w:rPr>
        <w:t xml:space="preserve"> RREQ </w:t>
      </w:r>
      <w:r w:rsidR="00EF32F7" w:rsidRPr="00EF32F7">
        <w:rPr>
          <w:rFonts w:asciiTheme="majorBidi" w:hAnsiTheme="majorBidi" w:cs="B Mitra"/>
          <w:rtl/>
        </w:rPr>
        <w:t>پخش می شود و مسیرهای متعدد دریافت</w:t>
      </w:r>
      <w:r>
        <w:rPr>
          <w:rFonts w:asciiTheme="majorBidi" w:hAnsiTheme="majorBidi" w:cs="B Mitra" w:hint="cs"/>
          <w:rtl/>
        </w:rPr>
        <w:t xml:space="preserve"> </w:t>
      </w:r>
      <w:r w:rsidR="00EF32F7" w:rsidRPr="00EF32F7">
        <w:rPr>
          <w:rFonts w:asciiTheme="majorBidi" w:hAnsiTheme="majorBidi" w:cs="B Mitra"/>
          <w:rtl/>
        </w:rPr>
        <w:t>می شود، گره فرستنده باید مسیر خاصی را انتخاب کند تا کوتاه ترین</w:t>
      </w:r>
      <w:r>
        <w:rPr>
          <w:rFonts w:asciiTheme="majorBidi" w:hAnsiTheme="majorBidi" w:cs="B Mitra" w:hint="cs"/>
          <w:rtl/>
        </w:rPr>
        <w:t xml:space="preserve"> </w:t>
      </w:r>
      <w:r w:rsidR="00EF32F7" w:rsidRPr="00EF32F7">
        <w:rPr>
          <w:rFonts w:asciiTheme="majorBidi" w:hAnsiTheme="majorBidi" w:cs="B Mitra"/>
          <w:rtl/>
        </w:rPr>
        <w:t>و بهینه ترین مسیر را با حداقل مصرف انرژی و ترافیک کمتر</w:t>
      </w:r>
      <w:r>
        <w:rPr>
          <w:rFonts w:asciiTheme="majorBidi" w:hAnsiTheme="majorBidi" w:cs="B Mitra" w:hint="cs"/>
          <w:rtl/>
        </w:rPr>
        <w:t xml:space="preserve"> </w:t>
      </w:r>
      <w:r w:rsidR="00EF32F7" w:rsidRPr="00EF32F7">
        <w:rPr>
          <w:rFonts w:asciiTheme="majorBidi" w:hAnsiTheme="majorBidi" w:cs="B Mitra"/>
          <w:rtl/>
        </w:rPr>
        <w:t>با در نظر گرفتن احتمال خرابی لینک ها پیدا کند. که منجر به از دست</w:t>
      </w:r>
      <w:r>
        <w:rPr>
          <w:rFonts w:asciiTheme="majorBidi" w:hAnsiTheme="majorBidi" w:cs="B Mitra" w:hint="cs"/>
          <w:rtl/>
        </w:rPr>
        <w:t xml:space="preserve"> </w:t>
      </w:r>
      <w:r>
        <w:rPr>
          <w:rFonts w:asciiTheme="majorBidi" w:hAnsiTheme="majorBidi" w:cs="B Mitra"/>
          <w:rtl/>
        </w:rPr>
        <w:t xml:space="preserve">دادن تصادفی </w:t>
      </w:r>
      <w:r w:rsidR="00F952DE">
        <w:rPr>
          <w:rFonts w:asciiTheme="majorBidi" w:hAnsiTheme="majorBidi" w:cs="B Mitra"/>
          <w:rtl/>
        </w:rPr>
        <w:t>پکت</w:t>
      </w:r>
      <w:r>
        <w:rPr>
          <w:rFonts w:asciiTheme="majorBidi" w:hAnsiTheme="majorBidi" w:cs="B Mitra"/>
          <w:rtl/>
        </w:rPr>
        <w:t xml:space="preserve"> های داده می</w:t>
      </w:r>
      <w:r>
        <w:rPr>
          <w:rFonts w:asciiTheme="majorBidi" w:hAnsiTheme="majorBidi" w:cs="B Mitra"/>
          <w:rtl/>
        </w:rPr>
        <w:softHyphen/>
      </w:r>
      <w:r w:rsidR="00EF32F7" w:rsidRPr="00EF32F7">
        <w:rPr>
          <w:rFonts w:asciiTheme="majorBidi" w:hAnsiTheme="majorBidi" w:cs="B Mitra"/>
          <w:rtl/>
        </w:rPr>
        <w:t xml:space="preserve">شود. به عبارت دیگر، </w:t>
      </w:r>
      <w:r w:rsidR="00EF32F7" w:rsidRPr="00EF32F7">
        <w:rPr>
          <w:rFonts w:asciiTheme="majorBidi" w:hAnsiTheme="majorBidi" w:cs="B Mitra"/>
          <w:lang w:bidi="fa-IR"/>
        </w:rPr>
        <w:t>FFn</w:t>
      </w:r>
      <w:r>
        <w:rPr>
          <w:rFonts w:asciiTheme="majorBidi" w:hAnsiTheme="majorBidi" w:cs="B Mitra" w:hint="cs"/>
          <w:rtl/>
          <w:lang w:bidi="fa-IR"/>
        </w:rPr>
        <w:t xml:space="preserve"> </w:t>
      </w:r>
      <w:r w:rsidR="00EF32F7" w:rsidRPr="00EF32F7">
        <w:rPr>
          <w:rFonts w:asciiTheme="majorBidi" w:hAnsiTheme="majorBidi" w:cs="B Mitra"/>
          <w:lang w:bidi="fa-IR"/>
        </w:rPr>
        <w:t xml:space="preserve"> </w:t>
      </w:r>
      <w:r w:rsidR="00EF32F7" w:rsidRPr="00EF32F7">
        <w:rPr>
          <w:rFonts w:asciiTheme="majorBidi" w:hAnsiTheme="majorBidi" w:cs="B Mitra"/>
          <w:rtl/>
        </w:rPr>
        <w:t>موارد</w:t>
      </w:r>
      <w:r>
        <w:rPr>
          <w:rFonts w:asciiTheme="majorBidi" w:hAnsiTheme="majorBidi" w:cs="B Mitra" w:hint="cs"/>
          <w:rtl/>
        </w:rPr>
        <w:t xml:space="preserve"> </w:t>
      </w:r>
      <w:r w:rsidR="00EF32F7" w:rsidRPr="00EF32F7">
        <w:rPr>
          <w:rFonts w:asciiTheme="majorBidi" w:hAnsiTheme="majorBidi" w:cs="B Mitra"/>
          <w:rtl/>
        </w:rPr>
        <w:t>زیر را در نظر می گیرد</w:t>
      </w:r>
      <w:r>
        <w:rPr>
          <w:rFonts w:asciiTheme="majorBidi" w:hAnsiTheme="majorBidi" w:cs="B Mitra" w:hint="cs"/>
          <w:rtl/>
        </w:rPr>
        <w:t>:</w:t>
      </w:r>
    </w:p>
    <w:p w:rsidR="000E3D78" w:rsidRDefault="000E3D78" w:rsidP="000E3D78">
      <w:pPr>
        <w:pStyle w:val="ListParagraph"/>
        <w:numPr>
          <w:ilvl w:val="0"/>
          <w:numId w:val="2"/>
        </w:numPr>
        <w:bidi/>
        <w:jc w:val="both"/>
        <w:rPr>
          <w:rFonts w:asciiTheme="majorBidi" w:hAnsiTheme="majorBidi" w:cs="B Mitra"/>
          <w:lang w:bidi="fa-IR"/>
        </w:rPr>
      </w:pPr>
      <w:r>
        <w:rPr>
          <w:rFonts w:asciiTheme="majorBidi" w:hAnsiTheme="majorBidi" w:cs="B Mitra" w:hint="cs"/>
          <w:rtl/>
          <w:lang w:bidi="fa-IR"/>
        </w:rPr>
        <w:t>انرژی باقی مانده هر گره در مسیر،</w:t>
      </w:r>
    </w:p>
    <w:p w:rsidR="000E3D78" w:rsidRDefault="000E3D78" w:rsidP="000E3D78">
      <w:pPr>
        <w:pStyle w:val="ListParagraph"/>
        <w:numPr>
          <w:ilvl w:val="0"/>
          <w:numId w:val="2"/>
        </w:numPr>
        <w:bidi/>
        <w:jc w:val="both"/>
        <w:rPr>
          <w:rFonts w:asciiTheme="majorBidi" w:hAnsiTheme="majorBidi" w:cs="B Mitra"/>
          <w:lang w:bidi="fa-IR"/>
        </w:rPr>
      </w:pPr>
      <w:r>
        <w:rPr>
          <w:rFonts w:asciiTheme="majorBidi" w:hAnsiTheme="majorBidi" w:cs="B Mitra" w:hint="cs"/>
          <w:rtl/>
          <w:lang w:bidi="fa-IR"/>
        </w:rPr>
        <w:t>فاصله هر مسیر ممکن،</w:t>
      </w:r>
    </w:p>
    <w:p w:rsidR="000E3D78" w:rsidRDefault="00F952DE" w:rsidP="000E3D78">
      <w:pPr>
        <w:pStyle w:val="ListParagraph"/>
        <w:numPr>
          <w:ilvl w:val="0"/>
          <w:numId w:val="2"/>
        </w:numPr>
        <w:bidi/>
        <w:jc w:val="both"/>
        <w:rPr>
          <w:rFonts w:asciiTheme="majorBidi" w:hAnsiTheme="majorBidi" w:cs="B Mitra"/>
          <w:lang w:bidi="fa-IR"/>
        </w:rPr>
      </w:pPr>
      <w:r>
        <w:rPr>
          <w:rFonts w:asciiTheme="majorBidi" w:hAnsiTheme="majorBidi" w:cs="B Mitra" w:hint="cs"/>
          <w:rtl/>
          <w:lang w:bidi="fa-IR"/>
        </w:rPr>
        <w:t>تراکم</w:t>
      </w:r>
      <w:r w:rsidR="000E3D78">
        <w:rPr>
          <w:rFonts w:asciiTheme="majorBidi" w:hAnsiTheme="majorBidi" w:cs="B Mitra" w:hint="cs"/>
          <w:rtl/>
          <w:lang w:bidi="fa-IR"/>
        </w:rPr>
        <w:t xml:space="preserve"> در هر مسیر،</w:t>
      </w:r>
    </w:p>
    <w:p w:rsidR="000E3D78" w:rsidRPr="000E3D78" w:rsidRDefault="000E3D78" w:rsidP="000E3D78">
      <w:pPr>
        <w:pStyle w:val="ListParagraph"/>
        <w:numPr>
          <w:ilvl w:val="0"/>
          <w:numId w:val="2"/>
        </w:numPr>
        <w:bidi/>
        <w:jc w:val="both"/>
        <w:rPr>
          <w:rFonts w:asciiTheme="majorBidi" w:hAnsiTheme="majorBidi" w:cs="B Mitra"/>
          <w:rtl/>
          <w:lang w:bidi="fa-IR"/>
        </w:rPr>
      </w:pPr>
      <w:r w:rsidRPr="000E3D78">
        <w:rPr>
          <w:rFonts w:asciiTheme="majorBidi" w:hAnsiTheme="majorBidi" w:cs="B Mitra" w:hint="cs"/>
          <w:rtl/>
          <w:lang w:bidi="fa-IR"/>
        </w:rPr>
        <w:t>تمایز از دست دادن تصادفی با از دست دادن تراکم.</w:t>
      </w:r>
    </w:p>
    <w:p w:rsidR="000E3D78" w:rsidRDefault="000E3D78" w:rsidP="000E3D78">
      <w:pPr>
        <w:bidi/>
        <w:jc w:val="both"/>
        <w:rPr>
          <w:rFonts w:asciiTheme="majorBidi" w:hAnsiTheme="majorBidi" w:cs="B Mitra"/>
          <w:rtl/>
        </w:rPr>
      </w:pPr>
      <w:r>
        <w:rPr>
          <w:rFonts w:asciiTheme="majorBidi" w:hAnsiTheme="majorBidi" w:cs="B Mitra" w:hint="cs"/>
          <w:rtl/>
          <w:lang w:bidi="fa-IR"/>
        </w:rPr>
        <w:t xml:space="preserve">انتخاب مسیر برای انتقال بر اساس بالاترین ارزش تناسب مسیر خواهد بود. معیارهای اصلی که </w:t>
      </w:r>
      <w:r w:rsidRPr="000E3D78">
        <w:rPr>
          <w:rFonts w:asciiTheme="majorBidi" w:hAnsiTheme="majorBidi" w:cs="B Mitra"/>
          <w:rtl/>
        </w:rPr>
        <w:t xml:space="preserve">برایمسیر بهینه دنبال می شوند: (الف) که کمترین مسافت را دارد.(ب) که دارای بالاترین سطح انرژی باقیمانده است و (ج) </w:t>
      </w:r>
      <w:r w:rsidRPr="000E3D78">
        <w:rPr>
          <w:rFonts w:asciiTheme="majorBidi" w:hAnsiTheme="majorBidi" w:cs="B Mitra"/>
          <w:rtl/>
        </w:rPr>
        <w:lastRenderedPageBreak/>
        <w:t xml:space="preserve">دارای ترافیککمتر و پهنای باند بالاتر است. سپس گره منبع </w:t>
      </w:r>
      <w:r w:rsidR="00F952DE">
        <w:rPr>
          <w:rFonts w:asciiTheme="majorBidi" w:hAnsiTheme="majorBidi" w:cs="B Mitra"/>
          <w:rtl/>
        </w:rPr>
        <w:t>پکت</w:t>
      </w:r>
      <w:r w:rsidRPr="000E3D78">
        <w:rPr>
          <w:rFonts w:asciiTheme="majorBidi" w:hAnsiTheme="majorBidi" w:cs="B Mitra"/>
          <w:rtl/>
        </w:rPr>
        <w:t xml:space="preserve"> های دادهرا از طریق کوتاه ترین مسیر با بالاترین سطح انرژی و گره های متراکمکمتر ارسال می کند</w:t>
      </w:r>
      <w:r w:rsidRPr="000E3D78">
        <w:rPr>
          <w:rFonts w:asciiTheme="majorBidi" w:hAnsiTheme="majorBidi" w:cs="B Mitra"/>
          <w:lang w:bidi="fa-IR"/>
        </w:rPr>
        <w:t xml:space="preserve">. </w:t>
      </w:r>
      <w:r w:rsidRPr="000E3D78">
        <w:rPr>
          <w:rFonts w:asciiTheme="majorBidi" w:hAnsiTheme="majorBidi" w:cs="B Mitra"/>
          <w:rtl/>
        </w:rPr>
        <w:t>درمعماری سیستم پیشنهادی، گره های متحرک به صورت تصادفیبرای تشکیل یک</w:t>
      </w:r>
      <w:r w:rsidRPr="000E3D78">
        <w:rPr>
          <w:rFonts w:asciiTheme="majorBidi" w:hAnsiTheme="majorBidi" w:cs="B Mitra"/>
          <w:lang w:bidi="fa-IR"/>
        </w:rPr>
        <w:t xml:space="preserve"> MANET </w:t>
      </w:r>
      <w:r w:rsidRPr="000E3D78">
        <w:rPr>
          <w:rFonts w:asciiTheme="majorBidi" w:hAnsiTheme="majorBidi" w:cs="B Mitra"/>
          <w:rtl/>
        </w:rPr>
        <w:t>قرار می گیرند. مفروضات</w:t>
      </w:r>
      <w:r>
        <w:rPr>
          <w:rFonts w:asciiTheme="majorBidi" w:hAnsiTheme="majorBidi" w:cs="B Mitra" w:hint="cs"/>
          <w:rtl/>
        </w:rPr>
        <w:t xml:space="preserve"> شبکه به شرح زری است:</w:t>
      </w:r>
    </w:p>
    <w:p w:rsidR="000E3D78" w:rsidRDefault="000E3D78" w:rsidP="000E3D78">
      <w:pPr>
        <w:pStyle w:val="ListParagraph"/>
        <w:numPr>
          <w:ilvl w:val="0"/>
          <w:numId w:val="3"/>
        </w:numPr>
        <w:bidi/>
        <w:jc w:val="both"/>
        <w:rPr>
          <w:rFonts w:asciiTheme="majorBidi" w:hAnsiTheme="majorBidi" w:cs="B Mitra"/>
          <w:lang w:bidi="fa-IR"/>
        </w:rPr>
      </w:pPr>
      <w:r>
        <w:rPr>
          <w:rFonts w:asciiTheme="majorBidi" w:hAnsiTheme="majorBidi" w:cs="B Mitra" w:hint="cs"/>
          <w:rtl/>
          <w:lang w:bidi="fa-IR"/>
        </w:rPr>
        <w:t>شبکه متشکل از گره</w:t>
      </w:r>
      <w:r>
        <w:rPr>
          <w:rFonts w:asciiTheme="majorBidi" w:hAnsiTheme="majorBidi" w:cs="B Mitra"/>
          <w:rtl/>
          <w:lang w:bidi="fa-IR"/>
        </w:rPr>
        <w:softHyphen/>
      </w:r>
      <w:r>
        <w:rPr>
          <w:rFonts w:asciiTheme="majorBidi" w:hAnsiTheme="majorBidi" w:cs="B Mitra" w:hint="cs"/>
          <w:rtl/>
          <w:lang w:bidi="fa-IR"/>
        </w:rPr>
        <w:t>های متحرک است و هر گره با یک شماره شناسایی منحصر به فرد مشخص می</w:t>
      </w:r>
      <w:r>
        <w:rPr>
          <w:rFonts w:asciiTheme="majorBidi" w:hAnsiTheme="majorBidi" w:cs="B Mitra"/>
          <w:rtl/>
          <w:lang w:bidi="fa-IR"/>
        </w:rPr>
        <w:softHyphen/>
      </w:r>
      <w:r>
        <w:rPr>
          <w:rFonts w:asciiTheme="majorBidi" w:hAnsiTheme="majorBidi" w:cs="B Mitra" w:hint="cs"/>
          <w:rtl/>
          <w:lang w:bidi="fa-IR"/>
        </w:rPr>
        <w:t>شود.</w:t>
      </w:r>
    </w:p>
    <w:p w:rsidR="000E3D78" w:rsidRDefault="000E3D78" w:rsidP="000E3D78">
      <w:pPr>
        <w:pStyle w:val="ListParagraph"/>
        <w:numPr>
          <w:ilvl w:val="0"/>
          <w:numId w:val="3"/>
        </w:numPr>
        <w:bidi/>
        <w:jc w:val="both"/>
        <w:rPr>
          <w:rFonts w:asciiTheme="majorBidi" w:hAnsiTheme="majorBidi" w:cs="B Mitra"/>
          <w:lang w:bidi="fa-IR"/>
        </w:rPr>
      </w:pPr>
      <w:r>
        <w:rPr>
          <w:rFonts w:asciiTheme="majorBidi" w:hAnsiTheme="majorBidi" w:cs="B Mitra" w:hint="cs"/>
          <w:rtl/>
          <w:lang w:bidi="fa-IR"/>
        </w:rPr>
        <w:t xml:space="preserve">محیط </w:t>
      </w:r>
      <w:r>
        <w:rPr>
          <w:rFonts w:asciiTheme="majorBidi" w:hAnsiTheme="majorBidi" w:cs="B Mitra"/>
          <w:lang w:bidi="fa-IR"/>
        </w:rPr>
        <w:t>MANET</w:t>
      </w:r>
      <w:r>
        <w:rPr>
          <w:rFonts w:asciiTheme="majorBidi" w:hAnsiTheme="majorBidi" w:cs="B Mitra" w:hint="cs"/>
          <w:rtl/>
          <w:lang w:bidi="fa-IR"/>
        </w:rPr>
        <w:t xml:space="preserve"> نم</w:t>
      </w:r>
      <w:r w:rsidR="00085780">
        <w:rPr>
          <w:rFonts w:asciiTheme="majorBidi" w:hAnsiTheme="majorBidi" w:cs="B Mitra" w:hint="cs"/>
          <w:rtl/>
          <w:lang w:bidi="fa-IR"/>
        </w:rPr>
        <w:t>ایش همگنی است که در آن تمام گره</w:t>
      </w:r>
      <w:r w:rsidR="00085780">
        <w:rPr>
          <w:rFonts w:asciiTheme="majorBidi" w:hAnsiTheme="majorBidi" w:cs="B Mitra"/>
          <w:rtl/>
          <w:lang w:bidi="fa-IR"/>
        </w:rPr>
        <w:softHyphen/>
      </w:r>
      <w:r>
        <w:rPr>
          <w:rFonts w:asciiTheme="majorBidi" w:hAnsiTheme="majorBidi" w:cs="B Mitra" w:hint="cs"/>
          <w:rtl/>
          <w:lang w:bidi="fa-IR"/>
        </w:rPr>
        <w:t xml:space="preserve">های متحرک با مقدار مساوی انرژی </w:t>
      </w:r>
      <w:r w:rsidR="00D0393C">
        <w:rPr>
          <w:rFonts w:asciiTheme="majorBidi" w:hAnsiTheme="majorBidi" w:cs="B Mitra" w:hint="cs"/>
          <w:rtl/>
          <w:lang w:bidi="fa-IR"/>
        </w:rPr>
        <w:t>مقداردهی اولیه می</w:t>
      </w:r>
      <w:r w:rsidR="00D0393C">
        <w:rPr>
          <w:rFonts w:asciiTheme="majorBidi" w:hAnsiTheme="majorBidi" w:cs="B Mitra"/>
          <w:rtl/>
          <w:lang w:bidi="fa-IR"/>
        </w:rPr>
        <w:softHyphen/>
      </w:r>
      <w:r w:rsidR="00D0393C">
        <w:rPr>
          <w:rFonts w:asciiTheme="majorBidi" w:hAnsiTheme="majorBidi" w:cs="B Mitra" w:hint="cs"/>
          <w:rtl/>
          <w:lang w:bidi="fa-IR"/>
        </w:rPr>
        <w:t>شوند.</w:t>
      </w:r>
    </w:p>
    <w:p w:rsidR="00D0393C" w:rsidRDefault="00D0393C" w:rsidP="00D0393C">
      <w:pPr>
        <w:pStyle w:val="ListParagraph"/>
        <w:numPr>
          <w:ilvl w:val="0"/>
          <w:numId w:val="3"/>
        </w:numPr>
        <w:bidi/>
        <w:spacing w:before="240"/>
        <w:jc w:val="both"/>
        <w:rPr>
          <w:rFonts w:asciiTheme="majorBidi" w:hAnsiTheme="majorBidi" w:cs="B Mitra"/>
          <w:lang w:bidi="fa-IR"/>
        </w:rPr>
      </w:pPr>
      <w:r>
        <w:rPr>
          <w:rFonts w:asciiTheme="majorBidi" w:hAnsiTheme="majorBidi" w:cs="B Mitra" w:hint="cs"/>
          <w:rtl/>
          <w:lang w:bidi="fa-IR"/>
        </w:rPr>
        <w:t>گره</w:t>
      </w:r>
      <w:r>
        <w:rPr>
          <w:rFonts w:asciiTheme="majorBidi" w:hAnsiTheme="majorBidi" w:cs="B Mitra"/>
          <w:rtl/>
          <w:lang w:bidi="fa-IR"/>
        </w:rPr>
        <w:softHyphen/>
      </w:r>
      <w:r>
        <w:rPr>
          <w:rFonts w:asciiTheme="majorBidi" w:hAnsiTheme="majorBidi" w:cs="B Mitra" w:hint="cs"/>
          <w:rtl/>
          <w:lang w:bidi="fa-IR"/>
        </w:rPr>
        <w:t>ها دارای ویژگی</w:t>
      </w:r>
      <w:r>
        <w:rPr>
          <w:rFonts w:asciiTheme="majorBidi" w:hAnsiTheme="majorBidi" w:cs="B Mitra"/>
          <w:rtl/>
          <w:lang w:bidi="fa-IR"/>
        </w:rPr>
        <w:softHyphen/>
      </w:r>
      <w:r>
        <w:rPr>
          <w:rFonts w:asciiTheme="majorBidi" w:hAnsiTheme="majorBidi" w:cs="B Mitra" w:hint="cs"/>
          <w:rtl/>
          <w:lang w:bidi="fa-IR"/>
        </w:rPr>
        <w:t>های تحرک هستند و بنابراین فاصله بین گره</w:t>
      </w:r>
      <w:r>
        <w:rPr>
          <w:rFonts w:asciiTheme="majorBidi" w:hAnsiTheme="majorBidi" w:cs="B Mitra"/>
          <w:rtl/>
          <w:lang w:bidi="fa-IR"/>
        </w:rPr>
        <w:softHyphen/>
      </w:r>
      <w:r>
        <w:rPr>
          <w:rFonts w:asciiTheme="majorBidi" w:hAnsiTheme="majorBidi" w:cs="B Mitra" w:hint="cs"/>
          <w:rtl/>
          <w:lang w:bidi="fa-IR"/>
        </w:rPr>
        <w:t>ها مدام در حال تغییر است.</w:t>
      </w:r>
    </w:p>
    <w:p w:rsidR="00D0393C" w:rsidRDefault="00D0393C" w:rsidP="00D0393C">
      <w:pPr>
        <w:pStyle w:val="ListParagraph"/>
        <w:numPr>
          <w:ilvl w:val="0"/>
          <w:numId w:val="3"/>
        </w:numPr>
        <w:bidi/>
        <w:spacing w:before="240"/>
        <w:jc w:val="both"/>
        <w:rPr>
          <w:rFonts w:asciiTheme="majorBidi" w:hAnsiTheme="majorBidi" w:cs="B Mitra"/>
          <w:lang w:bidi="fa-IR"/>
        </w:rPr>
      </w:pPr>
      <w:r>
        <w:rPr>
          <w:rFonts w:asciiTheme="majorBidi" w:hAnsiTheme="majorBidi" w:cs="B Mitra" w:hint="cs"/>
          <w:rtl/>
          <w:lang w:bidi="fa-IR"/>
        </w:rPr>
        <w:t>تحرک گره</w:t>
      </w:r>
      <w:r>
        <w:rPr>
          <w:rFonts w:asciiTheme="majorBidi" w:hAnsiTheme="majorBidi" w:cs="B Mitra"/>
          <w:rtl/>
          <w:lang w:bidi="fa-IR"/>
        </w:rPr>
        <w:softHyphen/>
      </w:r>
      <w:r>
        <w:rPr>
          <w:rFonts w:asciiTheme="majorBidi" w:hAnsiTheme="majorBidi" w:cs="B Mitra" w:hint="cs"/>
          <w:rtl/>
          <w:lang w:bidi="fa-IR"/>
        </w:rPr>
        <w:t>ها ممکن است منجر به شکست پیوندها شود.</w:t>
      </w:r>
    </w:p>
    <w:p w:rsidR="00D0393C" w:rsidRDefault="00D0393C" w:rsidP="00D0393C">
      <w:pPr>
        <w:bidi/>
        <w:spacing w:before="240"/>
        <w:jc w:val="both"/>
        <w:rPr>
          <w:rFonts w:asciiTheme="majorBidi" w:hAnsiTheme="majorBidi" w:cs="B Mitra"/>
          <w:i/>
          <w:iCs/>
          <w:rtl/>
          <w:lang w:bidi="fa-IR"/>
        </w:rPr>
      </w:pPr>
      <w:r>
        <w:rPr>
          <w:rFonts w:asciiTheme="majorBidi" w:hAnsiTheme="majorBidi" w:cs="B Mitra" w:hint="cs"/>
          <w:i/>
          <w:iCs/>
          <w:rtl/>
          <w:lang w:bidi="fa-IR"/>
        </w:rPr>
        <w:t>ج. تابع تناسب</w:t>
      </w:r>
    </w:p>
    <w:p w:rsidR="00D0393C" w:rsidRDefault="00D0393C" w:rsidP="00D0393C">
      <w:pPr>
        <w:bidi/>
        <w:spacing w:before="240"/>
        <w:jc w:val="both"/>
        <w:rPr>
          <w:rFonts w:asciiTheme="majorBidi" w:hAnsiTheme="majorBidi" w:cs="B Mitra"/>
          <w:rtl/>
          <w:lang w:bidi="fa-IR"/>
        </w:rPr>
      </w:pPr>
      <w:r w:rsidRPr="00D0393C">
        <w:rPr>
          <w:rFonts w:asciiTheme="majorBidi" w:hAnsiTheme="majorBidi" w:cs="B Mitra"/>
          <w:rtl/>
        </w:rPr>
        <w:t xml:space="preserve">دراینجا، ما یک تابع </w:t>
      </w:r>
      <w:r w:rsidR="001D7225">
        <w:rPr>
          <w:rFonts w:asciiTheme="majorBidi" w:hAnsiTheme="majorBidi" w:cs="B Mitra"/>
          <w:rtl/>
        </w:rPr>
        <w:t>تناسب</w:t>
      </w:r>
      <w:r w:rsidRPr="00D0393C">
        <w:rPr>
          <w:rFonts w:asciiTheme="majorBidi" w:hAnsiTheme="majorBidi" w:cs="B Mitra"/>
          <w:rtl/>
        </w:rPr>
        <w:t xml:space="preserve"> جدید ایجاد می کنیم که به سه جزء بستگیدارد. اولین مورد در نظر گرفتن انرژی باقیمانده گره است و می توانآن را با استفاده از [38] به صورت زیر محاسبه کرد</w:t>
      </w:r>
      <w:r w:rsidRPr="00D0393C">
        <w:rPr>
          <w:rFonts w:asciiTheme="majorBidi" w:hAnsiTheme="majorBidi" w:cs="B Mitra"/>
          <w:lang w:bidi="fa-IR"/>
        </w:rPr>
        <w:t>:</w:t>
      </w:r>
    </w:p>
    <w:p w:rsidR="00D0393C" w:rsidRDefault="00D0393C" w:rsidP="00D0393C">
      <w:pPr>
        <w:bidi/>
        <w:spacing w:before="240"/>
        <w:jc w:val="center"/>
        <w:rPr>
          <w:rFonts w:asciiTheme="majorBidi" w:hAnsiTheme="majorBidi" w:cs="B Mitra"/>
          <w:i/>
          <w:iCs/>
          <w:rtl/>
          <w:lang w:bidi="fa-IR"/>
        </w:rPr>
      </w:pPr>
      <w:r w:rsidRPr="00D0393C">
        <w:rPr>
          <w:rFonts w:asciiTheme="majorBidi" w:hAnsiTheme="majorBidi" w:cs="B Mitra"/>
          <w:i/>
          <w:iCs/>
          <w:lang w:bidi="fa-IR"/>
        </w:rPr>
        <w:t>F</w:t>
      </w:r>
      <w:r w:rsidRPr="00D0393C">
        <w:rPr>
          <w:rFonts w:asciiTheme="majorBidi" w:hAnsiTheme="majorBidi" w:cs="B Mitra"/>
          <w:i/>
          <w:iCs/>
          <w:vertAlign w:val="subscript"/>
          <w:lang w:bidi="fa-IR"/>
        </w:rPr>
        <w:t>e</w:t>
      </w:r>
      <w:r w:rsidRPr="00D0393C">
        <w:rPr>
          <w:rFonts w:asciiTheme="majorBidi" w:hAnsiTheme="majorBidi" w:cs="B Mitra"/>
          <w:i/>
          <w:iCs/>
          <w:lang w:bidi="fa-IR"/>
        </w:rPr>
        <w:t xml:space="preserve"> = E</w:t>
      </w:r>
      <w:r w:rsidRPr="00D0393C">
        <w:rPr>
          <w:rFonts w:asciiTheme="majorBidi" w:hAnsiTheme="majorBidi" w:cs="B Mitra"/>
          <w:i/>
          <w:iCs/>
          <w:vertAlign w:val="subscript"/>
          <w:lang w:bidi="fa-IR"/>
        </w:rPr>
        <w:t>en</w:t>
      </w:r>
      <w:r w:rsidRPr="00D0393C">
        <w:rPr>
          <w:rFonts w:asciiTheme="majorBidi" w:hAnsiTheme="majorBidi" w:cs="B Mitra"/>
          <w:i/>
          <w:iCs/>
          <w:lang w:bidi="fa-IR"/>
        </w:rPr>
        <w:t>/E</w:t>
      </w:r>
      <w:r w:rsidRPr="00D0393C">
        <w:rPr>
          <w:rFonts w:asciiTheme="majorBidi" w:hAnsiTheme="majorBidi" w:cs="B Mitra"/>
          <w:i/>
          <w:iCs/>
          <w:vertAlign w:val="subscript"/>
          <w:lang w:bidi="fa-IR"/>
        </w:rPr>
        <w:t>an</w:t>
      </w:r>
      <w:r w:rsidRPr="00D0393C">
        <w:rPr>
          <w:rFonts w:asciiTheme="majorBidi" w:hAnsiTheme="majorBidi" w:cs="B Mitra"/>
          <w:i/>
          <w:iCs/>
          <w:lang w:bidi="fa-IR"/>
        </w:rPr>
        <w:t>,</w:t>
      </w:r>
    </w:p>
    <w:p w:rsidR="00085780" w:rsidRDefault="00D0393C" w:rsidP="00085780">
      <w:pPr>
        <w:bidi/>
        <w:spacing w:before="240"/>
        <w:jc w:val="both"/>
        <w:rPr>
          <w:rFonts w:asciiTheme="majorBidi" w:hAnsiTheme="majorBidi" w:cs="B Mitra"/>
          <w:rtl/>
          <w:lang w:bidi="fa-IR"/>
        </w:rPr>
      </w:pPr>
      <w:r>
        <w:rPr>
          <w:rFonts w:asciiTheme="majorBidi" w:hAnsiTheme="majorBidi" w:cs="B Mitra" w:hint="cs"/>
          <w:rtl/>
          <w:lang w:bidi="fa-IR"/>
        </w:rPr>
        <w:t xml:space="preserve">جایی که </w:t>
      </w:r>
      <w:r>
        <w:rPr>
          <w:rFonts w:asciiTheme="majorBidi" w:hAnsiTheme="majorBidi" w:cs="B Mitra"/>
          <w:i/>
          <w:iCs/>
          <w:lang w:bidi="fa-IR"/>
        </w:rPr>
        <w:t>F</w:t>
      </w:r>
      <w:r>
        <w:rPr>
          <w:rFonts w:asciiTheme="majorBidi" w:hAnsiTheme="majorBidi" w:cs="B Mitra"/>
          <w:i/>
          <w:iCs/>
          <w:vertAlign w:val="subscript"/>
          <w:lang w:bidi="fa-IR"/>
        </w:rPr>
        <w:t>e</w:t>
      </w:r>
      <w:r>
        <w:rPr>
          <w:rFonts w:asciiTheme="majorBidi" w:hAnsiTheme="majorBidi" w:cs="B Mitra" w:hint="cs"/>
          <w:rtl/>
          <w:lang w:bidi="fa-IR"/>
        </w:rPr>
        <w:t xml:space="preserve"> تابع تناسب براساس انرژی است. </w:t>
      </w:r>
      <w:r>
        <w:rPr>
          <w:rFonts w:asciiTheme="majorBidi" w:hAnsiTheme="majorBidi" w:cs="B Mitra"/>
          <w:i/>
          <w:iCs/>
          <w:lang w:bidi="fa-IR"/>
        </w:rPr>
        <w:t>E</w:t>
      </w:r>
      <w:r>
        <w:rPr>
          <w:rFonts w:asciiTheme="majorBidi" w:hAnsiTheme="majorBidi" w:cs="B Mitra"/>
          <w:i/>
          <w:iCs/>
          <w:vertAlign w:val="subscript"/>
          <w:lang w:bidi="fa-IR"/>
        </w:rPr>
        <w:t>en</w:t>
      </w:r>
      <w:r>
        <w:rPr>
          <w:rFonts w:asciiTheme="majorBidi" w:hAnsiTheme="majorBidi" w:cs="B Mitra" w:hint="cs"/>
          <w:rtl/>
          <w:lang w:bidi="fa-IR"/>
        </w:rPr>
        <w:t xml:space="preserve"> انرژی باقی مانده در هر گره و </w:t>
      </w:r>
      <w:r>
        <w:rPr>
          <w:rFonts w:asciiTheme="majorBidi" w:hAnsiTheme="majorBidi" w:cs="B Mitra"/>
          <w:i/>
          <w:iCs/>
          <w:lang w:bidi="fa-IR"/>
        </w:rPr>
        <w:t>E</w:t>
      </w:r>
      <w:r>
        <w:rPr>
          <w:rFonts w:asciiTheme="majorBidi" w:hAnsiTheme="majorBidi" w:cs="B Mitra"/>
          <w:i/>
          <w:iCs/>
          <w:vertAlign w:val="subscript"/>
          <w:lang w:bidi="fa-IR"/>
        </w:rPr>
        <w:t>an</w:t>
      </w:r>
      <w:r>
        <w:rPr>
          <w:rFonts w:asciiTheme="majorBidi" w:hAnsiTheme="majorBidi" w:cs="B Mitra" w:hint="cs"/>
          <w:i/>
          <w:iCs/>
          <w:vertAlign w:val="subscript"/>
          <w:rtl/>
          <w:lang w:bidi="fa-IR"/>
        </w:rPr>
        <w:t xml:space="preserve"> </w:t>
      </w:r>
      <w:r>
        <w:rPr>
          <w:rFonts w:asciiTheme="majorBidi" w:hAnsiTheme="majorBidi" w:cs="B Mitra" w:hint="cs"/>
          <w:rtl/>
          <w:lang w:bidi="fa-IR"/>
        </w:rPr>
        <w:t>انرژی باقی مانده همه گره</w:t>
      </w:r>
      <w:r>
        <w:rPr>
          <w:rFonts w:asciiTheme="majorBidi" w:hAnsiTheme="majorBidi" w:cs="B Mitra"/>
          <w:rtl/>
          <w:lang w:bidi="fa-IR"/>
        </w:rPr>
        <w:softHyphen/>
      </w:r>
      <w:r>
        <w:rPr>
          <w:rFonts w:asciiTheme="majorBidi" w:hAnsiTheme="majorBidi" w:cs="B Mitra" w:hint="cs"/>
          <w:rtl/>
          <w:lang w:bidi="fa-IR"/>
        </w:rPr>
        <w:t>ها است.</w:t>
      </w:r>
    </w:p>
    <w:p w:rsidR="00085780" w:rsidRPr="00085780" w:rsidRDefault="00085780" w:rsidP="00085780">
      <w:pPr>
        <w:bidi/>
        <w:spacing w:before="240"/>
        <w:jc w:val="both"/>
        <w:rPr>
          <w:rFonts w:asciiTheme="majorBidi" w:hAnsiTheme="majorBidi" w:cs="B Mitra"/>
          <w:rtl/>
          <w:lang w:bidi="fa-IR"/>
        </w:rPr>
      </w:pPr>
      <w:r>
        <w:rPr>
          <w:rFonts w:asciiTheme="majorBidi" w:hAnsiTheme="majorBidi" w:cs="B Mitra" w:hint="cs"/>
          <w:rtl/>
          <w:lang w:bidi="fa-IR"/>
        </w:rPr>
        <w:t>مولفه دوم در نظر گرفتن کوتاه</w:t>
      </w:r>
      <w:r>
        <w:rPr>
          <w:rFonts w:asciiTheme="majorBidi" w:hAnsiTheme="majorBidi" w:cs="B Mitra"/>
          <w:rtl/>
          <w:lang w:bidi="fa-IR"/>
        </w:rPr>
        <w:softHyphen/>
      </w:r>
      <w:r>
        <w:rPr>
          <w:rFonts w:asciiTheme="majorBidi" w:hAnsiTheme="majorBidi" w:cs="B Mitra" w:hint="cs"/>
          <w:rtl/>
          <w:lang w:bidi="fa-IR"/>
        </w:rPr>
        <w:t xml:space="preserve">ترین فاصله محاسبه شده با استفاده از معادله2 </w:t>
      </w:r>
      <w:r>
        <w:rPr>
          <w:rFonts w:asciiTheme="majorBidi" w:hAnsiTheme="majorBidi" w:cs="B Mitra"/>
          <w:lang w:bidi="fa-IR"/>
        </w:rPr>
        <w:t>[38]</w:t>
      </w:r>
      <w:r>
        <w:rPr>
          <w:rFonts w:asciiTheme="majorBidi" w:hAnsiTheme="majorBidi" w:cs="B Mitra" w:hint="cs"/>
          <w:rtl/>
          <w:lang w:bidi="fa-IR"/>
        </w:rPr>
        <w:t>:</w:t>
      </w:r>
    </w:p>
    <w:p w:rsidR="00D0393C" w:rsidRDefault="000D1269" w:rsidP="00085780">
      <w:pPr>
        <w:bidi/>
        <w:spacing w:before="240"/>
        <w:jc w:val="center"/>
        <w:rPr>
          <w:rFonts w:asciiTheme="majorBidi" w:hAnsiTheme="majorBidi" w:cs="B Mitra"/>
          <w:lang w:bidi="fa-IR"/>
        </w:rPr>
      </w:pPr>
      <w:r>
        <w:rPr>
          <w:rFonts w:asciiTheme="majorBidi" w:hAnsiTheme="majorBidi" w:cs="B Mitra" w:hint="cs"/>
          <w:noProof/>
        </w:rPr>
        <w:drawing>
          <wp:inline distT="0" distB="0" distL="0" distR="0">
            <wp:extent cx="1089659" cy="198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6-09 172100.png"/>
                    <pic:cNvPicPr/>
                  </pic:nvPicPr>
                  <pic:blipFill>
                    <a:blip r:embed="rId10">
                      <a:extLst>
                        <a:ext uri="{28A0092B-C50C-407E-A947-70E740481C1C}">
                          <a14:useLocalDpi xmlns:a14="http://schemas.microsoft.com/office/drawing/2010/main" val="0"/>
                        </a:ext>
                      </a:extLst>
                    </a:blip>
                    <a:stretch>
                      <a:fillRect/>
                    </a:stretch>
                  </pic:blipFill>
                  <pic:spPr>
                    <a:xfrm>
                      <a:off x="0" y="0"/>
                      <a:ext cx="1106338" cy="201152"/>
                    </a:xfrm>
                    <a:prstGeom prst="rect">
                      <a:avLst/>
                    </a:prstGeom>
                  </pic:spPr>
                </pic:pic>
              </a:graphicData>
            </a:graphic>
          </wp:inline>
        </w:drawing>
      </w:r>
    </w:p>
    <w:p w:rsidR="00085780" w:rsidRDefault="00085780" w:rsidP="00085780">
      <w:pPr>
        <w:bidi/>
        <w:jc w:val="both"/>
        <w:rPr>
          <w:rFonts w:asciiTheme="majorBidi" w:hAnsiTheme="majorBidi" w:cs="B Mitra"/>
          <w:rtl/>
          <w:lang w:bidi="fa-IR"/>
        </w:rPr>
      </w:pPr>
      <w:r>
        <w:rPr>
          <w:rFonts w:asciiTheme="majorBidi" w:hAnsiTheme="majorBidi" w:cs="B Mitra" w:hint="cs"/>
          <w:rtl/>
          <w:lang w:bidi="fa-IR"/>
        </w:rPr>
        <w:t xml:space="preserve">جایی که </w:t>
      </w:r>
      <w:r>
        <w:rPr>
          <w:rFonts w:asciiTheme="majorBidi" w:hAnsiTheme="majorBidi" w:cs="B Mitra"/>
          <w:i/>
          <w:iCs/>
          <w:lang w:bidi="fa-IR"/>
        </w:rPr>
        <w:t>F</w:t>
      </w:r>
      <w:r>
        <w:rPr>
          <w:rFonts w:asciiTheme="majorBidi" w:hAnsiTheme="majorBidi" w:cs="B Mitra"/>
          <w:i/>
          <w:iCs/>
          <w:vertAlign w:val="subscript"/>
          <w:lang w:bidi="fa-IR"/>
        </w:rPr>
        <w:t>d</w:t>
      </w:r>
      <w:r>
        <w:rPr>
          <w:rFonts w:asciiTheme="majorBidi" w:hAnsiTheme="majorBidi" w:cs="B Mitra" w:hint="cs"/>
          <w:i/>
          <w:iCs/>
          <w:rtl/>
          <w:lang w:bidi="fa-IR"/>
        </w:rPr>
        <w:t xml:space="preserve"> </w:t>
      </w:r>
      <w:r w:rsidRPr="00085780">
        <w:rPr>
          <w:rFonts w:asciiTheme="majorBidi" w:hAnsiTheme="majorBidi" w:cs="B Mitra" w:hint="cs"/>
          <w:rtl/>
          <w:lang w:bidi="fa-IR"/>
        </w:rPr>
        <w:t>تابع تناسب یک گره بر اساس</w:t>
      </w:r>
      <w:r>
        <w:rPr>
          <w:rFonts w:asciiTheme="majorBidi" w:hAnsiTheme="majorBidi" w:cs="B Mitra" w:hint="cs"/>
          <w:i/>
          <w:iCs/>
          <w:rtl/>
          <w:lang w:bidi="fa-IR"/>
        </w:rPr>
        <w:t xml:space="preserve"> فاصله درونی </w:t>
      </w:r>
      <w:r>
        <w:rPr>
          <w:rFonts w:asciiTheme="majorBidi" w:hAnsiTheme="majorBidi" w:cs="B Mitra" w:hint="cs"/>
          <w:rtl/>
          <w:lang w:bidi="fa-IR"/>
        </w:rPr>
        <w:t>بین گر</w:t>
      </w:r>
      <w:r>
        <w:rPr>
          <w:rFonts w:asciiTheme="majorBidi" w:hAnsiTheme="majorBidi" w:cs="B Mitra"/>
          <w:rtl/>
          <w:lang w:bidi="fa-IR"/>
        </w:rPr>
        <w:softHyphen/>
      </w:r>
      <w:r>
        <w:rPr>
          <w:rFonts w:asciiTheme="majorBidi" w:hAnsiTheme="majorBidi" w:cs="B Mitra" w:hint="cs"/>
          <w:rtl/>
          <w:lang w:bidi="fa-IR"/>
        </w:rPr>
        <w:t>ه</w:t>
      </w:r>
      <w:r>
        <w:rPr>
          <w:rFonts w:asciiTheme="majorBidi" w:hAnsiTheme="majorBidi" w:cs="B Mitra"/>
          <w:rtl/>
          <w:lang w:bidi="fa-IR"/>
        </w:rPr>
        <w:softHyphen/>
      </w:r>
      <w:r>
        <w:rPr>
          <w:rFonts w:asciiTheme="majorBidi" w:hAnsiTheme="majorBidi" w:cs="B Mitra" w:hint="cs"/>
          <w:rtl/>
          <w:lang w:bidi="fa-IR"/>
        </w:rPr>
        <w:t xml:space="preserve">ها است.  </w:t>
      </w:r>
      <w:proofErr w:type="gramStart"/>
      <w:r>
        <w:rPr>
          <w:rFonts w:asciiTheme="majorBidi" w:hAnsiTheme="majorBidi" w:cs="B Mitra"/>
          <w:i/>
          <w:iCs/>
          <w:lang w:bidi="fa-IR"/>
        </w:rPr>
        <w:t>D</w:t>
      </w:r>
      <w:r>
        <w:rPr>
          <w:rFonts w:asciiTheme="majorBidi" w:hAnsiTheme="majorBidi" w:cs="B Mitra"/>
          <w:i/>
          <w:iCs/>
          <w:vertAlign w:val="subscript"/>
          <w:lang w:bidi="fa-IR"/>
        </w:rPr>
        <w:t>n,n</w:t>
      </w:r>
      <w:proofErr w:type="gramEnd"/>
      <w:r>
        <w:rPr>
          <w:rFonts w:asciiTheme="majorBidi" w:hAnsiTheme="majorBidi" w:cs="B Mitra" w:hint="cs"/>
          <w:rtl/>
          <w:lang w:bidi="fa-IR"/>
        </w:rPr>
        <w:t xml:space="preserve"> فاصله بین از گره </w:t>
      </w:r>
      <w:r>
        <w:rPr>
          <w:rFonts w:asciiTheme="majorBidi" w:hAnsiTheme="majorBidi" w:cs="B Mitra"/>
          <w:i/>
          <w:iCs/>
          <w:lang w:bidi="fa-IR"/>
        </w:rPr>
        <w:t>n</w:t>
      </w:r>
      <w:r>
        <w:rPr>
          <w:rFonts w:asciiTheme="majorBidi" w:hAnsiTheme="majorBidi" w:cs="B Mitra" w:hint="cs"/>
          <w:rtl/>
          <w:lang w:bidi="fa-IR"/>
        </w:rPr>
        <w:t xml:space="preserve">  تا گره </w:t>
      </w:r>
      <w:r>
        <w:rPr>
          <w:rFonts w:asciiTheme="majorBidi" w:hAnsiTheme="majorBidi" w:cs="B Mitra"/>
          <w:i/>
          <w:iCs/>
          <w:lang w:bidi="fa-IR"/>
        </w:rPr>
        <w:t>n</w:t>
      </w:r>
      <w:r>
        <w:rPr>
          <w:rFonts w:asciiTheme="majorBidi" w:hAnsiTheme="majorBidi" w:cs="B Mitra" w:hint="cs"/>
          <w:rtl/>
          <w:lang w:bidi="fa-IR"/>
        </w:rPr>
        <w:t xml:space="preserve">  در مسیر است، و </w:t>
      </w:r>
      <w:r>
        <w:rPr>
          <w:rFonts w:asciiTheme="majorBidi" w:hAnsiTheme="majorBidi" w:cs="B Mitra"/>
          <w:i/>
          <w:iCs/>
          <w:lang w:bidi="fa-IR"/>
        </w:rPr>
        <w:t>D</w:t>
      </w:r>
      <w:r>
        <w:rPr>
          <w:rFonts w:asciiTheme="majorBidi" w:hAnsiTheme="majorBidi" w:cs="B Mitra"/>
          <w:i/>
          <w:iCs/>
          <w:vertAlign w:val="subscript"/>
          <w:lang w:bidi="fa-IR"/>
        </w:rPr>
        <w:t>sd</w:t>
      </w:r>
      <w:r>
        <w:rPr>
          <w:rFonts w:asciiTheme="majorBidi" w:hAnsiTheme="majorBidi" w:cs="B Mitra" w:hint="cs"/>
          <w:rtl/>
          <w:lang w:bidi="fa-IR"/>
        </w:rPr>
        <w:t xml:space="preserve">  فاصله کل از منبع تا مقصد است.</w:t>
      </w:r>
    </w:p>
    <w:p w:rsidR="00085780" w:rsidRDefault="00085780" w:rsidP="00F952DE">
      <w:pPr>
        <w:bidi/>
        <w:jc w:val="both"/>
        <w:rPr>
          <w:rFonts w:asciiTheme="majorBidi" w:hAnsiTheme="majorBidi" w:cs="B Mitra"/>
          <w:rtl/>
          <w:lang w:bidi="fa-IR"/>
        </w:rPr>
      </w:pPr>
      <w:r w:rsidRPr="00085780">
        <w:rPr>
          <w:rFonts w:asciiTheme="majorBidi" w:hAnsiTheme="majorBidi" w:cs="B Mitra"/>
          <w:rtl/>
        </w:rPr>
        <w:t>سومین</w:t>
      </w:r>
      <w:r>
        <w:rPr>
          <w:rFonts w:asciiTheme="majorBidi" w:hAnsiTheme="majorBidi" w:cs="B Mitra" w:hint="cs"/>
          <w:rtl/>
        </w:rPr>
        <w:t xml:space="preserve"> </w:t>
      </w:r>
      <w:r w:rsidRPr="00085780">
        <w:rPr>
          <w:rFonts w:asciiTheme="majorBidi" w:hAnsiTheme="majorBidi" w:cs="B Mitra"/>
          <w:rtl/>
        </w:rPr>
        <w:t>مؤلفه، در نظر گرفتن پیوندهای احتقانی است که می توان</w:t>
      </w:r>
      <w:r>
        <w:rPr>
          <w:rFonts w:asciiTheme="majorBidi" w:hAnsiTheme="majorBidi" w:cs="B Mitra" w:hint="cs"/>
          <w:rtl/>
        </w:rPr>
        <w:t xml:space="preserve"> </w:t>
      </w:r>
      <w:r w:rsidRPr="00085780">
        <w:rPr>
          <w:rFonts w:asciiTheme="majorBidi" w:hAnsiTheme="majorBidi" w:cs="B Mitra"/>
          <w:rtl/>
        </w:rPr>
        <w:t xml:space="preserve">آن را از مورد از دست دادن تصادفی </w:t>
      </w:r>
      <w:r w:rsidR="00F952DE">
        <w:rPr>
          <w:rFonts w:asciiTheme="majorBidi" w:hAnsiTheme="majorBidi" w:cs="B Mitra"/>
          <w:rtl/>
        </w:rPr>
        <w:t>پکت</w:t>
      </w:r>
      <w:r w:rsidRPr="00085780">
        <w:rPr>
          <w:rFonts w:asciiTheme="majorBidi" w:hAnsiTheme="majorBidi" w:cs="B Mitra"/>
          <w:rtl/>
        </w:rPr>
        <w:t xml:space="preserve"> های داده متمایز کرد.</w:t>
      </w:r>
      <w:r>
        <w:rPr>
          <w:rFonts w:asciiTheme="majorBidi" w:hAnsiTheme="majorBidi" w:cs="B Mitra" w:hint="cs"/>
          <w:rtl/>
        </w:rPr>
        <w:t xml:space="preserve"> </w:t>
      </w:r>
      <w:r w:rsidR="00F952DE">
        <w:rPr>
          <w:rFonts w:asciiTheme="majorBidi" w:hAnsiTheme="majorBidi" w:cs="B Mitra"/>
          <w:rtl/>
        </w:rPr>
        <w:t>تراکم</w:t>
      </w:r>
      <w:r w:rsidRPr="00085780">
        <w:rPr>
          <w:rFonts w:asciiTheme="majorBidi" w:hAnsiTheme="majorBidi" w:cs="B Mitra"/>
          <w:rtl/>
        </w:rPr>
        <w:t xml:space="preserve"> در مسیر با استفاده از مکانیسم</w:t>
      </w:r>
      <w:r w:rsidRPr="00085780">
        <w:rPr>
          <w:rFonts w:asciiTheme="majorBidi" w:hAnsiTheme="majorBidi" w:cs="B Mitra"/>
          <w:lang w:bidi="fa-IR"/>
        </w:rPr>
        <w:t xml:space="preserve"> </w:t>
      </w:r>
      <w:r w:rsidR="00F952DE">
        <w:rPr>
          <w:rFonts w:asciiTheme="majorBidi" w:hAnsiTheme="majorBidi" w:cs="B Mitra"/>
          <w:lang w:bidi="fa-IR"/>
        </w:rPr>
        <w:t>(</w:t>
      </w:r>
      <w:r w:rsidRPr="00085780">
        <w:rPr>
          <w:rFonts w:asciiTheme="majorBidi" w:hAnsiTheme="majorBidi" w:cs="B Mitra"/>
          <w:lang w:bidi="fa-IR"/>
        </w:rPr>
        <w:t xml:space="preserve">CERL TCP )Loss </w:t>
      </w:r>
      <w:r w:rsidRPr="00085780">
        <w:rPr>
          <w:rFonts w:asciiTheme="majorBidi" w:hAnsiTheme="majorBidi" w:cs="B Mitra"/>
          <w:rtl/>
        </w:rPr>
        <w:t>می محاسبه</w:t>
      </w:r>
      <w:r w:rsidRPr="00085780">
        <w:rPr>
          <w:rFonts w:asciiTheme="majorBidi" w:hAnsiTheme="majorBidi" w:cs="B Mitra"/>
          <w:lang w:bidi="fa-IR"/>
        </w:rPr>
        <w:t xml:space="preserve"> TCP Congestion Enhancement for Random </w:t>
      </w:r>
      <w:r w:rsidR="00F952DE">
        <w:rPr>
          <w:rFonts w:asciiTheme="majorBidi" w:hAnsiTheme="majorBidi" w:cs="B Mitra" w:hint="cs"/>
          <w:rtl/>
          <w:lang w:bidi="fa-IR"/>
        </w:rPr>
        <w:t xml:space="preserve"> </w:t>
      </w:r>
      <w:r w:rsidRPr="00085780">
        <w:rPr>
          <w:rFonts w:asciiTheme="majorBidi" w:hAnsiTheme="majorBidi" w:cs="B Mitra"/>
          <w:rtl/>
        </w:rPr>
        <w:t>شود[15]. با توجه به زمان رفت و برگشت</w:t>
      </w:r>
      <w:r w:rsidRPr="00085780">
        <w:rPr>
          <w:rFonts w:asciiTheme="majorBidi" w:hAnsiTheme="majorBidi" w:cs="B Mitra"/>
          <w:lang w:bidi="fa-IR"/>
        </w:rPr>
        <w:t xml:space="preserve"> (RTT</w:t>
      </w:r>
      <w:r w:rsidR="00F952DE">
        <w:rPr>
          <w:rFonts w:asciiTheme="majorBidi" w:hAnsiTheme="majorBidi" w:cs="B Mitra"/>
          <w:lang w:bidi="fa-IR"/>
        </w:rPr>
        <w:t>)</w:t>
      </w:r>
      <w:r w:rsidRPr="00085780">
        <w:rPr>
          <w:rFonts w:asciiTheme="majorBidi" w:hAnsiTheme="majorBidi" w:cs="B Mitra"/>
          <w:lang w:bidi="fa-IR"/>
        </w:rPr>
        <w:t xml:space="preserve"> </w:t>
      </w:r>
      <w:r w:rsidRPr="00085780">
        <w:rPr>
          <w:rFonts w:asciiTheme="majorBidi" w:hAnsiTheme="majorBidi" w:cs="B Mitra"/>
          <w:rtl/>
        </w:rPr>
        <w:t xml:space="preserve">و پهنای باند </w:t>
      </w:r>
      <w:r w:rsidRPr="00085780">
        <w:rPr>
          <w:rFonts w:asciiTheme="majorBidi" w:hAnsiTheme="majorBidi" w:cs="B Mitra"/>
          <w:lang w:bidi="fa-IR"/>
        </w:rPr>
        <w:t>(BW</w:t>
      </w:r>
      <w:r w:rsidR="00F952DE">
        <w:rPr>
          <w:rFonts w:asciiTheme="majorBidi" w:hAnsiTheme="majorBidi" w:cs="B Mitra"/>
          <w:lang w:bidi="fa-IR"/>
        </w:rPr>
        <w:t>)</w:t>
      </w:r>
      <w:r w:rsidR="00F952DE">
        <w:rPr>
          <w:rFonts w:asciiTheme="majorBidi" w:hAnsiTheme="majorBidi" w:cs="B Mitra" w:hint="cs"/>
          <w:rtl/>
          <w:lang w:bidi="fa-IR"/>
        </w:rPr>
        <w:t xml:space="preserve">، </w:t>
      </w:r>
      <w:r w:rsidRPr="00085780">
        <w:rPr>
          <w:rFonts w:asciiTheme="majorBidi" w:hAnsiTheme="majorBidi" w:cs="B Mitra"/>
          <w:rtl/>
        </w:rPr>
        <w:t>طول صف گلوگاه</w:t>
      </w:r>
      <w:r w:rsidRPr="00085780">
        <w:rPr>
          <w:rFonts w:asciiTheme="majorBidi" w:hAnsiTheme="majorBidi" w:cs="B Mitra"/>
          <w:lang w:bidi="fa-IR"/>
        </w:rPr>
        <w:t xml:space="preserve"> (L</w:t>
      </w:r>
      <w:r w:rsidR="00F952DE">
        <w:rPr>
          <w:rFonts w:asciiTheme="majorBidi" w:hAnsiTheme="majorBidi" w:cs="B Mitra"/>
          <w:lang w:bidi="fa-IR"/>
        </w:rPr>
        <w:t>)</w:t>
      </w:r>
      <w:r w:rsidRPr="00085780">
        <w:rPr>
          <w:rFonts w:asciiTheme="majorBidi" w:hAnsiTheme="majorBidi" w:cs="B Mitra"/>
          <w:lang w:bidi="fa-IR"/>
        </w:rPr>
        <w:t xml:space="preserve"> </w:t>
      </w:r>
      <w:r w:rsidRPr="00085780">
        <w:rPr>
          <w:rFonts w:asciiTheme="majorBidi" w:hAnsiTheme="majorBidi" w:cs="B Mitra"/>
          <w:rtl/>
        </w:rPr>
        <w:t>را می توان با استفاده از معادله زیر محاسبه</w:t>
      </w:r>
      <w:r w:rsidR="00F952DE">
        <w:rPr>
          <w:rFonts w:asciiTheme="majorBidi" w:hAnsiTheme="majorBidi" w:cs="B Mitra" w:hint="cs"/>
          <w:rtl/>
          <w:lang w:bidi="fa-IR"/>
        </w:rPr>
        <w:t xml:space="preserve"> </w:t>
      </w:r>
      <w:r w:rsidRPr="00085780">
        <w:rPr>
          <w:rFonts w:asciiTheme="majorBidi" w:hAnsiTheme="majorBidi" w:cs="B Mitra"/>
          <w:rtl/>
        </w:rPr>
        <w:t>کرد</w:t>
      </w:r>
      <w:r w:rsidRPr="00085780">
        <w:rPr>
          <w:rFonts w:asciiTheme="majorBidi" w:hAnsiTheme="majorBidi" w:cs="B Mitra"/>
          <w:lang w:bidi="fa-IR"/>
        </w:rPr>
        <w:t>:</w:t>
      </w:r>
    </w:p>
    <w:p w:rsidR="00085780" w:rsidRDefault="00085780" w:rsidP="00085780">
      <w:pPr>
        <w:bidi/>
        <w:jc w:val="center"/>
        <w:rPr>
          <w:rFonts w:asciiTheme="majorBidi" w:hAnsiTheme="majorBidi" w:cs="B Mitra"/>
          <w:rtl/>
          <w:lang w:bidi="fa-IR"/>
        </w:rPr>
      </w:pPr>
      <w:r>
        <w:rPr>
          <w:rFonts w:asciiTheme="majorBidi" w:hAnsiTheme="majorBidi" w:cs="B Mitra" w:hint="cs"/>
          <w:noProof/>
          <w:rtl/>
        </w:rPr>
        <w:drawing>
          <wp:inline distT="0" distB="0" distL="0" distR="0">
            <wp:extent cx="1036320" cy="16805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6-09 172119.png"/>
                    <pic:cNvPicPr/>
                  </pic:nvPicPr>
                  <pic:blipFill>
                    <a:blip r:embed="rId11">
                      <a:extLst>
                        <a:ext uri="{28A0092B-C50C-407E-A947-70E740481C1C}">
                          <a14:useLocalDpi xmlns:a14="http://schemas.microsoft.com/office/drawing/2010/main" val="0"/>
                        </a:ext>
                      </a:extLst>
                    </a:blip>
                    <a:stretch>
                      <a:fillRect/>
                    </a:stretch>
                  </pic:blipFill>
                  <pic:spPr>
                    <a:xfrm>
                      <a:off x="0" y="0"/>
                      <a:ext cx="1046545" cy="169710"/>
                    </a:xfrm>
                    <a:prstGeom prst="rect">
                      <a:avLst/>
                    </a:prstGeom>
                  </pic:spPr>
                </pic:pic>
              </a:graphicData>
            </a:graphic>
          </wp:inline>
        </w:drawing>
      </w:r>
    </w:p>
    <w:p w:rsidR="00085780" w:rsidRDefault="00F952DE" w:rsidP="008D7480">
      <w:pPr>
        <w:bidi/>
        <w:jc w:val="both"/>
        <w:rPr>
          <w:rFonts w:asciiTheme="majorBidi" w:hAnsiTheme="majorBidi" w:cs="B Mitra"/>
          <w:rtl/>
          <w:lang w:bidi="fa-IR"/>
        </w:rPr>
      </w:pPr>
      <w:r w:rsidRPr="00F952DE">
        <w:rPr>
          <w:rFonts w:asciiTheme="majorBidi" w:hAnsiTheme="majorBidi" w:cs="B Mitra"/>
          <w:rtl/>
        </w:rPr>
        <w:lastRenderedPageBreak/>
        <w:t>جایی</w:t>
      </w:r>
      <w:r>
        <w:rPr>
          <w:rFonts w:asciiTheme="majorBidi" w:hAnsiTheme="majorBidi" w:cs="B Mitra" w:hint="cs"/>
          <w:rtl/>
        </w:rPr>
        <w:t xml:space="preserve"> </w:t>
      </w:r>
      <w:r w:rsidRPr="00F952DE">
        <w:rPr>
          <w:rFonts w:asciiTheme="majorBidi" w:hAnsiTheme="majorBidi" w:cs="B Mitra"/>
          <w:rtl/>
        </w:rPr>
        <w:t>که</w:t>
      </w:r>
      <w:r>
        <w:rPr>
          <w:rFonts w:asciiTheme="majorBidi" w:hAnsiTheme="majorBidi" w:cs="B Mitra" w:hint="cs"/>
          <w:rtl/>
        </w:rPr>
        <w:t xml:space="preserve"> </w:t>
      </w:r>
      <w:r>
        <w:rPr>
          <w:rFonts w:asciiTheme="majorBidi" w:hAnsiTheme="majorBidi" w:cs="B Mitra"/>
          <w:i/>
          <w:iCs/>
        </w:rPr>
        <w:t>T</w:t>
      </w:r>
      <w:r>
        <w:rPr>
          <w:rFonts w:asciiTheme="majorBidi" w:hAnsiTheme="majorBidi" w:cs="B Mitra" w:hint="cs"/>
          <w:i/>
          <w:iCs/>
          <w:rtl/>
          <w:lang w:bidi="fa-IR"/>
        </w:rPr>
        <w:t xml:space="preserve"> </w:t>
      </w:r>
      <w:r w:rsidRPr="00F952DE">
        <w:rPr>
          <w:rFonts w:asciiTheme="majorBidi" w:hAnsiTheme="majorBidi" w:cs="B Mitra"/>
          <w:rtl/>
        </w:rPr>
        <w:t>کوچکترین</w:t>
      </w:r>
      <w:r w:rsidRPr="00F952DE">
        <w:rPr>
          <w:rFonts w:asciiTheme="majorBidi" w:hAnsiTheme="majorBidi" w:cs="B Mitra"/>
          <w:lang w:bidi="fa-IR"/>
        </w:rPr>
        <w:t xml:space="preserve"> RTT </w:t>
      </w:r>
      <w:r w:rsidRPr="00F952DE">
        <w:rPr>
          <w:rFonts w:asciiTheme="majorBidi" w:hAnsiTheme="majorBidi" w:cs="B Mitra"/>
          <w:rtl/>
        </w:rPr>
        <w:t>مشاهده شده توسط فرستنده</w:t>
      </w:r>
      <w:r w:rsidRPr="00F952DE">
        <w:rPr>
          <w:rFonts w:asciiTheme="majorBidi" w:hAnsiTheme="majorBidi" w:cs="B Mitra"/>
          <w:lang w:bidi="fa-IR"/>
        </w:rPr>
        <w:t xml:space="preserve"> TCP </w:t>
      </w:r>
      <w:r w:rsidRPr="00F952DE">
        <w:rPr>
          <w:rFonts w:asciiTheme="majorBidi" w:hAnsiTheme="majorBidi" w:cs="B Mitra"/>
          <w:rtl/>
        </w:rPr>
        <w:t>است</w:t>
      </w:r>
      <w:r>
        <w:rPr>
          <w:rFonts w:asciiTheme="majorBidi" w:hAnsiTheme="majorBidi" w:cs="B Mitra" w:hint="cs"/>
          <w:rtl/>
        </w:rPr>
        <w:t xml:space="preserve"> و </w:t>
      </w:r>
      <w:r>
        <w:rPr>
          <w:rFonts w:asciiTheme="majorBidi" w:hAnsiTheme="majorBidi" w:cs="B Mitra"/>
          <w:i/>
          <w:iCs/>
          <w:lang w:val="fr-FR"/>
        </w:rPr>
        <w:t>L</w:t>
      </w:r>
      <w:r>
        <w:rPr>
          <w:rFonts w:asciiTheme="majorBidi" w:hAnsiTheme="majorBidi" w:cs="B Mitra" w:hint="cs"/>
          <w:rtl/>
        </w:rPr>
        <w:t xml:space="preserve"> هر </w:t>
      </w:r>
      <w:r w:rsidRPr="00F952DE">
        <w:rPr>
          <w:rFonts w:asciiTheme="majorBidi" w:hAnsiTheme="majorBidi" w:cs="B Mitra"/>
          <w:rtl/>
        </w:rPr>
        <w:t>بار که یک مقدار</w:t>
      </w:r>
      <w:r w:rsidRPr="00F952DE">
        <w:rPr>
          <w:rFonts w:asciiTheme="majorBidi" w:hAnsiTheme="majorBidi" w:cs="B Mitra"/>
          <w:lang w:bidi="fa-IR"/>
        </w:rPr>
        <w:t xml:space="preserve"> RTT </w:t>
      </w:r>
      <w:r>
        <w:rPr>
          <w:rFonts w:asciiTheme="majorBidi" w:hAnsiTheme="majorBidi" w:cs="B Mitra"/>
          <w:rtl/>
        </w:rPr>
        <w:t>جدید دریافت می</w:t>
      </w:r>
      <w:r>
        <w:rPr>
          <w:rFonts w:asciiTheme="majorBidi" w:hAnsiTheme="majorBidi" w:cs="B Mitra"/>
          <w:rtl/>
        </w:rPr>
        <w:softHyphen/>
      </w:r>
      <w:r w:rsidRPr="00F952DE">
        <w:rPr>
          <w:rFonts w:asciiTheme="majorBidi" w:hAnsiTheme="majorBidi" w:cs="B Mitra"/>
          <w:rtl/>
        </w:rPr>
        <w:t>شود، با آخرین اندازه</w:t>
      </w:r>
      <w:r>
        <w:rPr>
          <w:rFonts w:asciiTheme="majorBidi" w:hAnsiTheme="majorBidi" w:cs="B Mitra"/>
          <w:rtl/>
        </w:rPr>
        <w:softHyphen/>
      </w:r>
      <w:r w:rsidRPr="00F952DE">
        <w:rPr>
          <w:rFonts w:asciiTheme="majorBidi" w:hAnsiTheme="majorBidi" w:cs="B Mitra"/>
          <w:rtl/>
        </w:rPr>
        <w:t>گیری</w:t>
      </w:r>
      <w:r w:rsidRPr="00F952DE">
        <w:rPr>
          <w:rFonts w:asciiTheme="majorBidi" w:hAnsiTheme="majorBidi" w:cs="B Mitra"/>
          <w:lang w:bidi="fa-IR"/>
        </w:rPr>
        <w:t xml:space="preserve"> RTT </w:t>
      </w:r>
      <w:r>
        <w:rPr>
          <w:rFonts w:asciiTheme="majorBidi" w:hAnsiTheme="majorBidi" w:cs="B Mitra"/>
          <w:rtl/>
        </w:rPr>
        <w:t>به روز می</w:t>
      </w:r>
      <w:r>
        <w:rPr>
          <w:rFonts w:asciiTheme="majorBidi" w:hAnsiTheme="majorBidi" w:cs="B Mitra"/>
          <w:rtl/>
        </w:rPr>
        <w:softHyphen/>
      </w:r>
      <w:r w:rsidRPr="00F952DE">
        <w:rPr>
          <w:rFonts w:asciiTheme="majorBidi" w:hAnsiTheme="majorBidi" w:cs="B Mitra"/>
          <w:rtl/>
        </w:rPr>
        <w:t>شود. در</w:t>
      </w:r>
      <w:r>
        <w:rPr>
          <w:rFonts w:asciiTheme="majorBidi" w:hAnsiTheme="majorBidi" w:cs="B Mitra" w:hint="cs"/>
          <w:rtl/>
        </w:rPr>
        <w:t xml:space="preserve"> </w:t>
      </w:r>
      <w:r w:rsidRPr="00F952DE">
        <w:rPr>
          <w:rFonts w:asciiTheme="majorBidi" w:hAnsiTheme="majorBidi" w:cs="B Mitra"/>
          <w:lang w:bidi="fa-IR"/>
        </w:rPr>
        <w:t xml:space="preserve"> CERL</w:t>
      </w:r>
      <w:r w:rsidRPr="00F952DE">
        <w:rPr>
          <w:rFonts w:asciiTheme="majorBidi" w:hAnsiTheme="majorBidi" w:cs="B Mitra"/>
          <w:rtl/>
        </w:rPr>
        <w:t>، طول صف</w:t>
      </w:r>
      <w:r>
        <w:rPr>
          <w:rFonts w:asciiTheme="majorBidi" w:hAnsiTheme="majorBidi" w:cs="B Mitra" w:hint="cs"/>
          <w:rtl/>
        </w:rPr>
        <w:t xml:space="preserve"> </w:t>
      </w:r>
      <w:r>
        <w:rPr>
          <w:rFonts w:asciiTheme="majorBidi" w:hAnsiTheme="majorBidi" w:cs="B Mitra"/>
          <w:i/>
          <w:iCs/>
        </w:rPr>
        <w:t>L</w:t>
      </w:r>
      <w:r>
        <w:rPr>
          <w:rFonts w:asciiTheme="majorBidi" w:hAnsiTheme="majorBidi" w:cs="B Mitra" w:hint="cs"/>
          <w:rtl/>
        </w:rPr>
        <w:t xml:space="preserve"> </w:t>
      </w:r>
      <w:r w:rsidRPr="00F952DE">
        <w:rPr>
          <w:rFonts w:asciiTheme="majorBidi" w:hAnsiTheme="majorBidi" w:cs="B Mitra"/>
          <w:rtl/>
        </w:rPr>
        <w:t>اندازه گیری</w:t>
      </w:r>
      <w:r>
        <w:rPr>
          <w:rFonts w:asciiTheme="majorBidi" w:hAnsiTheme="majorBidi" w:cs="B Mitra" w:hint="cs"/>
          <w:rtl/>
        </w:rPr>
        <w:t xml:space="preserve"> </w:t>
      </w:r>
      <w:r w:rsidRPr="00F952DE">
        <w:rPr>
          <w:rFonts w:asciiTheme="majorBidi" w:hAnsiTheme="majorBidi" w:cs="B Mitra"/>
          <w:rtl/>
        </w:rPr>
        <w:t xml:space="preserve">شده در </w:t>
      </w:r>
      <w:r w:rsidR="008D7480">
        <w:rPr>
          <w:rFonts w:asciiTheme="majorBidi" w:hAnsiTheme="majorBidi" w:cs="B Mitra" w:hint="cs"/>
          <w:rtl/>
        </w:rPr>
        <w:t>معادله</w:t>
      </w:r>
      <w:r w:rsidRPr="00F952DE">
        <w:rPr>
          <w:rFonts w:asciiTheme="majorBidi" w:hAnsiTheme="majorBidi" w:cs="B Mitra"/>
          <w:rtl/>
        </w:rPr>
        <w:t xml:space="preserve"> (3) برای تخمین وضعیت تراکم پیوند استفاده می</w:t>
      </w:r>
      <w:r>
        <w:rPr>
          <w:rFonts w:asciiTheme="majorBidi" w:hAnsiTheme="majorBidi" w:cs="B Mitra"/>
          <w:rtl/>
        </w:rPr>
        <w:softHyphen/>
      </w:r>
      <w:r w:rsidRPr="00F952DE">
        <w:rPr>
          <w:rFonts w:asciiTheme="majorBidi" w:hAnsiTheme="majorBidi" w:cs="B Mitra"/>
          <w:rtl/>
        </w:rPr>
        <w:t xml:space="preserve">شود. به ویژه، </w:t>
      </w:r>
      <w:r w:rsidRPr="00F952DE">
        <w:rPr>
          <w:rFonts w:asciiTheme="majorBidi" w:hAnsiTheme="majorBidi" w:cs="B Mitra"/>
          <w:lang w:bidi="fa-IR"/>
        </w:rPr>
        <w:t xml:space="preserve">CERL </w:t>
      </w:r>
      <w:r>
        <w:rPr>
          <w:rFonts w:asciiTheme="majorBidi" w:hAnsiTheme="majorBidi" w:cs="B Mitra" w:hint="cs"/>
          <w:rtl/>
          <w:lang w:bidi="fa-IR"/>
        </w:rPr>
        <w:t xml:space="preserve"> </w:t>
      </w:r>
      <w:r w:rsidRPr="00F952DE">
        <w:rPr>
          <w:rFonts w:asciiTheme="majorBidi" w:hAnsiTheme="majorBidi" w:cs="B Mitra"/>
          <w:rtl/>
        </w:rPr>
        <w:t>یک آستانه طول صف پویا را تعیین کردن به</w:t>
      </w:r>
      <w:r>
        <w:rPr>
          <w:rFonts w:asciiTheme="majorBidi" w:hAnsiTheme="majorBidi" w:cs="B Mitra" w:hint="cs"/>
          <w:rtl/>
        </w:rPr>
        <w:t xml:space="preserve"> </w:t>
      </w:r>
      <w:r w:rsidRPr="00F952DE">
        <w:rPr>
          <w:rFonts w:asciiTheme="majorBidi" w:hAnsiTheme="majorBidi" w:cs="B Mitra"/>
          <w:rtl/>
        </w:rPr>
        <w:t>شرح زیر است</w:t>
      </w:r>
      <w:r w:rsidRPr="00F952DE">
        <w:rPr>
          <w:rFonts w:asciiTheme="majorBidi" w:hAnsiTheme="majorBidi" w:cs="B Mitra"/>
          <w:lang w:bidi="fa-IR"/>
        </w:rPr>
        <w:t>:</w:t>
      </w:r>
    </w:p>
    <w:p w:rsidR="008D7480" w:rsidRDefault="008D7480" w:rsidP="008D7480">
      <w:pPr>
        <w:bidi/>
        <w:jc w:val="center"/>
        <w:rPr>
          <w:rFonts w:asciiTheme="majorBidi" w:hAnsiTheme="majorBidi" w:cs="B Mitra"/>
          <w:rtl/>
          <w:lang w:bidi="fa-IR"/>
        </w:rPr>
      </w:pPr>
      <w:r>
        <w:rPr>
          <w:rFonts w:asciiTheme="majorBidi" w:hAnsiTheme="majorBidi" w:cs="B Mitra" w:hint="cs"/>
          <w:noProof/>
          <w:rtl/>
        </w:rPr>
        <w:drawing>
          <wp:inline distT="0" distB="0" distL="0" distR="0">
            <wp:extent cx="868680" cy="14640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6-09 190631.png"/>
                    <pic:cNvPicPr/>
                  </pic:nvPicPr>
                  <pic:blipFill>
                    <a:blip r:embed="rId12">
                      <a:extLst>
                        <a:ext uri="{28A0092B-C50C-407E-A947-70E740481C1C}">
                          <a14:useLocalDpi xmlns:a14="http://schemas.microsoft.com/office/drawing/2010/main" val="0"/>
                        </a:ext>
                      </a:extLst>
                    </a:blip>
                    <a:stretch>
                      <a:fillRect/>
                    </a:stretch>
                  </pic:blipFill>
                  <pic:spPr>
                    <a:xfrm>
                      <a:off x="0" y="0"/>
                      <a:ext cx="902047" cy="152030"/>
                    </a:xfrm>
                    <a:prstGeom prst="rect">
                      <a:avLst/>
                    </a:prstGeom>
                  </pic:spPr>
                </pic:pic>
              </a:graphicData>
            </a:graphic>
          </wp:inline>
        </w:drawing>
      </w:r>
    </w:p>
    <w:p w:rsidR="008D7480" w:rsidRDefault="008D7480" w:rsidP="008D7480">
      <w:pPr>
        <w:bidi/>
        <w:jc w:val="both"/>
        <w:rPr>
          <w:rFonts w:asciiTheme="majorBidi" w:hAnsiTheme="majorBidi" w:cs="B Mitra"/>
          <w:rtl/>
          <w:lang w:val="fr-FR" w:bidi="fa-IR"/>
        </w:rPr>
      </w:pPr>
      <w:r>
        <w:rPr>
          <w:rFonts w:asciiTheme="majorBidi" w:hAnsiTheme="majorBidi" w:cs="B Mitra" w:hint="cs"/>
          <w:rtl/>
          <w:lang w:bidi="fa-IR"/>
        </w:rPr>
        <w:t xml:space="preserve">جایی که  </w:t>
      </w:r>
      <w:r>
        <w:rPr>
          <w:rFonts w:asciiTheme="majorBidi" w:hAnsiTheme="majorBidi" w:cs="B Mitra"/>
          <w:i/>
          <w:iCs/>
          <w:lang w:bidi="fa-IR"/>
        </w:rPr>
        <w:t>L</w:t>
      </w:r>
      <w:r>
        <w:rPr>
          <w:rFonts w:asciiTheme="majorBidi" w:hAnsiTheme="majorBidi" w:cs="B Mitra"/>
          <w:i/>
          <w:iCs/>
          <w:vertAlign w:val="subscript"/>
          <w:lang w:bidi="fa-IR"/>
        </w:rPr>
        <w:t>max</w:t>
      </w:r>
      <w:r>
        <w:rPr>
          <w:rFonts w:asciiTheme="majorBidi" w:hAnsiTheme="majorBidi" w:cs="B Mitra" w:hint="cs"/>
          <w:rtl/>
          <w:lang w:bidi="fa-IR"/>
        </w:rPr>
        <w:t xml:space="preserve"> بزرگترین قدر </w:t>
      </w:r>
      <w:r>
        <w:rPr>
          <w:rFonts w:asciiTheme="majorBidi" w:hAnsiTheme="majorBidi" w:cs="B Mitra"/>
          <w:i/>
          <w:iCs/>
          <w:lang w:bidi="fa-IR"/>
        </w:rPr>
        <w:t>L</w:t>
      </w:r>
      <w:r>
        <w:rPr>
          <w:rFonts w:asciiTheme="majorBidi" w:hAnsiTheme="majorBidi" w:cs="B Mitra" w:hint="cs"/>
          <w:rtl/>
          <w:lang w:bidi="fa-IR"/>
        </w:rPr>
        <w:t xml:space="preserve"> شناسایی شده توسط فرستنده، و </w:t>
      </w:r>
      <w:r>
        <w:rPr>
          <w:rFonts w:asciiTheme="majorBidi" w:hAnsiTheme="majorBidi" w:cs="B Mitra"/>
          <w:i/>
          <w:iCs/>
          <w:lang w:bidi="fa-IR"/>
        </w:rPr>
        <w:t>A</w:t>
      </w:r>
      <w:r>
        <w:rPr>
          <w:rFonts w:asciiTheme="majorBidi" w:hAnsiTheme="majorBidi" w:cs="B Mitra" w:hint="cs"/>
          <w:rtl/>
          <w:lang w:bidi="fa-IR"/>
        </w:rPr>
        <w:t xml:space="preserve"> بین </w:t>
      </w:r>
      <w:r>
        <w:rPr>
          <w:rFonts w:asciiTheme="majorBidi" w:hAnsiTheme="majorBidi" w:cs="B Mitra" w:hint="cs"/>
          <w:rtl/>
          <w:lang w:val="fr-FR" w:bidi="fa-IR"/>
        </w:rPr>
        <w:t>0 و 1 ثابت است.</w:t>
      </w:r>
    </w:p>
    <w:p w:rsidR="000E3D78" w:rsidRDefault="00391B53" w:rsidP="00AB78A4">
      <w:pPr>
        <w:bidi/>
        <w:jc w:val="both"/>
        <w:rPr>
          <w:rFonts w:asciiTheme="majorBidi" w:hAnsiTheme="majorBidi" w:cs="B Mitra"/>
          <w:rtl/>
          <w:lang w:bidi="fa-IR"/>
        </w:rPr>
      </w:pPr>
      <w:r w:rsidRPr="00391B53">
        <w:rPr>
          <w:rFonts w:asciiTheme="majorBidi" w:hAnsiTheme="majorBidi" w:cs="B Mitra" w:hint="cs"/>
          <w:rtl/>
          <w:lang w:val="fr-FR" w:bidi="fa-IR"/>
        </w:rPr>
        <w:t>مقایسه</w:t>
      </w:r>
      <w:r w:rsidRPr="00391B53">
        <w:rPr>
          <w:rFonts w:asciiTheme="majorBidi" w:hAnsiTheme="majorBidi" w:cs="B Mitra"/>
          <w:rtl/>
          <w:lang w:val="fr-FR" w:bidi="fa-IR"/>
        </w:rPr>
        <w:softHyphen/>
      </w:r>
      <w:r w:rsidRPr="00391B53">
        <w:rPr>
          <w:rFonts w:asciiTheme="majorBidi" w:hAnsiTheme="majorBidi" w:cs="B Mitra" w:hint="cs"/>
          <w:rtl/>
          <w:lang w:val="fr-FR" w:bidi="fa-IR"/>
        </w:rPr>
        <w:t xml:space="preserve">ای از </w:t>
      </w:r>
      <w:r w:rsidRPr="00391B53">
        <w:rPr>
          <w:rFonts w:asciiTheme="majorBidi" w:hAnsiTheme="majorBidi" w:cs="B Mitra"/>
          <w:i/>
          <w:iCs/>
          <w:lang w:val="fr-FR" w:bidi="fa-IR"/>
        </w:rPr>
        <w:t>L</w:t>
      </w:r>
      <w:r w:rsidRPr="00391B53">
        <w:rPr>
          <w:rFonts w:asciiTheme="majorBidi" w:hAnsiTheme="majorBidi" w:cs="B Mitra"/>
          <w:lang w:val="fr-FR" w:bidi="fa-IR"/>
        </w:rPr>
        <w:t>CERL</w:t>
      </w:r>
      <w:r w:rsidRPr="00391B53">
        <w:rPr>
          <w:rFonts w:asciiTheme="majorBidi" w:hAnsiTheme="majorBidi" w:cs="B Mitra" w:hint="cs"/>
          <w:rtl/>
          <w:lang w:val="fr-FR" w:bidi="fa-IR"/>
        </w:rPr>
        <w:t xml:space="preserve"> و </w:t>
      </w:r>
      <w:r w:rsidRPr="00391B53">
        <w:rPr>
          <w:rFonts w:asciiTheme="majorBidi" w:hAnsiTheme="majorBidi" w:cs="B Mitra"/>
          <w:i/>
          <w:iCs/>
          <w:lang w:val="fr-FR" w:bidi="fa-IR"/>
        </w:rPr>
        <w:t>N</w:t>
      </w:r>
      <w:r w:rsidRPr="00391B53">
        <w:rPr>
          <w:rFonts w:asciiTheme="majorBidi" w:hAnsiTheme="majorBidi" w:cs="B Mitra" w:hint="cs"/>
          <w:rtl/>
          <w:lang w:val="fr-FR" w:bidi="fa-IR"/>
        </w:rPr>
        <w:t xml:space="preserve"> برای تصمیم گیری در مورد وضعیت</w:t>
      </w:r>
      <w:r>
        <w:rPr>
          <w:rFonts w:asciiTheme="majorBidi" w:hAnsiTheme="majorBidi" w:cs="B Mitra" w:hint="cs"/>
          <w:rtl/>
          <w:lang w:val="fr-FR" w:bidi="fa-IR"/>
        </w:rPr>
        <w:t xml:space="preserve"> </w:t>
      </w:r>
      <w:r w:rsidRPr="00391B53">
        <w:rPr>
          <w:rFonts w:asciiTheme="majorBidi" w:hAnsiTheme="majorBidi" w:cs="B Mitra" w:hint="cs"/>
          <w:rtl/>
          <w:lang w:val="fr-FR" w:bidi="fa-IR"/>
        </w:rPr>
        <w:t xml:space="preserve">احتقانی شبکه اگر </w:t>
      </w:r>
      <w:r>
        <w:rPr>
          <w:rFonts w:asciiTheme="majorBidi" w:hAnsiTheme="majorBidi" w:cs="B Mitra"/>
          <w:i/>
          <w:iCs/>
          <w:lang w:bidi="fa-IR"/>
        </w:rPr>
        <w:t xml:space="preserve">L </w:t>
      </w:r>
      <w:r>
        <w:rPr>
          <w:rFonts w:asciiTheme="majorBidi" w:hAnsiTheme="majorBidi" w:cs="B Mitra"/>
          <w:lang w:bidi="fa-IR"/>
        </w:rPr>
        <w:t xml:space="preserve">&gt; </w:t>
      </w:r>
      <w:r>
        <w:rPr>
          <w:rFonts w:asciiTheme="majorBidi" w:hAnsiTheme="majorBidi" w:cs="B Mitra"/>
          <w:i/>
          <w:iCs/>
          <w:lang w:bidi="fa-IR"/>
        </w:rPr>
        <w:t>N</w:t>
      </w:r>
      <w:r w:rsidRPr="00391B53">
        <w:rPr>
          <w:rFonts w:asciiTheme="majorBidi" w:hAnsiTheme="majorBidi" w:cs="B Mitra" w:hint="cs"/>
          <w:rtl/>
          <w:lang w:val="fr-FR" w:bidi="fa-IR"/>
        </w:rPr>
        <w:t xml:space="preserve">  ، نشان می</w:t>
      </w:r>
      <w:r w:rsidRPr="00391B53">
        <w:rPr>
          <w:rFonts w:asciiTheme="majorBidi" w:hAnsiTheme="majorBidi" w:cs="B Mitra"/>
          <w:rtl/>
          <w:lang w:val="fr-FR" w:bidi="fa-IR"/>
        </w:rPr>
        <w:softHyphen/>
      </w:r>
      <w:r w:rsidRPr="00391B53">
        <w:rPr>
          <w:rFonts w:asciiTheme="majorBidi" w:hAnsiTheme="majorBidi" w:cs="B Mitra" w:hint="cs"/>
          <w:rtl/>
          <w:lang w:val="fr-FR" w:bidi="fa-IR"/>
        </w:rPr>
        <w:t>دهد که</w:t>
      </w:r>
      <w:r>
        <w:rPr>
          <w:rFonts w:asciiTheme="majorBidi" w:hAnsiTheme="majorBidi" w:cs="B Mitra" w:hint="cs"/>
          <w:rtl/>
          <w:lang w:val="fr-FR" w:bidi="fa-IR"/>
        </w:rPr>
        <w:t xml:space="preserve"> </w:t>
      </w:r>
      <w:r w:rsidRPr="00391B53">
        <w:rPr>
          <w:rFonts w:asciiTheme="majorBidi" w:hAnsiTheme="majorBidi" w:cs="B Mitra"/>
          <w:rtl/>
          <w:lang w:val="fr-FR"/>
        </w:rPr>
        <w:t>یک</w:t>
      </w:r>
      <w:r>
        <w:rPr>
          <w:rFonts w:asciiTheme="majorBidi" w:hAnsiTheme="majorBidi" w:cs="B Mitra" w:hint="cs"/>
          <w:rtl/>
          <w:lang w:val="fr-FR"/>
        </w:rPr>
        <w:t xml:space="preserve"> </w:t>
      </w:r>
      <w:r w:rsidRPr="00391B53">
        <w:rPr>
          <w:rFonts w:asciiTheme="majorBidi" w:hAnsiTheme="majorBidi" w:cs="B Mitra"/>
          <w:rtl/>
          <w:lang w:val="fr-FR"/>
        </w:rPr>
        <w:t xml:space="preserve">مسیر خاص ممکن است </w:t>
      </w:r>
      <w:r w:rsidR="001D7225">
        <w:rPr>
          <w:rFonts w:asciiTheme="majorBidi" w:hAnsiTheme="majorBidi" w:cs="B Mitra"/>
          <w:rtl/>
          <w:lang w:val="fr-FR"/>
        </w:rPr>
        <w:t>پکت</w:t>
      </w:r>
      <w:r w:rsidRPr="00391B53">
        <w:rPr>
          <w:rFonts w:asciiTheme="majorBidi" w:hAnsiTheme="majorBidi" w:cs="B Mitra"/>
          <w:rtl/>
          <w:lang w:val="fr-FR"/>
        </w:rPr>
        <w:t xml:space="preserve"> هایی داشته باشد که در نتیجه تراکم</w:t>
      </w:r>
      <w:r>
        <w:rPr>
          <w:rFonts w:asciiTheme="majorBidi" w:hAnsiTheme="majorBidi" w:cs="B Mitra" w:hint="cs"/>
          <w:rtl/>
          <w:lang w:val="fr-FR"/>
        </w:rPr>
        <w:t xml:space="preserve"> </w:t>
      </w:r>
      <w:r w:rsidRPr="00391B53">
        <w:rPr>
          <w:rFonts w:asciiTheme="majorBidi" w:hAnsiTheme="majorBidi" w:cs="B Mitra"/>
          <w:rtl/>
          <w:lang w:val="fr-FR"/>
        </w:rPr>
        <w:t>ترافیک پیش بینی شده در یکی از گره های چنین مسیری حذف</w:t>
      </w:r>
      <w:r>
        <w:rPr>
          <w:rFonts w:asciiTheme="majorBidi" w:hAnsiTheme="majorBidi" w:cs="B Mitra" w:hint="cs"/>
          <w:rtl/>
          <w:lang w:val="fr-FR"/>
        </w:rPr>
        <w:t xml:space="preserve"> </w:t>
      </w:r>
      <w:r w:rsidRPr="00391B53">
        <w:rPr>
          <w:rFonts w:asciiTheme="majorBidi" w:hAnsiTheme="majorBidi" w:cs="B Mitra"/>
          <w:rtl/>
          <w:lang w:val="fr-FR"/>
        </w:rPr>
        <w:t>شوند. در این صورت باید از این مسیر اجتناب کرد و از مسیرهای</w:t>
      </w:r>
      <w:r>
        <w:rPr>
          <w:rFonts w:asciiTheme="majorBidi" w:hAnsiTheme="majorBidi" w:cs="B Mitra" w:hint="cs"/>
          <w:rtl/>
          <w:lang w:val="fr-FR"/>
        </w:rPr>
        <w:t xml:space="preserve"> </w:t>
      </w:r>
      <w:r w:rsidRPr="00391B53">
        <w:rPr>
          <w:rFonts w:asciiTheme="majorBidi" w:hAnsiTheme="majorBidi" w:cs="B Mitra"/>
          <w:rtl/>
          <w:lang w:val="fr-FR"/>
        </w:rPr>
        <w:t>بهینه حذف شد</w:t>
      </w:r>
      <w:r w:rsidRPr="00391B53">
        <w:rPr>
          <w:rFonts w:asciiTheme="majorBidi" w:hAnsiTheme="majorBidi" w:cs="B Mitra"/>
          <w:lang w:bidi="fa-IR"/>
        </w:rPr>
        <w:t>.</w:t>
      </w:r>
      <w:r>
        <w:rPr>
          <w:rFonts w:asciiTheme="majorBidi" w:hAnsiTheme="majorBidi" w:cs="B Mitra" w:hint="cs"/>
          <w:rtl/>
          <w:lang w:bidi="fa-IR"/>
        </w:rPr>
        <w:t xml:space="preserve"> </w:t>
      </w:r>
      <w:r w:rsidRPr="00391B53">
        <w:rPr>
          <w:rFonts w:asciiTheme="majorBidi" w:hAnsiTheme="majorBidi" w:cs="B Mitra" w:hint="cs"/>
          <w:rtl/>
          <w:lang w:bidi="fa-IR"/>
        </w:rPr>
        <w:t xml:space="preserve">اگر </w:t>
      </w:r>
      <w:r w:rsidRPr="00391B53">
        <w:rPr>
          <w:rFonts w:asciiTheme="majorBidi" w:hAnsiTheme="majorBidi" w:cs="B Mitra"/>
          <w:i/>
          <w:iCs/>
          <w:lang w:bidi="fa-IR"/>
        </w:rPr>
        <w:t>N</w:t>
      </w:r>
      <w:r>
        <w:rPr>
          <w:rFonts w:asciiTheme="majorBidi" w:hAnsiTheme="majorBidi" w:cs="B Mitra" w:hint="cs"/>
          <w:i/>
          <w:iCs/>
          <w:rtl/>
          <w:lang w:bidi="fa-IR"/>
        </w:rPr>
        <w:t xml:space="preserve"> </w:t>
      </w:r>
      <w:r>
        <w:rPr>
          <w:rFonts w:asciiTheme="majorBidi" w:hAnsiTheme="majorBidi" w:cs="B Mitra" w:hint="cs"/>
          <w:rtl/>
          <w:lang w:bidi="fa-IR"/>
        </w:rPr>
        <w:t>بزرگتر مساوی</w:t>
      </w:r>
      <w:r w:rsidRPr="00391B53">
        <w:rPr>
          <w:rFonts w:asciiTheme="majorBidi" w:hAnsiTheme="majorBidi" w:cs="B Mitra"/>
          <w:i/>
          <w:iCs/>
          <w:lang w:bidi="fa-IR"/>
        </w:rPr>
        <w:t xml:space="preserve"> L</w:t>
      </w:r>
      <w:r>
        <w:rPr>
          <w:rFonts w:asciiTheme="majorBidi" w:hAnsiTheme="majorBidi" w:cs="B Mitra" w:hint="cs"/>
          <w:i/>
          <w:iCs/>
          <w:rtl/>
          <w:lang w:bidi="fa-IR"/>
        </w:rPr>
        <w:t xml:space="preserve"> </w:t>
      </w:r>
      <w:r>
        <w:rPr>
          <w:rFonts w:asciiTheme="majorBidi" w:hAnsiTheme="majorBidi" w:cs="B Mitra" w:hint="cs"/>
          <w:rtl/>
          <w:lang w:bidi="fa-IR"/>
        </w:rPr>
        <w:t xml:space="preserve">باشد، </w:t>
      </w:r>
      <w:r>
        <w:rPr>
          <w:rFonts w:asciiTheme="majorBidi" w:hAnsiTheme="majorBidi" w:cs="B Mitra"/>
          <w:rtl/>
        </w:rPr>
        <w:t>نشان می</w:t>
      </w:r>
      <w:r>
        <w:rPr>
          <w:rFonts w:asciiTheme="majorBidi" w:hAnsiTheme="majorBidi" w:cs="B Mitra"/>
          <w:rtl/>
        </w:rPr>
        <w:softHyphen/>
      </w:r>
      <w:r w:rsidRPr="00391B53">
        <w:rPr>
          <w:rFonts w:asciiTheme="majorBidi" w:hAnsiTheme="majorBidi" w:cs="B Mitra"/>
          <w:rtl/>
        </w:rPr>
        <w:t>دهد که مسیر در نظر</w:t>
      </w:r>
      <w:r>
        <w:rPr>
          <w:rFonts w:asciiTheme="majorBidi" w:hAnsiTheme="majorBidi" w:cs="B Mitra" w:hint="cs"/>
          <w:rtl/>
        </w:rPr>
        <w:t xml:space="preserve"> </w:t>
      </w:r>
      <w:r w:rsidRPr="00391B53">
        <w:rPr>
          <w:rFonts w:asciiTheme="majorBidi" w:hAnsiTheme="majorBidi" w:cs="B Mitra"/>
          <w:rtl/>
        </w:rPr>
        <w:t>گرفته شده را می توان برای پیوستن به مجموعه بهترین مسیرها</w:t>
      </w:r>
      <w:r>
        <w:rPr>
          <w:rFonts w:asciiTheme="majorBidi" w:hAnsiTheme="majorBidi" w:cs="B Mitra" w:hint="cs"/>
          <w:rtl/>
        </w:rPr>
        <w:t xml:space="preserve"> </w:t>
      </w:r>
      <w:r w:rsidRPr="00391B53">
        <w:rPr>
          <w:rFonts w:asciiTheme="majorBidi" w:hAnsiTheme="majorBidi" w:cs="B Mitra"/>
          <w:rtl/>
        </w:rPr>
        <w:t>با توجه به مقادیر سایر اجزای تابع تناسب انتخاب کرد</w:t>
      </w:r>
      <w:r w:rsidRPr="00391B53">
        <w:rPr>
          <w:rFonts w:asciiTheme="majorBidi" w:hAnsiTheme="majorBidi" w:cs="B Mitra"/>
          <w:lang w:bidi="fa-IR"/>
        </w:rPr>
        <w:t>.</w:t>
      </w:r>
      <w:r>
        <w:rPr>
          <w:rFonts w:asciiTheme="majorBidi" w:hAnsiTheme="majorBidi" w:cs="B Mitra" w:hint="cs"/>
          <w:rtl/>
          <w:lang w:bidi="fa-IR"/>
        </w:rPr>
        <w:t xml:space="preserve"> </w:t>
      </w:r>
      <w:r w:rsidRPr="00391B53">
        <w:rPr>
          <w:rFonts w:asciiTheme="majorBidi" w:hAnsiTheme="majorBidi" w:cs="B Mitra"/>
          <w:rtl/>
        </w:rPr>
        <w:t>حتی</w:t>
      </w:r>
      <w:r>
        <w:rPr>
          <w:rFonts w:asciiTheme="majorBidi" w:hAnsiTheme="majorBidi" w:cs="B Mitra" w:hint="cs"/>
          <w:rtl/>
        </w:rPr>
        <w:t xml:space="preserve"> </w:t>
      </w:r>
      <w:r w:rsidRPr="00391B53">
        <w:rPr>
          <w:rFonts w:asciiTheme="majorBidi" w:hAnsiTheme="majorBidi" w:cs="B Mitra"/>
          <w:rtl/>
        </w:rPr>
        <w:t xml:space="preserve">اگر برخی از </w:t>
      </w:r>
      <w:r w:rsidR="001D7225">
        <w:rPr>
          <w:rFonts w:asciiTheme="majorBidi" w:hAnsiTheme="majorBidi" w:cs="B Mitra"/>
          <w:rtl/>
        </w:rPr>
        <w:t>پکت</w:t>
      </w:r>
      <w:r w:rsidRPr="00391B53">
        <w:rPr>
          <w:rFonts w:asciiTheme="majorBidi" w:hAnsiTheme="majorBidi" w:cs="B Mitra"/>
          <w:rtl/>
        </w:rPr>
        <w:t xml:space="preserve"> ها در چنین مسیری رها شوند، به عنوان یک نتیجه</w:t>
      </w:r>
      <w:r>
        <w:rPr>
          <w:rFonts w:asciiTheme="majorBidi" w:hAnsiTheme="majorBidi" w:cs="B Mitra" w:hint="cs"/>
          <w:rtl/>
        </w:rPr>
        <w:t xml:space="preserve"> </w:t>
      </w:r>
      <w:r w:rsidRPr="00391B53">
        <w:rPr>
          <w:rFonts w:asciiTheme="majorBidi" w:hAnsiTheme="majorBidi" w:cs="B Mitra"/>
          <w:rtl/>
        </w:rPr>
        <w:t>از دست دادن تصادفی در نظر گرفته می شود و بر عملکرد تناسب</w:t>
      </w:r>
      <w:r>
        <w:rPr>
          <w:rFonts w:asciiTheme="majorBidi" w:hAnsiTheme="majorBidi" w:cs="B Mitra" w:hint="cs"/>
          <w:rtl/>
        </w:rPr>
        <w:t xml:space="preserve"> </w:t>
      </w:r>
      <w:r w:rsidRPr="00391B53">
        <w:rPr>
          <w:rFonts w:asciiTheme="majorBidi" w:hAnsiTheme="majorBidi" w:cs="B Mitra"/>
          <w:rtl/>
        </w:rPr>
        <w:t>و پنجره تراکم تأثیر نمی گذارد و بنابراین، توان عملیاتی تأثیر</w:t>
      </w:r>
      <w:r>
        <w:rPr>
          <w:rFonts w:asciiTheme="majorBidi" w:hAnsiTheme="majorBidi" w:cs="B Mitra" w:hint="cs"/>
          <w:rtl/>
        </w:rPr>
        <w:t xml:space="preserve"> </w:t>
      </w:r>
      <w:r w:rsidRPr="00391B53">
        <w:rPr>
          <w:rFonts w:asciiTheme="majorBidi" w:hAnsiTheme="majorBidi" w:cs="B Mitra"/>
          <w:rtl/>
        </w:rPr>
        <w:t>منفی نخواهد داشت. از آنجا که</w:t>
      </w:r>
      <w:r>
        <w:rPr>
          <w:rFonts w:asciiTheme="majorBidi" w:hAnsiTheme="majorBidi" w:cs="B Mitra" w:hint="cs"/>
          <w:rtl/>
        </w:rPr>
        <w:t xml:space="preserve"> </w:t>
      </w:r>
      <w:r>
        <w:rPr>
          <w:rFonts w:asciiTheme="majorBidi" w:hAnsiTheme="majorBidi" w:cs="B Mitra"/>
          <w:i/>
          <w:iCs/>
        </w:rPr>
        <w:t>L</w:t>
      </w:r>
      <w:r>
        <w:rPr>
          <w:rFonts w:asciiTheme="majorBidi" w:hAnsiTheme="majorBidi" w:cs="B Mitra" w:hint="cs"/>
          <w:i/>
          <w:iCs/>
          <w:rtl/>
          <w:lang w:bidi="fa-IR"/>
        </w:rPr>
        <w:t xml:space="preserve"> </w:t>
      </w:r>
      <w:r w:rsidR="00AB78A4">
        <w:rPr>
          <w:rFonts w:asciiTheme="majorBidi" w:hAnsiTheme="majorBidi" w:cs="B Mitra" w:hint="cs"/>
          <w:i/>
          <w:iCs/>
          <w:rtl/>
          <w:lang w:bidi="fa-IR"/>
        </w:rPr>
        <w:t xml:space="preserve"> </w:t>
      </w:r>
      <w:r w:rsidR="00AB78A4">
        <w:rPr>
          <w:rFonts w:asciiTheme="majorBidi" w:hAnsiTheme="majorBidi" w:cs="B Mitra" w:hint="cs"/>
          <w:rtl/>
          <w:lang w:bidi="fa-IR"/>
        </w:rPr>
        <w:t xml:space="preserve">و </w:t>
      </w:r>
      <w:r w:rsidR="00AB78A4">
        <w:rPr>
          <w:rFonts w:asciiTheme="majorBidi" w:hAnsiTheme="majorBidi" w:cs="B Mitra"/>
          <w:i/>
          <w:iCs/>
          <w:lang w:bidi="fa-IR"/>
        </w:rPr>
        <w:t>N</w:t>
      </w:r>
      <w:r w:rsidR="00AB78A4">
        <w:rPr>
          <w:rFonts w:asciiTheme="majorBidi" w:hAnsiTheme="majorBidi" w:cs="B Mitra" w:hint="cs"/>
          <w:rtl/>
          <w:lang w:bidi="fa-IR"/>
        </w:rPr>
        <w:t xml:space="preserve"> هردو شامل مضربی از </w:t>
      </w:r>
      <w:r w:rsidR="00AB78A4">
        <w:rPr>
          <w:rFonts w:asciiTheme="majorBidi" w:hAnsiTheme="majorBidi" w:cs="B Mitra"/>
          <w:i/>
          <w:iCs/>
          <w:lang w:bidi="fa-IR"/>
        </w:rPr>
        <w:t>BW</w:t>
      </w:r>
      <w:r w:rsidR="00AB78A4">
        <w:rPr>
          <w:rFonts w:asciiTheme="majorBidi" w:hAnsiTheme="majorBidi" w:cs="B Mitra" w:hint="cs"/>
          <w:i/>
          <w:iCs/>
          <w:rtl/>
          <w:lang w:bidi="fa-IR"/>
        </w:rPr>
        <w:t xml:space="preserve"> </w:t>
      </w:r>
      <w:r w:rsidR="00AB78A4">
        <w:rPr>
          <w:rFonts w:asciiTheme="majorBidi" w:hAnsiTheme="majorBidi" w:cs="B Mitra" w:hint="cs"/>
          <w:rtl/>
          <w:lang w:bidi="fa-IR"/>
        </w:rPr>
        <w:t xml:space="preserve">ثابت هستند، </w:t>
      </w:r>
      <w:r w:rsidR="00AB78A4" w:rsidRPr="00AB78A4">
        <w:rPr>
          <w:rFonts w:asciiTheme="majorBidi" w:hAnsiTheme="majorBidi" w:cs="B Mitra"/>
          <w:rtl/>
        </w:rPr>
        <w:t xml:space="preserve">می توانیم هر دو طرف نابرابری های ذکر شده را </w:t>
      </w:r>
      <w:r w:rsidR="00AB78A4">
        <w:rPr>
          <w:rFonts w:asciiTheme="majorBidi" w:hAnsiTheme="majorBidi" w:cs="B Mitra"/>
          <w:rtl/>
        </w:rPr>
        <w:t>تقسیم</w:t>
      </w:r>
      <w:r w:rsidR="00AB78A4">
        <w:rPr>
          <w:rFonts w:asciiTheme="majorBidi" w:hAnsiTheme="majorBidi" w:cs="B Mitra" w:hint="cs"/>
          <w:rtl/>
        </w:rPr>
        <w:t xml:space="preserve"> بر </w:t>
      </w:r>
      <w:r w:rsidR="00AB78A4" w:rsidRPr="00AB78A4">
        <w:rPr>
          <w:rFonts w:asciiTheme="majorBidi" w:hAnsiTheme="majorBidi" w:cs="B Mitra"/>
          <w:i/>
          <w:iCs/>
          <w:lang w:bidi="fa-IR"/>
        </w:rPr>
        <w:t>BW</w:t>
      </w:r>
      <w:r w:rsidR="00AB78A4">
        <w:rPr>
          <w:rFonts w:asciiTheme="majorBidi" w:hAnsiTheme="majorBidi" w:cs="B Mitra" w:hint="cs"/>
          <w:rtl/>
          <w:lang w:bidi="fa-IR"/>
        </w:rPr>
        <w:t xml:space="preserve"> </w:t>
      </w:r>
      <w:r w:rsidR="00AB78A4" w:rsidRPr="00AB78A4">
        <w:rPr>
          <w:rFonts w:asciiTheme="majorBidi" w:hAnsiTheme="majorBidi" w:cs="B Mitra"/>
          <w:rtl/>
        </w:rPr>
        <w:t>کنیم، و ناب</w:t>
      </w:r>
      <w:r w:rsidR="00AB78A4">
        <w:rPr>
          <w:rFonts w:asciiTheme="majorBidi" w:hAnsiTheme="majorBidi" w:cs="B Mitra"/>
          <w:rtl/>
        </w:rPr>
        <w:t>رابری حاصل همچنان درست خواهد ب</w:t>
      </w:r>
      <w:r w:rsidR="00AB78A4">
        <w:rPr>
          <w:rFonts w:asciiTheme="majorBidi" w:hAnsiTheme="majorBidi" w:cs="B Mitra" w:hint="cs"/>
          <w:rtl/>
        </w:rPr>
        <w:t xml:space="preserve">ود. </w:t>
      </w:r>
      <w:r w:rsidR="00AB78A4" w:rsidRPr="00AB78A4">
        <w:rPr>
          <w:rFonts w:asciiTheme="majorBidi" w:hAnsiTheme="majorBidi" w:cs="B Mitra"/>
          <w:rtl/>
        </w:rPr>
        <w:t>بنابراین،</w:t>
      </w:r>
      <w:r w:rsidR="00AB78A4">
        <w:rPr>
          <w:rFonts w:asciiTheme="majorBidi" w:hAnsiTheme="majorBidi" w:cs="B Mitra" w:hint="cs"/>
          <w:rtl/>
        </w:rPr>
        <w:t xml:space="preserve"> </w:t>
      </w:r>
      <w:r w:rsidR="00AB78A4" w:rsidRPr="00AB78A4">
        <w:rPr>
          <w:rFonts w:asciiTheme="majorBidi" w:hAnsiTheme="majorBidi" w:cs="B Mitra"/>
          <w:rtl/>
        </w:rPr>
        <w:t>برآورد</w:t>
      </w:r>
      <w:r w:rsidR="00AB78A4" w:rsidRPr="00AB78A4">
        <w:rPr>
          <w:rFonts w:asciiTheme="majorBidi" w:hAnsiTheme="majorBidi" w:cs="B Mitra"/>
          <w:lang w:bidi="fa-IR"/>
        </w:rPr>
        <w:t xml:space="preserve"> </w:t>
      </w:r>
      <w:r w:rsidR="00AB78A4" w:rsidRPr="00AB78A4">
        <w:rPr>
          <w:rFonts w:asciiTheme="majorBidi" w:hAnsiTheme="majorBidi" w:cs="B Mitra"/>
          <w:i/>
          <w:iCs/>
          <w:lang w:bidi="fa-IR"/>
        </w:rPr>
        <w:t>BW</w:t>
      </w:r>
      <w:r w:rsidR="00AB78A4">
        <w:rPr>
          <w:rFonts w:asciiTheme="majorBidi" w:hAnsiTheme="majorBidi" w:cs="B Mitra" w:hint="cs"/>
          <w:i/>
          <w:iCs/>
          <w:rtl/>
          <w:lang w:bidi="fa-IR"/>
        </w:rPr>
        <w:t xml:space="preserve"> </w:t>
      </w:r>
      <w:r w:rsidR="00AB78A4" w:rsidRPr="00AB78A4">
        <w:rPr>
          <w:rFonts w:asciiTheme="majorBidi" w:hAnsiTheme="majorBidi" w:cs="B Mitra"/>
          <w:rtl/>
        </w:rPr>
        <w:t>اجباری نیست و می توان آن را در اجرای</w:t>
      </w:r>
      <w:r w:rsidR="00AB78A4" w:rsidRPr="00AB78A4">
        <w:rPr>
          <w:rFonts w:asciiTheme="majorBidi" w:hAnsiTheme="majorBidi" w:cs="B Mitra"/>
          <w:lang w:bidi="fa-IR"/>
        </w:rPr>
        <w:t xml:space="preserve"> CERL </w:t>
      </w:r>
      <w:r w:rsidR="00AB78A4" w:rsidRPr="00AB78A4">
        <w:rPr>
          <w:rFonts w:asciiTheme="majorBidi" w:hAnsiTheme="majorBidi" w:cs="B Mitra"/>
          <w:rtl/>
        </w:rPr>
        <w:t>روی</w:t>
      </w:r>
      <w:r w:rsidR="00AB78A4">
        <w:rPr>
          <w:rFonts w:asciiTheme="majorBidi" w:hAnsiTheme="majorBidi" w:cs="B Mitra" w:hint="cs"/>
          <w:rtl/>
        </w:rPr>
        <w:t xml:space="preserve"> </w:t>
      </w:r>
      <w:r w:rsidR="00AB78A4" w:rsidRPr="00AB78A4">
        <w:rPr>
          <w:rFonts w:asciiTheme="majorBidi" w:hAnsiTheme="majorBidi" w:cs="B Mitra"/>
          <w:rtl/>
        </w:rPr>
        <w:t>یک تنظیم کرد. به طور خلاصه، به طور کلی به تجزیه و تحلیل</w:t>
      </w:r>
      <w:r w:rsidR="00AB78A4">
        <w:rPr>
          <w:rFonts w:asciiTheme="majorBidi" w:hAnsiTheme="majorBidi" w:cs="B Mitra" w:hint="cs"/>
          <w:rtl/>
        </w:rPr>
        <w:t xml:space="preserve"> </w:t>
      </w:r>
      <w:r w:rsidR="00AB78A4">
        <w:rPr>
          <w:rFonts w:asciiTheme="majorBidi" w:hAnsiTheme="majorBidi" w:cs="B Mitra"/>
          <w:i/>
          <w:iCs/>
        </w:rPr>
        <w:t>RTT</w:t>
      </w:r>
      <w:r w:rsidR="00AB78A4">
        <w:rPr>
          <w:rFonts w:asciiTheme="majorBidi" w:hAnsiTheme="majorBidi" w:cs="B Mitra" w:hint="cs"/>
          <w:rtl/>
        </w:rPr>
        <w:t xml:space="preserve"> </w:t>
      </w:r>
      <w:r w:rsidR="00AB78A4" w:rsidRPr="00AB78A4">
        <w:rPr>
          <w:rFonts w:asciiTheme="majorBidi" w:hAnsiTheme="majorBidi" w:cs="B Mitra"/>
          <w:rtl/>
        </w:rPr>
        <w:t>شناسایی شده فعلی با حداقل</w:t>
      </w:r>
      <w:r w:rsidR="00AB78A4" w:rsidRPr="00AB78A4">
        <w:rPr>
          <w:rFonts w:asciiTheme="majorBidi" w:hAnsiTheme="majorBidi" w:cs="B Mitra"/>
          <w:lang w:bidi="fa-IR"/>
        </w:rPr>
        <w:t xml:space="preserve"> </w:t>
      </w:r>
      <w:r w:rsidR="00AB78A4" w:rsidRPr="00AB78A4">
        <w:rPr>
          <w:rFonts w:asciiTheme="majorBidi" w:hAnsiTheme="majorBidi" w:cs="B Mitra"/>
          <w:i/>
          <w:iCs/>
          <w:lang w:bidi="fa-IR"/>
        </w:rPr>
        <w:t>RTT</w:t>
      </w:r>
      <w:r w:rsidR="00AB78A4" w:rsidRPr="00AB78A4">
        <w:rPr>
          <w:rFonts w:asciiTheme="majorBidi" w:hAnsiTheme="majorBidi" w:cs="B Mitra"/>
          <w:lang w:bidi="fa-IR"/>
        </w:rPr>
        <w:t xml:space="preserve"> </w:t>
      </w:r>
      <w:r w:rsidR="00AB78A4" w:rsidRPr="00AB78A4">
        <w:rPr>
          <w:rFonts w:asciiTheme="majorBidi" w:hAnsiTheme="majorBidi" w:cs="B Mitra"/>
          <w:rtl/>
        </w:rPr>
        <w:t>شناسایی شده مربوط می شود</w:t>
      </w:r>
      <w:r w:rsidR="00AB78A4">
        <w:rPr>
          <w:rFonts w:asciiTheme="majorBidi" w:hAnsiTheme="majorBidi" w:cs="B Mitra" w:hint="cs"/>
          <w:rtl/>
          <w:lang w:bidi="fa-IR"/>
        </w:rPr>
        <w:t>.</w:t>
      </w:r>
    </w:p>
    <w:p w:rsidR="00AB78A4" w:rsidRDefault="00AB78A4" w:rsidP="00AB78A4">
      <w:pPr>
        <w:bidi/>
        <w:jc w:val="both"/>
        <w:rPr>
          <w:rFonts w:asciiTheme="majorBidi" w:hAnsiTheme="majorBidi" w:cs="B Mitra"/>
          <w:b/>
          <w:bCs/>
          <w:rtl/>
          <w:lang w:bidi="fa-IR"/>
        </w:rPr>
      </w:pPr>
      <w:r>
        <w:rPr>
          <w:rFonts w:asciiTheme="majorBidi" w:hAnsiTheme="majorBidi" w:cs="B Mitra"/>
          <w:b/>
          <w:bCs/>
          <w:lang w:bidi="fa-IR"/>
        </w:rPr>
        <w:t>IV</w:t>
      </w:r>
      <w:r>
        <w:rPr>
          <w:rFonts w:asciiTheme="majorBidi" w:hAnsiTheme="majorBidi" w:cs="B Mitra" w:hint="cs"/>
          <w:b/>
          <w:bCs/>
          <w:rtl/>
          <w:lang w:bidi="fa-IR"/>
        </w:rPr>
        <w:t>. روش پژوهش</w:t>
      </w:r>
    </w:p>
    <w:p w:rsidR="00AB78A4" w:rsidRPr="00AB78A4" w:rsidRDefault="00AB78A4" w:rsidP="00AB78A4">
      <w:pPr>
        <w:bidi/>
        <w:jc w:val="both"/>
        <w:rPr>
          <w:rFonts w:asciiTheme="majorBidi" w:hAnsiTheme="majorBidi" w:cs="B Mitra"/>
          <w:rtl/>
          <w:lang w:bidi="fa-IR"/>
        </w:rPr>
      </w:pPr>
      <w:r w:rsidRPr="00AB78A4">
        <w:rPr>
          <w:rFonts w:asciiTheme="majorBidi" w:hAnsiTheme="majorBidi" w:cs="B Mitra" w:hint="cs"/>
          <w:rtl/>
          <w:lang w:bidi="fa-IR"/>
        </w:rPr>
        <w:t>ما</w:t>
      </w:r>
      <w:r w:rsidRPr="00AB78A4">
        <w:rPr>
          <w:rFonts w:asciiTheme="majorBidi" w:hAnsiTheme="majorBidi" w:cs="B Mitra"/>
          <w:rtl/>
          <w:lang w:bidi="fa-IR"/>
        </w:rPr>
        <w:t xml:space="preserve"> </w:t>
      </w:r>
      <w:r w:rsidRPr="00AB78A4">
        <w:rPr>
          <w:rFonts w:asciiTheme="majorBidi" w:hAnsiTheme="majorBidi" w:cs="B Mitra" w:hint="cs"/>
          <w:rtl/>
          <w:lang w:bidi="fa-IR"/>
        </w:rPr>
        <w:t>فرض</w:t>
      </w:r>
      <w:r w:rsidRPr="00AB78A4">
        <w:rPr>
          <w:rFonts w:asciiTheme="majorBidi" w:hAnsiTheme="majorBidi" w:cs="B Mitra"/>
          <w:rtl/>
          <w:lang w:bidi="fa-IR"/>
        </w:rPr>
        <w:t xml:space="preserve"> </w:t>
      </w:r>
      <w:r w:rsidRPr="00AB78A4">
        <w:rPr>
          <w:rFonts w:asciiTheme="majorBidi" w:hAnsiTheme="majorBidi" w:cs="B Mitra" w:hint="cs"/>
          <w:rtl/>
          <w:lang w:bidi="fa-IR"/>
        </w:rPr>
        <w:t>می‌کنیم</w:t>
      </w:r>
      <w:r w:rsidRPr="00AB78A4">
        <w:rPr>
          <w:rFonts w:asciiTheme="majorBidi" w:hAnsiTheme="majorBidi" w:cs="B Mitra"/>
          <w:rtl/>
          <w:lang w:bidi="fa-IR"/>
        </w:rPr>
        <w:t xml:space="preserve"> </w:t>
      </w:r>
      <w:r w:rsidRPr="00AB78A4">
        <w:rPr>
          <w:rFonts w:asciiTheme="majorBidi" w:hAnsiTheme="majorBidi" w:cs="B Mitra" w:hint="cs"/>
          <w:rtl/>
          <w:lang w:bidi="fa-IR"/>
        </w:rPr>
        <w:t>که</w:t>
      </w:r>
      <w:r w:rsidRPr="00AB78A4">
        <w:rPr>
          <w:rFonts w:asciiTheme="majorBidi" w:hAnsiTheme="majorBidi" w:cs="B Mitra"/>
          <w:rtl/>
          <w:lang w:bidi="fa-IR"/>
        </w:rPr>
        <w:t xml:space="preserve"> </w:t>
      </w:r>
      <w:r w:rsidRPr="00AB78A4">
        <w:rPr>
          <w:rFonts w:asciiTheme="majorBidi" w:hAnsiTheme="majorBidi" w:cs="B Mitra" w:hint="cs"/>
          <w:rtl/>
          <w:lang w:bidi="fa-IR"/>
        </w:rPr>
        <w:t>انرژی</w:t>
      </w:r>
      <w:r w:rsidRPr="00AB78A4">
        <w:rPr>
          <w:rFonts w:asciiTheme="majorBidi" w:hAnsiTheme="majorBidi" w:cs="B Mitra"/>
          <w:rtl/>
          <w:lang w:bidi="fa-IR"/>
        </w:rPr>
        <w:t xml:space="preserve"> </w:t>
      </w:r>
      <w:r w:rsidRPr="00AB78A4">
        <w:rPr>
          <w:rFonts w:asciiTheme="majorBidi" w:hAnsiTheme="majorBidi" w:cs="B Mitra" w:hint="cs"/>
          <w:rtl/>
          <w:lang w:bidi="fa-IR"/>
        </w:rPr>
        <w:t>اولیه</w:t>
      </w:r>
      <w:r w:rsidRPr="00AB78A4">
        <w:rPr>
          <w:rFonts w:asciiTheme="majorBidi" w:hAnsiTheme="majorBidi" w:cs="B Mitra"/>
          <w:rtl/>
          <w:lang w:bidi="fa-IR"/>
        </w:rPr>
        <w:t xml:space="preserve"> </w:t>
      </w:r>
      <w:r w:rsidRPr="00AB78A4">
        <w:rPr>
          <w:rFonts w:asciiTheme="majorBidi" w:hAnsiTheme="majorBidi" w:cs="B Mitra" w:hint="cs"/>
          <w:rtl/>
          <w:lang w:bidi="fa-IR"/>
        </w:rPr>
        <w:t>متساوی</w:t>
      </w:r>
      <w:r w:rsidRPr="00AB78A4">
        <w:rPr>
          <w:rFonts w:asciiTheme="majorBidi" w:hAnsiTheme="majorBidi" w:cs="B Mitra"/>
          <w:rtl/>
          <w:lang w:bidi="fa-IR"/>
        </w:rPr>
        <w:t xml:space="preserve"> </w:t>
      </w:r>
      <w:r w:rsidRPr="00AB78A4">
        <w:rPr>
          <w:rFonts w:asciiTheme="majorBidi" w:hAnsiTheme="majorBidi" w:cs="B Mitra" w:hint="cs"/>
          <w:rtl/>
          <w:lang w:bidi="fa-IR"/>
        </w:rPr>
        <w:t>به</w:t>
      </w:r>
      <w:r w:rsidRPr="00AB78A4">
        <w:rPr>
          <w:rFonts w:asciiTheme="majorBidi" w:hAnsiTheme="majorBidi" w:cs="B Mitra"/>
          <w:rtl/>
          <w:lang w:bidi="fa-IR"/>
        </w:rPr>
        <w:t xml:space="preserve"> </w:t>
      </w:r>
      <w:r w:rsidRPr="00AB78A4">
        <w:rPr>
          <w:rFonts w:asciiTheme="majorBidi" w:hAnsiTheme="majorBidi" w:cs="B Mitra" w:hint="cs"/>
          <w:rtl/>
          <w:lang w:bidi="fa-IR"/>
        </w:rPr>
        <w:t>همه</w:t>
      </w:r>
      <w:r w:rsidRPr="00AB78A4">
        <w:rPr>
          <w:rFonts w:asciiTheme="majorBidi" w:hAnsiTheme="majorBidi" w:cs="B Mitra"/>
          <w:rtl/>
          <w:lang w:bidi="fa-IR"/>
        </w:rPr>
        <w:t xml:space="preserve"> </w:t>
      </w:r>
      <w:r w:rsidRPr="00AB78A4">
        <w:rPr>
          <w:rFonts w:asciiTheme="majorBidi" w:hAnsiTheme="majorBidi" w:cs="B Mitra" w:hint="cs"/>
          <w:rtl/>
          <w:lang w:bidi="fa-IR"/>
        </w:rPr>
        <w:t>یال‌های</w:t>
      </w:r>
      <w:r w:rsidRPr="00AB78A4">
        <w:rPr>
          <w:rFonts w:asciiTheme="majorBidi" w:hAnsiTheme="majorBidi" w:cs="B Mitra"/>
          <w:rtl/>
          <w:lang w:bidi="fa-IR"/>
        </w:rPr>
        <w:t xml:space="preserve"> </w:t>
      </w:r>
      <w:r w:rsidRPr="00AB78A4">
        <w:rPr>
          <w:rFonts w:asciiTheme="majorBidi" w:hAnsiTheme="majorBidi" w:cs="B Mitra" w:hint="cs"/>
          <w:rtl/>
          <w:lang w:bidi="fa-IR"/>
        </w:rPr>
        <w:t>متحرک</w:t>
      </w:r>
      <w:r w:rsidRPr="00AB78A4">
        <w:rPr>
          <w:rFonts w:asciiTheme="majorBidi" w:hAnsiTheme="majorBidi" w:cs="B Mitra"/>
          <w:rtl/>
          <w:lang w:bidi="fa-IR"/>
        </w:rPr>
        <w:t xml:space="preserve"> </w:t>
      </w:r>
      <w:r w:rsidRPr="00AB78A4">
        <w:rPr>
          <w:rFonts w:asciiTheme="majorBidi" w:hAnsiTheme="majorBidi" w:cs="B Mitra" w:hint="cs"/>
          <w:rtl/>
          <w:lang w:bidi="fa-IR"/>
        </w:rPr>
        <w:t>در</w:t>
      </w:r>
      <w:r w:rsidRPr="00AB78A4">
        <w:rPr>
          <w:rFonts w:asciiTheme="majorBidi" w:hAnsiTheme="majorBidi" w:cs="B Mitra"/>
          <w:rtl/>
          <w:lang w:bidi="fa-IR"/>
        </w:rPr>
        <w:t xml:space="preserve"> </w:t>
      </w:r>
      <w:r w:rsidRPr="00AB78A4">
        <w:rPr>
          <w:rFonts w:asciiTheme="majorBidi" w:hAnsiTheme="majorBidi" w:cs="B Mitra" w:hint="cs"/>
          <w:rtl/>
          <w:lang w:bidi="fa-IR"/>
        </w:rPr>
        <w:t>یک</w:t>
      </w:r>
      <w:r w:rsidRPr="00AB78A4">
        <w:rPr>
          <w:rFonts w:asciiTheme="majorBidi" w:hAnsiTheme="majorBidi" w:cs="B Mitra"/>
          <w:rtl/>
          <w:lang w:bidi="fa-IR"/>
        </w:rPr>
        <w:t xml:space="preserve"> </w:t>
      </w:r>
      <w:r w:rsidRPr="00AB78A4">
        <w:rPr>
          <w:rFonts w:asciiTheme="majorBidi" w:hAnsiTheme="majorBidi" w:cs="B Mitra" w:hint="cs"/>
          <w:rtl/>
          <w:lang w:bidi="fa-IR"/>
        </w:rPr>
        <w:t>شبکه</w:t>
      </w:r>
      <w:r w:rsidRPr="00AB78A4">
        <w:rPr>
          <w:rFonts w:asciiTheme="majorBidi" w:hAnsiTheme="majorBidi" w:cs="B Mitra"/>
          <w:rtl/>
          <w:lang w:bidi="fa-IR"/>
        </w:rPr>
        <w:t xml:space="preserve"> </w:t>
      </w:r>
      <w:r w:rsidRPr="00AB78A4">
        <w:rPr>
          <w:rFonts w:asciiTheme="majorBidi" w:hAnsiTheme="majorBidi" w:cs="B Mitra" w:hint="cs"/>
          <w:rtl/>
          <w:lang w:bidi="fa-IR"/>
        </w:rPr>
        <w:t>بی‌سیم</w:t>
      </w:r>
      <w:r w:rsidRPr="00AB78A4">
        <w:rPr>
          <w:rFonts w:asciiTheme="majorBidi" w:hAnsiTheme="majorBidi" w:cs="B Mitra"/>
          <w:rtl/>
          <w:lang w:bidi="fa-IR"/>
        </w:rPr>
        <w:t xml:space="preserve"> </w:t>
      </w:r>
      <w:r w:rsidRPr="00AB78A4">
        <w:rPr>
          <w:rFonts w:asciiTheme="majorBidi" w:hAnsiTheme="majorBidi" w:cs="B Mitra" w:hint="cs"/>
          <w:rtl/>
          <w:lang w:bidi="fa-IR"/>
        </w:rPr>
        <w:t>اختصاص</w:t>
      </w:r>
      <w:r w:rsidRPr="00AB78A4">
        <w:rPr>
          <w:rFonts w:asciiTheme="majorBidi" w:hAnsiTheme="majorBidi" w:cs="B Mitra"/>
          <w:rtl/>
          <w:lang w:bidi="fa-IR"/>
        </w:rPr>
        <w:t xml:space="preserve"> </w:t>
      </w:r>
      <w:r w:rsidRPr="00AB78A4">
        <w:rPr>
          <w:rFonts w:asciiTheme="majorBidi" w:hAnsiTheme="majorBidi" w:cs="B Mitra" w:hint="cs"/>
          <w:rtl/>
          <w:lang w:bidi="fa-IR"/>
        </w:rPr>
        <w:t>داده</w:t>
      </w:r>
      <w:r w:rsidRPr="00AB78A4">
        <w:rPr>
          <w:rFonts w:asciiTheme="majorBidi" w:hAnsiTheme="majorBidi" w:cs="B Mitra"/>
          <w:rtl/>
          <w:lang w:bidi="fa-IR"/>
        </w:rPr>
        <w:t xml:space="preserve"> </w:t>
      </w:r>
      <w:r w:rsidRPr="00AB78A4">
        <w:rPr>
          <w:rFonts w:asciiTheme="majorBidi" w:hAnsiTheme="majorBidi" w:cs="B Mitra" w:hint="cs"/>
          <w:rtl/>
          <w:lang w:bidi="fa-IR"/>
        </w:rPr>
        <w:t>شود</w:t>
      </w:r>
      <w:r w:rsidRPr="00AB78A4">
        <w:rPr>
          <w:rFonts w:asciiTheme="majorBidi" w:hAnsiTheme="majorBidi" w:cs="B Mitra"/>
          <w:rtl/>
          <w:lang w:bidi="fa-IR"/>
        </w:rPr>
        <w:t xml:space="preserve">. </w:t>
      </w:r>
      <w:r w:rsidRPr="00AB78A4">
        <w:rPr>
          <w:rFonts w:asciiTheme="majorBidi" w:hAnsiTheme="majorBidi" w:cs="B Mitra" w:hint="cs"/>
          <w:rtl/>
          <w:lang w:bidi="fa-IR"/>
        </w:rPr>
        <w:t>جریان</w:t>
      </w:r>
      <w:r w:rsidRPr="00AB78A4">
        <w:rPr>
          <w:rFonts w:asciiTheme="majorBidi" w:hAnsiTheme="majorBidi" w:cs="B Mitra"/>
          <w:rtl/>
          <w:lang w:bidi="fa-IR"/>
        </w:rPr>
        <w:t xml:space="preserve"> </w:t>
      </w:r>
      <w:r w:rsidRPr="00AB78A4">
        <w:rPr>
          <w:rFonts w:asciiTheme="majorBidi" w:hAnsiTheme="majorBidi" w:cs="B Mitra" w:hint="cs"/>
          <w:rtl/>
          <w:lang w:bidi="fa-IR"/>
        </w:rPr>
        <w:t>الگوریتم</w:t>
      </w:r>
      <w:r w:rsidRPr="00AB78A4">
        <w:rPr>
          <w:rFonts w:asciiTheme="majorBidi" w:hAnsiTheme="majorBidi" w:cs="B Mitra"/>
          <w:rtl/>
          <w:lang w:bidi="fa-IR"/>
        </w:rPr>
        <w:t xml:space="preserve"> </w:t>
      </w:r>
      <w:r w:rsidRPr="00AB78A4">
        <w:rPr>
          <w:rFonts w:asciiTheme="majorBidi" w:hAnsiTheme="majorBidi" w:cs="B Mitra" w:hint="cs"/>
          <w:rtl/>
          <w:lang w:bidi="fa-IR"/>
        </w:rPr>
        <w:t>پیشنهادی</w:t>
      </w:r>
      <w:r w:rsidRPr="00AB78A4">
        <w:rPr>
          <w:rFonts w:asciiTheme="majorBidi" w:hAnsiTheme="majorBidi" w:cs="B Mitra"/>
          <w:rtl/>
          <w:lang w:bidi="fa-IR"/>
        </w:rPr>
        <w:t xml:space="preserve"> </w:t>
      </w:r>
      <w:r w:rsidRPr="00AB78A4">
        <w:rPr>
          <w:rFonts w:asciiTheme="majorBidi" w:hAnsiTheme="majorBidi" w:cs="B Mitra" w:hint="cs"/>
          <w:rtl/>
          <w:lang w:bidi="fa-IR"/>
        </w:rPr>
        <w:t>در</w:t>
      </w:r>
      <w:r w:rsidRPr="00AB78A4">
        <w:rPr>
          <w:rFonts w:asciiTheme="majorBidi" w:hAnsiTheme="majorBidi" w:cs="B Mitra"/>
          <w:rtl/>
          <w:lang w:bidi="fa-IR"/>
        </w:rPr>
        <w:t xml:space="preserve"> </w:t>
      </w:r>
      <w:r w:rsidRPr="00AB78A4">
        <w:rPr>
          <w:rFonts w:asciiTheme="majorBidi" w:hAnsiTheme="majorBidi" w:cs="B Mitra" w:hint="cs"/>
          <w:rtl/>
          <w:lang w:bidi="fa-IR"/>
        </w:rPr>
        <w:t>شکل</w:t>
      </w:r>
      <w:r w:rsidRPr="00AB78A4">
        <w:rPr>
          <w:rFonts w:asciiTheme="majorBidi" w:hAnsiTheme="majorBidi" w:cs="B Mitra"/>
          <w:rtl/>
          <w:lang w:bidi="fa-IR"/>
        </w:rPr>
        <w:t xml:space="preserve"> ۴ </w:t>
      </w:r>
      <w:r w:rsidRPr="00AB78A4">
        <w:rPr>
          <w:rFonts w:asciiTheme="majorBidi" w:hAnsiTheme="majorBidi" w:cs="B Mitra" w:hint="cs"/>
          <w:rtl/>
          <w:lang w:bidi="fa-IR"/>
        </w:rPr>
        <w:t>نشان</w:t>
      </w:r>
      <w:r w:rsidRPr="00AB78A4">
        <w:rPr>
          <w:rFonts w:asciiTheme="majorBidi" w:hAnsiTheme="majorBidi" w:cs="B Mitra"/>
          <w:rtl/>
          <w:lang w:bidi="fa-IR"/>
        </w:rPr>
        <w:t xml:space="preserve"> </w:t>
      </w:r>
      <w:r w:rsidRPr="00AB78A4">
        <w:rPr>
          <w:rFonts w:asciiTheme="majorBidi" w:hAnsiTheme="majorBidi" w:cs="B Mitra" w:hint="cs"/>
          <w:rtl/>
          <w:lang w:bidi="fa-IR"/>
        </w:rPr>
        <w:t>داده</w:t>
      </w:r>
      <w:r w:rsidRPr="00AB78A4">
        <w:rPr>
          <w:rFonts w:asciiTheme="majorBidi" w:hAnsiTheme="majorBidi" w:cs="B Mitra"/>
          <w:rtl/>
          <w:lang w:bidi="fa-IR"/>
        </w:rPr>
        <w:t xml:space="preserve"> </w:t>
      </w:r>
      <w:r w:rsidRPr="00AB78A4">
        <w:rPr>
          <w:rFonts w:asciiTheme="majorBidi" w:hAnsiTheme="majorBidi" w:cs="B Mitra" w:hint="cs"/>
          <w:rtl/>
          <w:lang w:bidi="fa-IR"/>
        </w:rPr>
        <w:t>شده</w:t>
      </w:r>
      <w:r w:rsidRPr="00AB78A4">
        <w:rPr>
          <w:rFonts w:asciiTheme="majorBidi" w:hAnsiTheme="majorBidi" w:cs="B Mitra"/>
          <w:rtl/>
          <w:lang w:bidi="fa-IR"/>
        </w:rPr>
        <w:t xml:space="preserve"> </w:t>
      </w:r>
      <w:r w:rsidRPr="00AB78A4">
        <w:rPr>
          <w:rFonts w:asciiTheme="majorBidi" w:hAnsiTheme="majorBidi" w:cs="B Mitra" w:hint="cs"/>
          <w:rtl/>
          <w:lang w:bidi="fa-IR"/>
        </w:rPr>
        <w:t>است</w:t>
      </w:r>
      <w:r w:rsidRPr="00AB78A4">
        <w:rPr>
          <w:rFonts w:asciiTheme="majorBidi" w:hAnsiTheme="majorBidi" w:cs="B Mitra"/>
          <w:rtl/>
          <w:lang w:bidi="fa-IR"/>
        </w:rPr>
        <w:t xml:space="preserve"> </w:t>
      </w:r>
      <w:r w:rsidRPr="00AB78A4">
        <w:rPr>
          <w:rFonts w:asciiTheme="majorBidi" w:hAnsiTheme="majorBidi" w:cs="B Mitra" w:hint="cs"/>
          <w:rtl/>
          <w:lang w:bidi="fa-IR"/>
        </w:rPr>
        <w:t>که</w:t>
      </w:r>
      <w:r w:rsidRPr="00AB78A4">
        <w:rPr>
          <w:rFonts w:asciiTheme="majorBidi" w:hAnsiTheme="majorBidi" w:cs="B Mitra"/>
          <w:rtl/>
          <w:lang w:bidi="fa-IR"/>
        </w:rPr>
        <w:t xml:space="preserve"> </w:t>
      </w:r>
      <w:r w:rsidRPr="00AB78A4">
        <w:rPr>
          <w:rFonts w:asciiTheme="majorBidi" w:hAnsiTheme="majorBidi" w:cs="B Mitra" w:hint="cs"/>
          <w:rtl/>
          <w:lang w:bidi="fa-IR"/>
        </w:rPr>
        <w:t>در</w:t>
      </w:r>
      <w:r w:rsidRPr="00AB78A4">
        <w:rPr>
          <w:rFonts w:asciiTheme="majorBidi" w:hAnsiTheme="majorBidi" w:cs="B Mitra"/>
          <w:rtl/>
          <w:lang w:bidi="fa-IR"/>
        </w:rPr>
        <w:t xml:space="preserve"> </w:t>
      </w:r>
      <w:r w:rsidRPr="00AB78A4">
        <w:rPr>
          <w:rFonts w:asciiTheme="majorBidi" w:hAnsiTheme="majorBidi" w:cs="B Mitra" w:hint="cs"/>
          <w:rtl/>
          <w:lang w:bidi="fa-IR"/>
        </w:rPr>
        <w:t>آن</w:t>
      </w:r>
      <w:r w:rsidRPr="00AB78A4">
        <w:rPr>
          <w:rFonts w:asciiTheme="majorBidi" w:hAnsiTheme="majorBidi" w:cs="B Mitra"/>
          <w:rtl/>
          <w:lang w:bidi="fa-IR"/>
        </w:rPr>
        <w:t xml:space="preserve"> </w:t>
      </w:r>
      <w:r w:rsidRPr="00AB78A4">
        <w:rPr>
          <w:rFonts w:asciiTheme="majorBidi" w:hAnsiTheme="majorBidi" w:cs="B Mitra" w:hint="cs"/>
          <w:rtl/>
          <w:lang w:bidi="fa-IR"/>
        </w:rPr>
        <w:t>از</w:t>
      </w:r>
      <w:r w:rsidRPr="00AB78A4">
        <w:rPr>
          <w:rFonts w:asciiTheme="majorBidi" w:hAnsiTheme="majorBidi" w:cs="B Mitra"/>
          <w:rtl/>
          <w:lang w:bidi="fa-IR"/>
        </w:rPr>
        <w:t xml:space="preserve"> </w:t>
      </w:r>
      <w:r w:rsidRPr="00AB78A4">
        <w:rPr>
          <w:rFonts w:asciiTheme="majorBidi" w:hAnsiTheme="majorBidi" w:cs="B Mitra" w:hint="cs"/>
          <w:rtl/>
          <w:lang w:bidi="fa-IR"/>
        </w:rPr>
        <w:t>پروتکل</w:t>
      </w:r>
      <w:r w:rsidRPr="00AB78A4">
        <w:rPr>
          <w:rFonts w:asciiTheme="majorBidi" w:hAnsiTheme="majorBidi" w:cs="B Mitra"/>
          <w:lang w:bidi="fa-IR"/>
        </w:rPr>
        <w:t xml:space="preserve"> AOMDV </w:t>
      </w:r>
      <w:r w:rsidRPr="00AB78A4">
        <w:rPr>
          <w:rFonts w:asciiTheme="majorBidi" w:hAnsiTheme="majorBidi" w:cs="B Mitra" w:hint="cs"/>
          <w:rtl/>
          <w:lang w:bidi="fa-IR"/>
        </w:rPr>
        <w:t>برای</w:t>
      </w:r>
      <w:r w:rsidRPr="00AB78A4">
        <w:rPr>
          <w:rFonts w:asciiTheme="majorBidi" w:hAnsiTheme="majorBidi" w:cs="B Mitra"/>
          <w:rtl/>
          <w:lang w:bidi="fa-IR"/>
        </w:rPr>
        <w:t xml:space="preserve"> </w:t>
      </w:r>
      <w:r w:rsidRPr="00AB78A4">
        <w:rPr>
          <w:rFonts w:asciiTheme="majorBidi" w:hAnsiTheme="majorBidi" w:cs="B Mitra" w:hint="cs"/>
          <w:rtl/>
          <w:lang w:bidi="fa-IR"/>
        </w:rPr>
        <w:t>پیدا</w:t>
      </w:r>
      <w:r w:rsidRPr="00AB78A4">
        <w:rPr>
          <w:rFonts w:asciiTheme="majorBidi" w:hAnsiTheme="majorBidi" w:cs="B Mitra"/>
          <w:rtl/>
          <w:lang w:bidi="fa-IR"/>
        </w:rPr>
        <w:t xml:space="preserve"> </w:t>
      </w:r>
      <w:r w:rsidRPr="00AB78A4">
        <w:rPr>
          <w:rFonts w:asciiTheme="majorBidi" w:hAnsiTheme="majorBidi" w:cs="B Mitra" w:hint="cs"/>
          <w:rtl/>
          <w:lang w:bidi="fa-IR"/>
        </w:rPr>
        <w:t>کردن</w:t>
      </w:r>
      <w:r w:rsidRPr="00AB78A4">
        <w:rPr>
          <w:rFonts w:asciiTheme="majorBidi" w:hAnsiTheme="majorBidi" w:cs="B Mitra"/>
          <w:rtl/>
          <w:lang w:bidi="fa-IR"/>
        </w:rPr>
        <w:t xml:space="preserve"> </w:t>
      </w:r>
      <w:r w:rsidRPr="00AB78A4">
        <w:rPr>
          <w:rFonts w:asciiTheme="majorBidi" w:hAnsiTheme="majorBidi" w:cs="B Mitra" w:hint="cs"/>
          <w:rtl/>
          <w:lang w:bidi="fa-IR"/>
        </w:rPr>
        <w:t>مسیرهای</w:t>
      </w:r>
      <w:r w:rsidRPr="00AB78A4">
        <w:rPr>
          <w:rFonts w:asciiTheme="majorBidi" w:hAnsiTheme="majorBidi" w:cs="B Mitra"/>
          <w:rtl/>
          <w:lang w:bidi="fa-IR"/>
        </w:rPr>
        <w:t xml:space="preserve"> </w:t>
      </w:r>
      <w:r w:rsidRPr="00AB78A4">
        <w:rPr>
          <w:rFonts w:asciiTheme="majorBidi" w:hAnsiTheme="majorBidi" w:cs="B Mitra" w:hint="cs"/>
          <w:rtl/>
          <w:lang w:bidi="fa-IR"/>
        </w:rPr>
        <w:t>چندگانه</w:t>
      </w:r>
      <w:r w:rsidRPr="00AB78A4">
        <w:rPr>
          <w:rFonts w:asciiTheme="majorBidi" w:hAnsiTheme="majorBidi" w:cs="B Mitra"/>
          <w:rtl/>
          <w:lang w:bidi="fa-IR"/>
        </w:rPr>
        <w:t xml:space="preserve"> </w:t>
      </w:r>
      <w:r w:rsidRPr="00AB78A4">
        <w:rPr>
          <w:rFonts w:asciiTheme="majorBidi" w:hAnsiTheme="majorBidi" w:cs="B Mitra" w:hint="cs"/>
          <w:rtl/>
          <w:lang w:bidi="fa-IR"/>
        </w:rPr>
        <w:t>از</w:t>
      </w:r>
      <w:r w:rsidRPr="00AB78A4">
        <w:rPr>
          <w:rFonts w:asciiTheme="majorBidi" w:hAnsiTheme="majorBidi" w:cs="B Mitra"/>
          <w:rtl/>
          <w:lang w:bidi="fa-IR"/>
        </w:rPr>
        <w:t xml:space="preserve"> </w:t>
      </w:r>
      <w:r w:rsidRPr="00AB78A4">
        <w:rPr>
          <w:rFonts w:asciiTheme="majorBidi" w:hAnsiTheme="majorBidi" w:cs="B Mitra" w:hint="cs"/>
          <w:rtl/>
          <w:lang w:bidi="fa-IR"/>
        </w:rPr>
        <w:t>منبع</w:t>
      </w:r>
      <w:r w:rsidRPr="00AB78A4">
        <w:rPr>
          <w:rFonts w:asciiTheme="majorBidi" w:hAnsiTheme="majorBidi" w:cs="B Mitra"/>
          <w:lang w:bidi="fa-IR"/>
        </w:rPr>
        <w:t xml:space="preserve"> S </w:t>
      </w:r>
      <w:r w:rsidRPr="00AB78A4">
        <w:rPr>
          <w:rFonts w:asciiTheme="majorBidi" w:hAnsiTheme="majorBidi" w:cs="B Mitra" w:hint="cs"/>
          <w:rtl/>
          <w:lang w:bidi="fa-IR"/>
        </w:rPr>
        <w:t>به</w:t>
      </w:r>
      <w:r w:rsidRPr="00AB78A4">
        <w:rPr>
          <w:rFonts w:asciiTheme="majorBidi" w:hAnsiTheme="majorBidi" w:cs="B Mitra"/>
          <w:rtl/>
          <w:lang w:bidi="fa-IR"/>
        </w:rPr>
        <w:t xml:space="preserve"> </w:t>
      </w:r>
      <w:r w:rsidRPr="00AB78A4">
        <w:rPr>
          <w:rFonts w:asciiTheme="majorBidi" w:hAnsiTheme="majorBidi" w:cs="B Mitra" w:hint="cs"/>
          <w:rtl/>
          <w:lang w:bidi="fa-IR"/>
        </w:rPr>
        <w:t>مقصد</w:t>
      </w:r>
      <w:r w:rsidRPr="00AB78A4">
        <w:rPr>
          <w:rFonts w:asciiTheme="majorBidi" w:hAnsiTheme="majorBidi" w:cs="B Mitra"/>
          <w:lang w:bidi="fa-IR"/>
        </w:rPr>
        <w:t xml:space="preserve"> D </w:t>
      </w:r>
      <w:r w:rsidRPr="00AB78A4">
        <w:rPr>
          <w:rFonts w:asciiTheme="majorBidi" w:hAnsiTheme="majorBidi" w:cs="B Mitra" w:hint="cs"/>
          <w:rtl/>
          <w:lang w:bidi="fa-IR"/>
        </w:rPr>
        <w:t>استفاده</w:t>
      </w:r>
      <w:r w:rsidRPr="00AB78A4">
        <w:rPr>
          <w:rFonts w:asciiTheme="majorBidi" w:hAnsiTheme="majorBidi" w:cs="B Mitra"/>
          <w:rtl/>
          <w:lang w:bidi="fa-IR"/>
        </w:rPr>
        <w:t xml:space="preserve"> </w:t>
      </w:r>
      <w:r w:rsidRPr="00AB78A4">
        <w:rPr>
          <w:rFonts w:asciiTheme="majorBidi" w:hAnsiTheme="majorBidi" w:cs="B Mitra" w:hint="cs"/>
          <w:rtl/>
          <w:lang w:bidi="fa-IR"/>
        </w:rPr>
        <w:t>می‌شود</w:t>
      </w:r>
      <w:r w:rsidRPr="00AB78A4">
        <w:rPr>
          <w:rFonts w:asciiTheme="majorBidi" w:hAnsiTheme="majorBidi" w:cs="B Mitra"/>
          <w:rtl/>
          <w:lang w:bidi="fa-IR"/>
        </w:rPr>
        <w:t xml:space="preserve">. </w:t>
      </w:r>
      <w:r w:rsidRPr="00AB78A4">
        <w:rPr>
          <w:rFonts w:asciiTheme="majorBidi" w:hAnsiTheme="majorBidi" w:cs="B Mitra" w:hint="cs"/>
          <w:rtl/>
          <w:lang w:bidi="fa-IR"/>
        </w:rPr>
        <w:t>سپس</w:t>
      </w:r>
      <w:r w:rsidRPr="00AB78A4">
        <w:rPr>
          <w:rFonts w:asciiTheme="majorBidi" w:hAnsiTheme="majorBidi" w:cs="B Mitra"/>
          <w:rtl/>
          <w:lang w:bidi="fa-IR"/>
        </w:rPr>
        <w:t xml:space="preserve"> </w:t>
      </w:r>
      <w:r w:rsidRPr="00AB78A4">
        <w:rPr>
          <w:rFonts w:asciiTheme="majorBidi" w:hAnsiTheme="majorBidi" w:cs="B Mitra" w:hint="cs"/>
          <w:rtl/>
          <w:lang w:bidi="fa-IR"/>
        </w:rPr>
        <w:t>وضعیت</w:t>
      </w:r>
      <w:r w:rsidRPr="00AB78A4">
        <w:rPr>
          <w:rFonts w:asciiTheme="majorBidi" w:hAnsiTheme="majorBidi" w:cs="B Mitra"/>
          <w:rtl/>
          <w:lang w:bidi="fa-IR"/>
        </w:rPr>
        <w:t xml:space="preserve"> </w:t>
      </w:r>
      <w:r w:rsidR="001D7225">
        <w:rPr>
          <w:rFonts w:asciiTheme="majorBidi" w:hAnsiTheme="majorBidi" w:cs="B Mitra" w:hint="cs"/>
          <w:rtl/>
          <w:lang w:bidi="fa-IR"/>
        </w:rPr>
        <w:t>تراکم</w:t>
      </w:r>
      <w:r w:rsidRPr="00AB78A4">
        <w:rPr>
          <w:rFonts w:asciiTheme="majorBidi" w:hAnsiTheme="majorBidi" w:cs="B Mitra"/>
          <w:rtl/>
          <w:lang w:bidi="fa-IR"/>
        </w:rPr>
        <w:t xml:space="preserve"> </w:t>
      </w:r>
      <w:r w:rsidRPr="00AB78A4">
        <w:rPr>
          <w:rFonts w:asciiTheme="majorBidi" w:hAnsiTheme="majorBidi" w:cs="B Mitra" w:hint="cs"/>
          <w:rtl/>
          <w:lang w:bidi="fa-IR"/>
        </w:rPr>
        <w:t>هر</w:t>
      </w:r>
      <w:r w:rsidRPr="00AB78A4">
        <w:rPr>
          <w:rFonts w:asciiTheme="majorBidi" w:hAnsiTheme="majorBidi" w:cs="B Mitra"/>
          <w:rtl/>
          <w:lang w:bidi="fa-IR"/>
        </w:rPr>
        <w:t xml:space="preserve"> </w:t>
      </w:r>
      <w:r w:rsidRPr="00AB78A4">
        <w:rPr>
          <w:rFonts w:asciiTheme="majorBidi" w:hAnsiTheme="majorBidi" w:cs="B Mitra" w:hint="cs"/>
          <w:rtl/>
          <w:lang w:bidi="fa-IR"/>
        </w:rPr>
        <w:t>مسیر</w:t>
      </w:r>
      <w:r w:rsidRPr="00AB78A4">
        <w:rPr>
          <w:rFonts w:asciiTheme="majorBidi" w:hAnsiTheme="majorBidi" w:cs="B Mitra"/>
          <w:rtl/>
          <w:lang w:bidi="fa-IR"/>
        </w:rPr>
        <w:t xml:space="preserve"> </w:t>
      </w:r>
      <w:r w:rsidRPr="00AB78A4">
        <w:rPr>
          <w:rFonts w:asciiTheme="majorBidi" w:hAnsiTheme="majorBidi" w:cs="B Mitra" w:hint="cs"/>
          <w:rtl/>
          <w:lang w:bidi="fa-IR"/>
        </w:rPr>
        <w:t>با</w:t>
      </w:r>
      <w:r w:rsidRPr="00AB78A4">
        <w:rPr>
          <w:rFonts w:asciiTheme="majorBidi" w:hAnsiTheme="majorBidi" w:cs="B Mitra"/>
          <w:rtl/>
          <w:lang w:bidi="fa-IR"/>
        </w:rPr>
        <w:t xml:space="preserve"> </w:t>
      </w:r>
      <w:r w:rsidRPr="00AB78A4">
        <w:rPr>
          <w:rFonts w:asciiTheme="majorBidi" w:hAnsiTheme="majorBidi" w:cs="B Mitra" w:hint="cs"/>
          <w:rtl/>
          <w:lang w:bidi="fa-IR"/>
        </w:rPr>
        <w:t>استفاده</w:t>
      </w:r>
      <w:r w:rsidRPr="00AB78A4">
        <w:rPr>
          <w:rFonts w:asciiTheme="majorBidi" w:hAnsiTheme="majorBidi" w:cs="B Mitra"/>
          <w:rtl/>
          <w:lang w:bidi="fa-IR"/>
        </w:rPr>
        <w:t xml:space="preserve"> </w:t>
      </w:r>
      <w:r w:rsidRPr="00AB78A4">
        <w:rPr>
          <w:rFonts w:asciiTheme="majorBidi" w:hAnsiTheme="majorBidi" w:cs="B Mitra" w:hint="cs"/>
          <w:rtl/>
          <w:lang w:bidi="fa-IR"/>
        </w:rPr>
        <w:t>از</w:t>
      </w:r>
      <w:r w:rsidRPr="00AB78A4">
        <w:rPr>
          <w:rFonts w:asciiTheme="majorBidi" w:hAnsiTheme="majorBidi" w:cs="B Mitra"/>
          <w:lang w:bidi="fa-IR"/>
        </w:rPr>
        <w:t xml:space="preserve"> L </w:t>
      </w:r>
      <w:r w:rsidRPr="00AB78A4">
        <w:rPr>
          <w:rFonts w:asciiTheme="majorBidi" w:hAnsiTheme="majorBidi" w:cs="B Mitra" w:hint="cs"/>
          <w:rtl/>
          <w:lang w:bidi="fa-IR"/>
        </w:rPr>
        <w:t>و</w:t>
      </w:r>
      <w:r w:rsidRPr="00AB78A4">
        <w:rPr>
          <w:rFonts w:asciiTheme="majorBidi" w:hAnsiTheme="majorBidi" w:cs="B Mitra"/>
          <w:lang w:bidi="fa-IR"/>
        </w:rPr>
        <w:t xml:space="preserve"> N </w:t>
      </w:r>
      <w:r w:rsidRPr="00AB78A4">
        <w:rPr>
          <w:rFonts w:asciiTheme="majorBidi" w:hAnsiTheme="majorBidi" w:cs="B Mitra" w:hint="cs"/>
          <w:rtl/>
          <w:lang w:bidi="fa-IR"/>
        </w:rPr>
        <w:t>بر</w:t>
      </w:r>
      <w:r w:rsidRPr="00AB78A4">
        <w:rPr>
          <w:rFonts w:asciiTheme="majorBidi" w:hAnsiTheme="majorBidi" w:cs="B Mitra"/>
          <w:rtl/>
          <w:lang w:bidi="fa-IR"/>
        </w:rPr>
        <w:t xml:space="preserve"> </w:t>
      </w:r>
      <w:r w:rsidRPr="00AB78A4">
        <w:rPr>
          <w:rFonts w:asciiTheme="majorBidi" w:hAnsiTheme="majorBidi" w:cs="B Mitra" w:hint="cs"/>
          <w:rtl/>
          <w:lang w:bidi="fa-IR"/>
        </w:rPr>
        <w:t>اساس</w:t>
      </w:r>
      <w:r w:rsidRPr="00AB78A4">
        <w:rPr>
          <w:rFonts w:asciiTheme="majorBidi" w:hAnsiTheme="majorBidi" w:cs="B Mitra"/>
          <w:rtl/>
          <w:lang w:bidi="fa-IR"/>
        </w:rPr>
        <w:t xml:space="preserve"> </w:t>
      </w:r>
      <w:r w:rsidRPr="00AB78A4">
        <w:rPr>
          <w:rFonts w:asciiTheme="majorBidi" w:hAnsiTheme="majorBidi" w:cs="B Mitra" w:hint="cs"/>
          <w:rtl/>
          <w:lang w:bidi="fa-IR"/>
        </w:rPr>
        <w:t>معادلات</w:t>
      </w:r>
      <w:r w:rsidRPr="00AB78A4">
        <w:rPr>
          <w:rFonts w:asciiTheme="majorBidi" w:hAnsiTheme="majorBidi" w:cs="B Mitra"/>
          <w:rtl/>
          <w:lang w:bidi="fa-IR"/>
        </w:rPr>
        <w:t xml:space="preserve"> (۳) </w:t>
      </w:r>
      <w:r w:rsidRPr="00AB78A4">
        <w:rPr>
          <w:rFonts w:asciiTheme="majorBidi" w:hAnsiTheme="majorBidi" w:cs="B Mitra" w:hint="cs"/>
          <w:rtl/>
          <w:lang w:bidi="fa-IR"/>
        </w:rPr>
        <w:t>و</w:t>
      </w:r>
      <w:r w:rsidRPr="00AB78A4">
        <w:rPr>
          <w:rFonts w:asciiTheme="majorBidi" w:hAnsiTheme="majorBidi" w:cs="B Mitra"/>
          <w:rtl/>
          <w:lang w:bidi="fa-IR"/>
        </w:rPr>
        <w:t xml:space="preserve"> (۴) </w:t>
      </w:r>
      <w:r w:rsidRPr="00AB78A4">
        <w:rPr>
          <w:rFonts w:asciiTheme="majorBidi" w:hAnsiTheme="majorBidi" w:cs="B Mitra" w:hint="cs"/>
          <w:rtl/>
          <w:lang w:bidi="fa-IR"/>
        </w:rPr>
        <w:t>محاسبه</w:t>
      </w:r>
      <w:r w:rsidRPr="00AB78A4">
        <w:rPr>
          <w:rFonts w:asciiTheme="majorBidi" w:hAnsiTheme="majorBidi" w:cs="B Mitra"/>
          <w:rtl/>
          <w:lang w:bidi="fa-IR"/>
        </w:rPr>
        <w:t xml:space="preserve"> </w:t>
      </w:r>
      <w:r w:rsidRPr="00AB78A4">
        <w:rPr>
          <w:rFonts w:asciiTheme="majorBidi" w:hAnsiTheme="majorBidi" w:cs="B Mitra" w:hint="cs"/>
          <w:rtl/>
          <w:lang w:bidi="fa-IR"/>
        </w:rPr>
        <w:t>می‌شود</w:t>
      </w:r>
      <w:r w:rsidRPr="00AB78A4">
        <w:rPr>
          <w:rFonts w:asciiTheme="majorBidi" w:hAnsiTheme="majorBidi" w:cs="B Mitra"/>
          <w:rtl/>
          <w:lang w:bidi="fa-IR"/>
        </w:rPr>
        <w:t xml:space="preserve">. </w:t>
      </w:r>
      <w:r w:rsidRPr="00AB78A4">
        <w:rPr>
          <w:rFonts w:asciiTheme="majorBidi" w:hAnsiTheme="majorBidi" w:cs="B Mitra" w:hint="cs"/>
          <w:rtl/>
          <w:lang w:bidi="fa-IR"/>
        </w:rPr>
        <w:t>در</w:t>
      </w:r>
      <w:r w:rsidRPr="00AB78A4">
        <w:rPr>
          <w:rFonts w:asciiTheme="majorBidi" w:hAnsiTheme="majorBidi" w:cs="B Mitra"/>
          <w:rtl/>
          <w:lang w:bidi="fa-IR"/>
        </w:rPr>
        <w:t xml:space="preserve"> </w:t>
      </w:r>
      <w:r w:rsidRPr="00AB78A4">
        <w:rPr>
          <w:rFonts w:asciiTheme="majorBidi" w:hAnsiTheme="majorBidi" w:cs="B Mitra" w:hint="cs"/>
          <w:rtl/>
          <w:lang w:bidi="fa-IR"/>
        </w:rPr>
        <w:t>مرحله</w:t>
      </w:r>
      <w:r w:rsidRPr="00AB78A4">
        <w:rPr>
          <w:rFonts w:asciiTheme="majorBidi" w:hAnsiTheme="majorBidi" w:cs="B Mitra"/>
          <w:rtl/>
          <w:lang w:bidi="fa-IR"/>
        </w:rPr>
        <w:t xml:space="preserve"> </w:t>
      </w:r>
      <w:r w:rsidRPr="00AB78A4">
        <w:rPr>
          <w:rFonts w:asciiTheme="majorBidi" w:hAnsiTheme="majorBidi" w:cs="B Mitra" w:hint="cs"/>
          <w:rtl/>
          <w:lang w:bidi="fa-IR"/>
        </w:rPr>
        <w:t>بعد،</w:t>
      </w:r>
      <w:r w:rsidRPr="00AB78A4">
        <w:rPr>
          <w:rFonts w:asciiTheme="majorBidi" w:hAnsiTheme="majorBidi" w:cs="B Mitra"/>
          <w:rtl/>
          <w:lang w:bidi="fa-IR"/>
        </w:rPr>
        <w:t xml:space="preserve"> </w:t>
      </w:r>
      <w:r w:rsidRPr="00AB78A4">
        <w:rPr>
          <w:rFonts w:asciiTheme="majorBidi" w:hAnsiTheme="majorBidi" w:cs="B Mitra" w:hint="cs"/>
          <w:rtl/>
          <w:lang w:bidi="fa-IR"/>
        </w:rPr>
        <w:t>ژنتیک</w:t>
      </w:r>
      <w:r w:rsidRPr="00AB78A4">
        <w:rPr>
          <w:rFonts w:asciiTheme="majorBidi" w:hAnsiTheme="majorBidi" w:cs="B Mitra"/>
          <w:rtl/>
          <w:lang w:bidi="fa-IR"/>
        </w:rPr>
        <w:t xml:space="preserve"> </w:t>
      </w:r>
      <w:r w:rsidRPr="00AB78A4">
        <w:rPr>
          <w:rFonts w:asciiTheme="majorBidi" w:hAnsiTheme="majorBidi" w:cs="B Mitra" w:hint="cs"/>
          <w:rtl/>
          <w:lang w:bidi="fa-IR"/>
        </w:rPr>
        <w:t>الگوریتم</w:t>
      </w:r>
      <w:r w:rsidRPr="00AB78A4">
        <w:rPr>
          <w:rFonts w:asciiTheme="majorBidi" w:hAnsiTheme="majorBidi" w:cs="B Mitra"/>
          <w:rtl/>
          <w:lang w:bidi="fa-IR"/>
        </w:rPr>
        <w:t xml:space="preserve"> </w:t>
      </w:r>
      <w:r w:rsidRPr="00AB78A4">
        <w:rPr>
          <w:rFonts w:asciiTheme="majorBidi" w:hAnsiTheme="majorBidi" w:cs="B Mitra" w:hint="cs"/>
          <w:rtl/>
          <w:lang w:bidi="fa-IR"/>
        </w:rPr>
        <w:t>از</w:t>
      </w:r>
      <w:r w:rsidRPr="00AB78A4">
        <w:rPr>
          <w:rFonts w:asciiTheme="majorBidi" w:hAnsiTheme="majorBidi" w:cs="B Mitra"/>
          <w:rtl/>
          <w:lang w:bidi="fa-IR"/>
        </w:rPr>
        <w:t xml:space="preserve"> </w:t>
      </w:r>
      <w:r w:rsidRPr="00AB78A4">
        <w:rPr>
          <w:rFonts w:asciiTheme="majorBidi" w:hAnsiTheme="majorBidi" w:cs="B Mitra" w:hint="cs"/>
          <w:rtl/>
          <w:lang w:bidi="fa-IR"/>
        </w:rPr>
        <w:t>مراحل</w:t>
      </w:r>
      <w:r w:rsidRPr="00AB78A4">
        <w:rPr>
          <w:rFonts w:asciiTheme="majorBidi" w:hAnsiTheme="majorBidi" w:cs="B Mitra"/>
          <w:rtl/>
          <w:lang w:bidi="fa-IR"/>
        </w:rPr>
        <w:t xml:space="preserve"> </w:t>
      </w:r>
      <w:r w:rsidRPr="00AB78A4">
        <w:rPr>
          <w:rFonts w:asciiTheme="majorBidi" w:hAnsiTheme="majorBidi" w:cs="B Mitra" w:hint="cs"/>
          <w:rtl/>
          <w:lang w:bidi="fa-IR"/>
        </w:rPr>
        <w:t>پنج‌گانه</w:t>
      </w:r>
      <w:r w:rsidRPr="00AB78A4">
        <w:rPr>
          <w:rFonts w:asciiTheme="majorBidi" w:hAnsiTheme="majorBidi" w:cs="B Mitra"/>
          <w:rtl/>
          <w:lang w:bidi="fa-IR"/>
        </w:rPr>
        <w:t xml:space="preserve"> </w:t>
      </w:r>
      <w:r w:rsidRPr="00AB78A4">
        <w:rPr>
          <w:rFonts w:asciiTheme="majorBidi" w:hAnsiTheme="majorBidi" w:cs="B Mitra" w:hint="cs"/>
          <w:rtl/>
          <w:lang w:bidi="fa-IR"/>
        </w:rPr>
        <w:t>زیر</w:t>
      </w:r>
      <w:r w:rsidRPr="00AB78A4">
        <w:rPr>
          <w:rFonts w:asciiTheme="majorBidi" w:hAnsiTheme="majorBidi" w:cs="B Mitra"/>
          <w:rtl/>
          <w:lang w:bidi="fa-IR"/>
        </w:rPr>
        <w:t xml:space="preserve"> </w:t>
      </w:r>
      <w:r w:rsidRPr="00AB78A4">
        <w:rPr>
          <w:rFonts w:asciiTheme="majorBidi" w:hAnsiTheme="majorBidi" w:cs="B Mitra" w:hint="cs"/>
          <w:rtl/>
          <w:lang w:bidi="fa-IR"/>
        </w:rPr>
        <w:t>شامل</w:t>
      </w:r>
      <w:r w:rsidRPr="00AB78A4">
        <w:rPr>
          <w:rFonts w:asciiTheme="majorBidi" w:hAnsiTheme="majorBidi" w:cs="B Mitra"/>
          <w:rtl/>
          <w:lang w:bidi="fa-IR"/>
        </w:rPr>
        <w:t xml:space="preserve"> </w:t>
      </w:r>
      <w:r w:rsidRPr="00AB78A4">
        <w:rPr>
          <w:rFonts w:asciiTheme="majorBidi" w:hAnsiTheme="majorBidi" w:cs="B Mitra" w:hint="cs"/>
          <w:rtl/>
          <w:lang w:bidi="fa-IR"/>
        </w:rPr>
        <w:t>مرحله</w:t>
      </w:r>
      <w:r w:rsidRPr="00AB78A4">
        <w:rPr>
          <w:rFonts w:asciiTheme="majorBidi" w:hAnsiTheme="majorBidi" w:cs="B Mitra"/>
          <w:rtl/>
          <w:lang w:bidi="fa-IR"/>
        </w:rPr>
        <w:t xml:space="preserve"> </w:t>
      </w:r>
      <w:r w:rsidRPr="00AB78A4">
        <w:rPr>
          <w:rFonts w:asciiTheme="majorBidi" w:hAnsiTheme="majorBidi" w:cs="B Mitra" w:hint="cs"/>
          <w:rtl/>
          <w:lang w:bidi="fa-IR"/>
        </w:rPr>
        <w:t>شروع،</w:t>
      </w:r>
      <w:r w:rsidRPr="00AB78A4">
        <w:rPr>
          <w:rFonts w:asciiTheme="majorBidi" w:hAnsiTheme="majorBidi" w:cs="B Mitra"/>
          <w:rtl/>
          <w:lang w:bidi="fa-IR"/>
        </w:rPr>
        <w:t xml:space="preserve"> </w:t>
      </w:r>
      <w:r w:rsidRPr="00AB78A4">
        <w:rPr>
          <w:rFonts w:asciiTheme="majorBidi" w:hAnsiTheme="majorBidi" w:cs="B Mitra" w:hint="cs"/>
          <w:rtl/>
          <w:lang w:bidi="fa-IR"/>
        </w:rPr>
        <w:t>تابع</w:t>
      </w:r>
      <w:r w:rsidRPr="00AB78A4">
        <w:rPr>
          <w:rFonts w:asciiTheme="majorBidi" w:hAnsiTheme="majorBidi" w:cs="B Mitra"/>
          <w:rtl/>
          <w:lang w:bidi="fa-IR"/>
        </w:rPr>
        <w:t xml:space="preserve"> </w:t>
      </w:r>
      <w:r w:rsidRPr="00AB78A4">
        <w:rPr>
          <w:rFonts w:asciiTheme="majorBidi" w:hAnsiTheme="majorBidi" w:cs="B Mitra" w:hint="cs"/>
          <w:rtl/>
          <w:lang w:bidi="fa-IR"/>
        </w:rPr>
        <w:t>سلامت،</w:t>
      </w:r>
      <w:r w:rsidRPr="00AB78A4">
        <w:rPr>
          <w:rFonts w:asciiTheme="majorBidi" w:hAnsiTheme="majorBidi" w:cs="B Mitra"/>
          <w:rtl/>
          <w:lang w:bidi="fa-IR"/>
        </w:rPr>
        <w:t xml:space="preserve"> </w:t>
      </w:r>
      <w:r w:rsidRPr="00AB78A4">
        <w:rPr>
          <w:rFonts w:asciiTheme="majorBidi" w:hAnsiTheme="majorBidi" w:cs="B Mitra" w:hint="cs"/>
          <w:rtl/>
          <w:lang w:bidi="fa-IR"/>
        </w:rPr>
        <w:t>انتخاب،</w:t>
      </w:r>
      <w:r w:rsidRPr="00AB78A4">
        <w:rPr>
          <w:rFonts w:asciiTheme="majorBidi" w:hAnsiTheme="majorBidi" w:cs="B Mitra"/>
          <w:rtl/>
          <w:lang w:bidi="fa-IR"/>
        </w:rPr>
        <w:t xml:space="preserve"> </w:t>
      </w:r>
      <w:r w:rsidRPr="00AB78A4">
        <w:rPr>
          <w:rFonts w:asciiTheme="majorBidi" w:hAnsiTheme="majorBidi" w:cs="B Mitra" w:hint="cs"/>
          <w:rtl/>
          <w:lang w:bidi="fa-IR"/>
        </w:rPr>
        <w:t>تلاقی</w:t>
      </w:r>
      <w:r w:rsidRPr="00AB78A4">
        <w:rPr>
          <w:rFonts w:asciiTheme="majorBidi" w:hAnsiTheme="majorBidi" w:cs="B Mitra"/>
          <w:rtl/>
          <w:lang w:bidi="fa-IR"/>
        </w:rPr>
        <w:t xml:space="preserve"> </w:t>
      </w:r>
      <w:r w:rsidRPr="00AB78A4">
        <w:rPr>
          <w:rFonts w:asciiTheme="majorBidi" w:hAnsiTheme="majorBidi" w:cs="B Mitra" w:hint="cs"/>
          <w:rtl/>
          <w:lang w:bidi="fa-IR"/>
        </w:rPr>
        <w:t>و</w:t>
      </w:r>
      <w:r w:rsidRPr="00AB78A4">
        <w:rPr>
          <w:rFonts w:asciiTheme="majorBidi" w:hAnsiTheme="majorBidi" w:cs="B Mitra"/>
          <w:rtl/>
          <w:lang w:bidi="fa-IR"/>
        </w:rPr>
        <w:t xml:space="preserve"> </w:t>
      </w:r>
      <w:r w:rsidRPr="00AB78A4">
        <w:rPr>
          <w:rFonts w:asciiTheme="majorBidi" w:hAnsiTheme="majorBidi" w:cs="B Mitra" w:hint="cs"/>
          <w:rtl/>
          <w:lang w:bidi="fa-IR"/>
        </w:rPr>
        <w:t>جهش</w:t>
      </w:r>
      <w:r w:rsidRPr="00AB78A4">
        <w:rPr>
          <w:rFonts w:asciiTheme="majorBidi" w:hAnsiTheme="majorBidi" w:cs="B Mitra"/>
          <w:rtl/>
          <w:lang w:bidi="fa-IR"/>
        </w:rPr>
        <w:t xml:space="preserve"> </w:t>
      </w:r>
      <w:r w:rsidRPr="00AB78A4">
        <w:rPr>
          <w:rFonts w:asciiTheme="majorBidi" w:hAnsiTheme="majorBidi" w:cs="B Mitra" w:hint="cs"/>
          <w:rtl/>
          <w:lang w:bidi="fa-IR"/>
        </w:rPr>
        <w:t>استفاده</w:t>
      </w:r>
      <w:r w:rsidRPr="00AB78A4">
        <w:rPr>
          <w:rFonts w:asciiTheme="majorBidi" w:hAnsiTheme="majorBidi" w:cs="B Mitra"/>
          <w:rtl/>
          <w:lang w:bidi="fa-IR"/>
        </w:rPr>
        <w:t xml:space="preserve"> </w:t>
      </w:r>
      <w:r w:rsidRPr="00AB78A4">
        <w:rPr>
          <w:rFonts w:asciiTheme="majorBidi" w:hAnsiTheme="majorBidi" w:cs="B Mitra" w:hint="cs"/>
          <w:rtl/>
          <w:lang w:bidi="fa-IR"/>
        </w:rPr>
        <w:t>می‌کند</w:t>
      </w:r>
      <w:r w:rsidRPr="00AB78A4">
        <w:rPr>
          <w:rFonts w:asciiTheme="majorBidi" w:hAnsiTheme="majorBidi" w:cs="B Mitra"/>
          <w:lang w:bidi="fa-IR"/>
        </w:rPr>
        <w:t>.</w:t>
      </w:r>
    </w:p>
    <w:p w:rsidR="00AB78A4" w:rsidRPr="00AB78A4" w:rsidRDefault="00AB78A4" w:rsidP="00AB78A4">
      <w:pPr>
        <w:bidi/>
        <w:jc w:val="both"/>
        <w:rPr>
          <w:rFonts w:asciiTheme="majorBidi" w:hAnsiTheme="majorBidi" w:cs="B Mitra"/>
          <w:rtl/>
          <w:lang w:bidi="fa-IR"/>
        </w:rPr>
      </w:pPr>
      <w:r w:rsidRPr="00AB78A4">
        <w:rPr>
          <w:rFonts w:asciiTheme="majorBidi" w:hAnsiTheme="majorBidi" w:cs="B Mitra" w:hint="cs"/>
          <w:rtl/>
          <w:lang w:bidi="fa-IR"/>
        </w:rPr>
        <w:lastRenderedPageBreak/>
        <w:t>مرحله</w:t>
      </w:r>
      <w:r w:rsidRPr="00AB78A4">
        <w:rPr>
          <w:rFonts w:asciiTheme="majorBidi" w:hAnsiTheme="majorBidi" w:cs="B Mitra"/>
          <w:rtl/>
          <w:lang w:bidi="fa-IR"/>
        </w:rPr>
        <w:t xml:space="preserve"> </w:t>
      </w:r>
      <w:r w:rsidRPr="00AB78A4">
        <w:rPr>
          <w:rFonts w:asciiTheme="majorBidi" w:hAnsiTheme="majorBidi" w:cs="B Mitra" w:hint="cs"/>
          <w:rtl/>
          <w:lang w:bidi="fa-IR"/>
        </w:rPr>
        <w:t>شروع</w:t>
      </w:r>
      <w:r w:rsidRPr="00AB78A4">
        <w:rPr>
          <w:rFonts w:asciiTheme="majorBidi" w:hAnsiTheme="majorBidi" w:cs="B Mitra"/>
          <w:rtl/>
          <w:lang w:bidi="fa-IR"/>
        </w:rPr>
        <w:t xml:space="preserve"> </w:t>
      </w:r>
      <w:r w:rsidRPr="00AB78A4">
        <w:rPr>
          <w:rFonts w:asciiTheme="majorBidi" w:hAnsiTheme="majorBidi" w:cs="B Mitra" w:hint="cs"/>
          <w:rtl/>
          <w:lang w:bidi="fa-IR"/>
        </w:rPr>
        <w:t>شامل</w:t>
      </w:r>
      <w:r w:rsidRPr="00AB78A4">
        <w:rPr>
          <w:rFonts w:asciiTheme="majorBidi" w:hAnsiTheme="majorBidi" w:cs="B Mitra"/>
          <w:rtl/>
          <w:lang w:bidi="fa-IR"/>
        </w:rPr>
        <w:t xml:space="preserve"> </w:t>
      </w:r>
      <w:r w:rsidRPr="00AB78A4">
        <w:rPr>
          <w:rFonts w:asciiTheme="majorBidi" w:hAnsiTheme="majorBidi" w:cs="B Mitra" w:hint="cs"/>
          <w:rtl/>
          <w:lang w:bidi="fa-IR"/>
        </w:rPr>
        <w:t>تعیین</w:t>
      </w:r>
      <w:r w:rsidRPr="00AB78A4">
        <w:rPr>
          <w:rFonts w:asciiTheme="majorBidi" w:hAnsiTheme="majorBidi" w:cs="B Mitra"/>
          <w:rtl/>
          <w:lang w:bidi="fa-IR"/>
        </w:rPr>
        <w:t xml:space="preserve"> </w:t>
      </w:r>
      <w:r w:rsidRPr="00AB78A4">
        <w:rPr>
          <w:rFonts w:asciiTheme="majorBidi" w:hAnsiTheme="majorBidi" w:cs="B Mitra" w:hint="cs"/>
          <w:rtl/>
          <w:lang w:bidi="fa-IR"/>
        </w:rPr>
        <w:t>پارامترهای</w:t>
      </w:r>
      <w:r w:rsidRPr="00AB78A4">
        <w:rPr>
          <w:rFonts w:asciiTheme="majorBidi" w:hAnsiTheme="majorBidi" w:cs="B Mitra"/>
          <w:rtl/>
          <w:lang w:bidi="fa-IR"/>
        </w:rPr>
        <w:t xml:space="preserve"> </w:t>
      </w:r>
      <w:r w:rsidRPr="00AB78A4">
        <w:rPr>
          <w:rFonts w:asciiTheme="majorBidi" w:hAnsiTheme="majorBidi" w:cs="B Mitra" w:hint="cs"/>
          <w:rtl/>
          <w:lang w:bidi="fa-IR"/>
        </w:rPr>
        <w:t>ژنتیک</w:t>
      </w:r>
      <w:r w:rsidRPr="00AB78A4">
        <w:rPr>
          <w:rFonts w:asciiTheme="majorBidi" w:hAnsiTheme="majorBidi" w:cs="B Mitra"/>
          <w:rtl/>
          <w:lang w:bidi="fa-IR"/>
        </w:rPr>
        <w:t xml:space="preserve"> </w:t>
      </w:r>
      <w:r w:rsidRPr="00AB78A4">
        <w:rPr>
          <w:rFonts w:asciiTheme="majorBidi" w:hAnsiTheme="majorBidi" w:cs="B Mitra" w:hint="cs"/>
          <w:rtl/>
          <w:lang w:bidi="fa-IR"/>
        </w:rPr>
        <w:t>الگوریتم،</w:t>
      </w:r>
      <w:r w:rsidRPr="00AB78A4">
        <w:rPr>
          <w:rFonts w:asciiTheme="majorBidi" w:hAnsiTheme="majorBidi" w:cs="B Mitra"/>
          <w:rtl/>
          <w:lang w:bidi="fa-IR"/>
        </w:rPr>
        <w:t xml:space="preserve"> </w:t>
      </w:r>
      <w:r w:rsidRPr="00AB78A4">
        <w:rPr>
          <w:rFonts w:asciiTheme="majorBidi" w:hAnsiTheme="majorBidi" w:cs="B Mitra" w:hint="cs"/>
          <w:rtl/>
          <w:lang w:bidi="fa-IR"/>
        </w:rPr>
        <w:t>تشکیل</w:t>
      </w:r>
      <w:r w:rsidRPr="00AB78A4">
        <w:rPr>
          <w:rFonts w:asciiTheme="majorBidi" w:hAnsiTheme="majorBidi" w:cs="B Mitra"/>
          <w:rtl/>
          <w:lang w:bidi="fa-IR"/>
        </w:rPr>
        <w:t xml:space="preserve"> </w:t>
      </w:r>
      <w:r w:rsidRPr="00AB78A4">
        <w:rPr>
          <w:rFonts w:asciiTheme="majorBidi" w:hAnsiTheme="majorBidi" w:cs="B Mitra" w:hint="cs"/>
          <w:rtl/>
          <w:lang w:bidi="fa-IR"/>
        </w:rPr>
        <w:t>نشانه</w:t>
      </w:r>
      <w:r w:rsidRPr="00AB78A4">
        <w:rPr>
          <w:rFonts w:asciiTheme="majorBidi" w:hAnsiTheme="majorBidi" w:cs="B Mitra"/>
          <w:rtl/>
          <w:lang w:bidi="fa-IR"/>
        </w:rPr>
        <w:t xml:space="preserve"> </w:t>
      </w:r>
      <w:r w:rsidRPr="00AB78A4">
        <w:rPr>
          <w:rFonts w:asciiTheme="majorBidi" w:hAnsiTheme="majorBidi" w:cs="B Mitra" w:hint="cs"/>
          <w:rtl/>
          <w:lang w:bidi="fa-IR"/>
        </w:rPr>
        <w:t>برای</w:t>
      </w:r>
      <w:r w:rsidRPr="00AB78A4">
        <w:rPr>
          <w:rFonts w:asciiTheme="majorBidi" w:hAnsiTheme="majorBidi" w:cs="B Mitra"/>
          <w:rtl/>
          <w:lang w:bidi="fa-IR"/>
        </w:rPr>
        <w:t xml:space="preserve"> </w:t>
      </w:r>
      <w:r w:rsidRPr="00AB78A4">
        <w:rPr>
          <w:rFonts w:asciiTheme="majorBidi" w:hAnsiTheme="majorBidi" w:cs="B Mitra" w:hint="cs"/>
          <w:rtl/>
          <w:lang w:bidi="fa-IR"/>
        </w:rPr>
        <w:t>شبیه‌سازی</w:t>
      </w:r>
      <w:r w:rsidRPr="00AB78A4">
        <w:rPr>
          <w:rFonts w:asciiTheme="majorBidi" w:hAnsiTheme="majorBidi" w:cs="B Mitra"/>
          <w:rtl/>
          <w:lang w:bidi="fa-IR"/>
        </w:rPr>
        <w:t xml:space="preserve"> </w:t>
      </w:r>
      <w:r w:rsidRPr="00AB78A4">
        <w:rPr>
          <w:rFonts w:asciiTheme="majorBidi" w:hAnsiTheme="majorBidi" w:cs="B Mitra" w:hint="cs"/>
          <w:rtl/>
          <w:lang w:bidi="fa-IR"/>
        </w:rPr>
        <w:t>است</w:t>
      </w:r>
      <w:r w:rsidRPr="00AB78A4">
        <w:rPr>
          <w:rFonts w:asciiTheme="majorBidi" w:hAnsiTheme="majorBidi" w:cs="B Mitra"/>
          <w:rtl/>
          <w:lang w:bidi="fa-IR"/>
        </w:rPr>
        <w:t xml:space="preserve"> </w:t>
      </w:r>
      <w:r w:rsidRPr="00AB78A4">
        <w:rPr>
          <w:rFonts w:asciiTheme="majorBidi" w:hAnsiTheme="majorBidi" w:cs="B Mitra" w:hint="cs"/>
          <w:rtl/>
          <w:lang w:bidi="fa-IR"/>
        </w:rPr>
        <w:t>که</w:t>
      </w:r>
      <w:r w:rsidRPr="00AB78A4">
        <w:rPr>
          <w:rFonts w:asciiTheme="majorBidi" w:hAnsiTheme="majorBidi" w:cs="B Mitra"/>
          <w:rtl/>
          <w:lang w:bidi="fa-IR"/>
        </w:rPr>
        <w:t xml:space="preserve"> </w:t>
      </w:r>
      <w:r w:rsidRPr="00AB78A4">
        <w:rPr>
          <w:rFonts w:asciiTheme="majorBidi" w:hAnsiTheme="majorBidi" w:cs="B Mitra" w:hint="cs"/>
          <w:rtl/>
          <w:lang w:bidi="fa-IR"/>
        </w:rPr>
        <w:t>بر</w:t>
      </w:r>
      <w:r w:rsidRPr="00AB78A4">
        <w:rPr>
          <w:rFonts w:asciiTheme="majorBidi" w:hAnsiTheme="majorBidi" w:cs="B Mitra"/>
          <w:rtl/>
          <w:lang w:bidi="fa-IR"/>
        </w:rPr>
        <w:t xml:space="preserve"> </w:t>
      </w:r>
      <w:r w:rsidRPr="00AB78A4">
        <w:rPr>
          <w:rFonts w:asciiTheme="majorBidi" w:hAnsiTheme="majorBidi" w:cs="B Mitra" w:hint="cs"/>
          <w:rtl/>
          <w:lang w:bidi="fa-IR"/>
        </w:rPr>
        <w:t>اساس</w:t>
      </w:r>
      <w:r w:rsidRPr="00AB78A4">
        <w:rPr>
          <w:rFonts w:asciiTheme="majorBidi" w:hAnsiTheme="majorBidi" w:cs="B Mitra"/>
          <w:rtl/>
          <w:lang w:bidi="fa-IR"/>
        </w:rPr>
        <w:t xml:space="preserve"> </w:t>
      </w:r>
      <w:r w:rsidRPr="00AB78A4">
        <w:rPr>
          <w:rFonts w:asciiTheme="majorBidi" w:hAnsiTheme="majorBidi" w:cs="B Mitra" w:hint="cs"/>
          <w:rtl/>
          <w:lang w:bidi="fa-IR"/>
        </w:rPr>
        <w:t>الگوریتم</w:t>
      </w:r>
      <w:r w:rsidRPr="00AB78A4">
        <w:rPr>
          <w:rFonts w:asciiTheme="majorBidi" w:hAnsiTheme="majorBidi" w:cs="B Mitra"/>
          <w:rtl/>
          <w:lang w:bidi="fa-IR"/>
        </w:rPr>
        <w:t xml:space="preserve"> ۱ </w:t>
      </w:r>
      <w:r w:rsidRPr="00AB78A4">
        <w:rPr>
          <w:rFonts w:asciiTheme="majorBidi" w:hAnsiTheme="majorBidi" w:cs="B Mitra" w:hint="cs"/>
          <w:rtl/>
          <w:lang w:bidi="fa-IR"/>
        </w:rPr>
        <w:t>می‌باشد</w:t>
      </w:r>
      <w:r w:rsidRPr="00AB78A4">
        <w:rPr>
          <w:rFonts w:asciiTheme="majorBidi" w:hAnsiTheme="majorBidi" w:cs="B Mitra"/>
          <w:rtl/>
          <w:lang w:bidi="fa-IR"/>
        </w:rPr>
        <w:t xml:space="preserve">. </w:t>
      </w:r>
      <w:r w:rsidRPr="00AB78A4">
        <w:rPr>
          <w:rFonts w:asciiTheme="majorBidi" w:hAnsiTheme="majorBidi" w:cs="B Mitra" w:hint="cs"/>
          <w:rtl/>
          <w:lang w:bidi="fa-IR"/>
        </w:rPr>
        <w:t>در</w:t>
      </w:r>
      <w:r w:rsidRPr="00AB78A4">
        <w:rPr>
          <w:rFonts w:asciiTheme="majorBidi" w:hAnsiTheme="majorBidi" w:cs="B Mitra"/>
          <w:rtl/>
          <w:lang w:bidi="fa-IR"/>
        </w:rPr>
        <w:t xml:space="preserve"> </w:t>
      </w:r>
      <w:r w:rsidRPr="00AB78A4">
        <w:rPr>
          <w:rFonts w:asciiTheme="majorBidi" w:hAnsiTheme="majorBidi" w:cs="B Mitra" w:hint="cs"/>
          <w:rtl/>
          <w:lang w:bidi="fa-IR"/>
        </w:rPr>
        <w:t>این</w:t>
      </w:r>
      <w:r w:rsidRPr="00AB78A4">
        <w:rPr>
          <w:rFonts w:asciiTheme="majorBidi" w:hAnsiTheme="majorBidi" w:cs="B Mitra"/>
          <w:rtl/>
          <w:lang w:bidi="fa-IR"/>
        </w:rPr>
        <w:t xml:space="preserve"> </w:t>
      </w:r>
      <w:r w:rsidRPr="00AB78A4">
        <w:rPr>
          <w:rFonts w:asciiTheme="majorBidi" w:hAnsiTheme="majorBidi" w:cs="B Mitra" w:hint="cs"/>
          <w:rtl/>
          <w:lang w:bidi="fa-IR"/>
        </w:rPr>
        <w:t>مرحله،</w:t>
      </w:r>
      <w:r w:rsidRPr="00AB78A4">
        <w:rPr>
          <w:rFonts w:asciiTheme="majorBidi" w:hAnsiTheme="majorBidi" w:cs="B Mitra"/>
          <w:rtl/>
          <w:lang w:bidi="fa-IR"/>
        </w:rPr>
        <w:t xml:space="preserve"> </w:t>
      </w:r>
      <w:r w:rsidRPr="00AB78A4">
        <w:rPr>
          <w:rFonts w:asciiTheme="majorBidi" w:hAnsiTheme="majorBidi" w:cs="B Mitra" w:hint="cs"/>
          <w:rtl/>
          <w:lang w:bidi="fa-IR"/>
        </w:rPr>
        <w:t>شش</w:t>
      </w:r>
      <w:r w:rsidRPr="00AB78A4">
        <w:rPr>
          <w:rFonts w:asciiTheme="majorBidi" w:hAnsiTheme="majorBidi" w:cs="B Mitra"/>
          <w:rtl/>
          <w:lang w:bidi="fa-IR"/>
        </w:rPr>
        <w:t xml:space="preserve"> </w:t>
      </w:r>
      <w:r w:rsidRPr="00AB78A4">
        <w:rPr>
          <w:rFonts w:asciiTheme="majorBidi" w:hAnsiTheme="majorBidi" w:cs="B Mitra" w:hint="cs"/>
          <w:rtl/>
          <w:lang w:bidi="fa-IR"/>
        </w:rPr>
        <w:t>پارامتر</w:t>
      </w:r>
      <w:r w:rsidRPr="00AB78A4">
        <w:rPr>
          <w:rFonts w:asciiTheme="majorBidi" w:hAnsiTheme="majorBidi" w:cs="B Mitra"/>
          <w:rtl/>
          <w:lang w:bidi="fa-IR"/>
        </w:rPr>
        <w:t xml:space="preserve"> </w:t>
      </w:r>
      <w:r w:rsidRPr="00AB78A4">
        <w:rPr>
          <w:rFonts w:asciiTheme="majorBidi" w:hAnsiTheme="majorBidi" w:cs="B Mitra" w:hint="cs"/>
          <w:rtl/>
          <w:lang w:bidi="fa-IR"/>
        </w:rPr>
        <w:t>تعیین</w:t>
      </w:r>
      <w:r w:rsidRPr="00AB78A4">
        <w:rPr>
          <w:rFonts w:asciiTheme="majorBidi" w:hAnsiTheme="majorBidi" w:cs="B Mitra"/>
          <w:rtl/>
          <w:lang w:bidi="fa-IR"/>
        </w:rPr>
        <w:t xml:space="preserve"> </w:t>
      </w:r>
      <w:r w:rsidRPr="00AB78A4">
        <w:rPr>
          <w:rFonts w:asciiTheme="majorBidi" w:hAnsiTheme="majorBidi" w:cs="B Mitra" w:hint="cs"/>
          <w:rtl/>
          <w:lang w:bidi="fa-IR"/>
        </w:rPr>
        <w:t>می‌شوند</w:t>
      </w:r>
      <w:r w:rsidRPr="00AB78A4">
        <w:rPr>
          <w:rFonts w:asciiTheme="majorBidi" w:hAnsiTheme="majorBidi" w:cs="B Mitra"/>
          <w:lang w:bidi="fa-IR"/>
        </w:rPr>
        <w:t>:</w:t>
      </w:r>
    </w:p>
    <w:p w:rsidR="00AB78A4" w:rsidRPr="009B32A7" w:rsidRDefault="00AB78A4" w:rsidP="009B32A7">
      <w:pPr>
        <w:pStyle w:val="ListParagraph"/>
        <w:numPr>
          <w:ilvl w:val="0"/>
          <w:numId w:val="4"/>
        </w:numPr>
        <w:bidi/>
        <w:jc w:val="both"/>
        <w:rPr>
          <w:rFonts w:asciiTheme="majorBidi" w:hAnsiTheme="majorBidi" w:cs="B Mitra"/>
          <w:rtl/>
          <w:lang w:bidi="fa-IR"/>
        </w:rPr>
      </w:pPr>
      <w:r w:rsidRPr="009B32A7">
        <w:rPr>
          <w:rFonts w:asciiTheme="majorBidi" w:hAnsiTheme="majorBidi" w:cs="B Mitra"/>
          <w:rtl/>
          <w:lang w:bidi="fa-IR"/>
        </w:rPr>
        <w:t>«</w:t>
      </w:r>
      <w:r w:rsidRPr="009B32A7">
        <w:rPr>
          <w:rFonts w:asciiTheme="majorBidi" w:hAnsiTheme="majorBidi" w:cs="B Mitra" w:hint="cs"/>
          <w:rtl/>
          <w:lang w:bidi="fa-IR"/>
        </w:rPr>
        <w:t>ژن‌ها</w:t>
      </w:r>
      <w:r w:rsidRPr="009B32A7">
        <w:rPr>
          <w:rFonts w:asciiTheme="majorBidi" w:hAnsiTheme="majorBidi" w:cs="B Mitra" w:hint="eastAsia"/>
          <w:rtl/>
          <w:lang w:bidi="fa-IR"/>
        </w:rPr>
        <w:t>»</w:t>
      </w:r>
      <w:r w:rsidR="009B32A7">
        <w:rPr>
          <w:rFonts w:asciiTheme="majorBidi" w:hAnsiTheme="majorBidi" w:cs="B Mitra" w:hint="cs"/>
          <w:rtl/>
          <w:lang w:bidi="fa-IR"/>
        </w:rPr>
        <w:t>،</w:t>
      </w:r>
      <w:r w:rsidRPr="009B32A7">
        <w:rPr>
          <w:rFonts w:asciiTheme="majorBidi" w:hAnsiTheme="majorBidi" w:cs="B Mitra"/>
          <w:rtl/>
          <w:lang w:bidi="fa-IR"/>
        </w:rPr>
        <w:t xml:space="preserve"> </w:t>
      </w:r>
      <w:r w:rsidRPr="009B32A7">
        <w:rPr>
          <w:rFonts w:asciiTheme="majorBidi" w:hAnsiTheme="majorBidi" w:cs="B Mitra" w:hint="cs"/>
          <w:rtl/>
          <w:lang w:bidi="fa-IR"/>
        </w:rPr>
        <w:t>تعداد</w:t>
      </w:r>
      <w:r w:rsidRPr="009B32A7">
        <w:rPr>
          <w:rFonts w:asciiTheme="majorBidi" w:hAnsiTheme="majorBidi" w:cs="B Mitra"/>
          <w:rtl/>
          <w:lang w:bidi="fa-IR"/>
        </w:rPr>
        <w:t xml:space="preserve"> </w:t>
      </w:r>
      <w:r w:rsidRPr="009B32A7">
        <w:rPr>
          <w:rFonts w:asciiTheme="majorBidi" w:hAnsiTheme="majorBidi" w:cs="B Mitra" w:hint="cs"/>
          <w:rtl/>
          <w:lang w:bidi="fa-IR"/>
        </w:rPr>
        <w:t>گره‌های</w:t>
      </w:r>
      <w:r w:rsidRPr="009B32A7">
        <w:rPr>
          <w:rFonts w:asciiTheme="majorBidi" w:hAnsiTheme="majorBidi" w:cs="B Mitra"/>
          <w:rtl/>
          <w:lang w:bidi="fa-IR"/>
        </w:rPr>
        <w:t xml:space="preserve"> </w:t>
      </w:r>
      <w:r w:rsidRPr="009B32A7">
        <w:rPr>
          <w:rFonts w:asciiTheme="majorBidi" w:hAnsiTheme="majorBidi" w:cs="B Mitra" w:hint="cs"/>
          <w:rtl/>
          <w:lang w:bidi="fa-IR"/>
        </w:rPr>
        <w:t>فردی</w:t>
      </w:r>
      <w:r w:rsidRPr="009B32A7">
        <w:rPr>
          <w:rFonts w:asciiTheme="majorBidi" w:hAnsiTheme="majorBidi" w:cs="B Mitra"/>
          <w:rtl/>
          <w:lang w:bidi="fa-IR"/>
        </w:rPr>
        <w:t xml:space="preserve"> </w:t>
      </w:r>
      <w:r w:rsidRPr="009B32A7">
        <w:rPr>
          <w:rFonts w:asciiTheme="majorBidi" w:hAnsiTheme="majorBidi" w:cs="B Mitra" w:hint="cs"/>
          <w:rtl/>
          <w:lang w:bidi="fa-IR"/>
        </w:rPr>
        <w:t>در</w:t>
      </w:r>
      <w:r w:rsidRPr="009B32A7">
        <w:rPr>
          <w:rFonts w:asciiTheme="majorBidi" w:hAnsiTheme="majorBidi" w:cs="B Mitra"/>
          <w:rtl/>
          <w:lang w:bidi="fa-IR"/>
        </w:rPr>
        <w:t xml:space="preserve"> </w:t>
      </w:r>
      <w:r w:rsidRPr="009B32A7">
        <w:rPr>
          <w:rFonts w:asciiTheme="majorBidi" w:hAnsiTheme="majorBidi" w:cs="B Mitra" w:hint="cs"/>
          <w:rtl/>
          <w:lang w:bidi="fa-IR"/>
        </w:rPr>
        <w:t>یک</w:t>
      </w:r>
      <w:r w:rsidRPr="009B32A7">
        <w:rPr>
          <w:rFonts w:asciiTheme="majorBidi" w:hAnsiTheme="majorBidi" w:cs="B Mitra"/>
          <w:rtl/>
          <w:lang w:bidi="fa-IR"/>
        </w:rPr>
        <w:t xml:space="preserve"> </w:t>
      </w:r>
      <w:r w:rsidRPr="009B32A7">
        <w:rPr>
          <w:rFonts w:asciiTheme="majorBidi" w:hAnsiTheme="majorBidi" w:cs="B Mitra" w:hint="cs"/>
          <w:rtl/>
          <w:lang w:bidi="fa-IR"/>
        </w:rPr>
        <w:t>مسیر</w:t>
      </w:r>
      <w:r w:rsidRPr="009B32A7">
        <w:rPr>
          <w:rFonts w:asciiTheme="majorBidi" w:hAnsiTheme="majorBidi" w:cs="B Mitra"/>
          <w:rtl/>
          <w:lang w:bidi="fa-IR"/>
        </w:rPr>
        <w:t xml:space="preserve"> </w:t>
      </w:r>
      <w:r w:rsidRPr="009B32A7">
        <w:rPr>
          <w:rFonts w:asciiTheme="majorBidi" w:hAnsiTheme="majorBidi" w:cs="B Mitra" w:hint="cs"/>
          <w:rtl/>
          <w:lang w:bidi="fa-IR"/>
        </w:rPr>
        <w:t>می‌باشد،</w:t>
      </w:r>
    </w:p>
    <w:p w:rsidR="00AB78A4" w:rsidRPr="009B32A7" w:rsidRDefault="009B32A7" w:rsidP="009B32A7">
      <w:pPr>
        <w:pStyle w:val="ListParagraph"/>
        <w:numPr>
          <w:ilvl w:val="0"/>
          <w:numId w:val="4"/>
        </w:numPr>
        <w:bidi/>
        <w:jc w:val="both"/>
        <w:rPr>
          <w:rFonts w:asciiTheme="majorBidi" w:hAnsiTheme="majorBidi" w:cs="B Mitra"/>
          <w:rtl/>
          <w:lang w:bidi="fa-IR"/>
        </w:rPr>
      </w:pPr>
      <w:r>
        <w:rPr>
          <w:rFonts w:asciiTheme="majorBidi" w:hAnsiTheme="majorBidi" w:cs="Calibri" w:hint="cs"/>
          <w:rtl/>
          <w:lang w:bidi="fa-IR"/>
        </w:rPr>
        <w:t>«</w:t>
      </w:r>
      <w:r>
        <w:rPr>
          <w:rFonts w:asciiTheme="majorBidi" w:hAnsiTheme="majorBidi" w:cs="Calibri"/>
          <w:lang w:bidi="fa-IR"/>
        </w:rPr>
        <w:t>PopSize</w:t>
      </w:r>
      <w:r>
        <w:rPr>
          <w:rFonts w:asciiTheme="majorBidi" w:hAnsiTheme="majorBidi" w:hint="cs"/>
          <w:rtl/>
          <w:lang w:bidi="fa-IR"/>
        </w:rPr>
        <w:t xml:space="preserve">»، </w:t>
      </w:r>
      <w:r w:rsidR="00AB78A4" w:rsidRPr="009B32A7">
        <w:rPr>
          <w:rFonts w:asciiTheme="majorBidi" w:hAnsiTheme="majorBidi" w:cs="B Mitra" w:hint="cs"/>
          <w:rtl/>
          <w:lang w:bidi="fa-IR"/>
        </w:rPr>
        <w:t>تعداد</w:t>
      </w:r>
      <w:r w:rsidR="00AB78A4" w:rsidRPr="009B32A7">
        <w:rPr>
          <w:rFonts w:asciiTheme="majorBidi" w:hAnsiTheme="majorBidi" w:cs="B Mitra"/>
          <w:rtl/>
          <w:lang w:bidi="fa-IR"/>
        </w:rPr>
        <w:t xml:space="preserve"> </w:t>
      </w:r>
      <w:r w:rsidR="00AB78A4" w:rsidRPr="009B32A7">
        <w:rPr>
          <w:rFonts w:asciiTheme="majorBidi" w:hAnsiTheme="majorBidi" w:cs="B Mitra" w:hint="cs"/>
          <w:rtl/>
          <w:lang w:bidi="fa-IR"/>
        </w:rPr>
        <w:t>کل</w:t>
      </w:r>
      <w:r w:rsidR="00AB78A4" w:rsidRPr="009B32A7">
        <w:rPr>
          <w:rFonts w:asciiTheme="majorBidi" w:hAnsiTheme="majorBidi" w:cs="B Mitra"/>
          <w:rtl/>
          <w:lang w:bidi="fa-IR"/>
        </w:rPr>
        <w:t xml:space="preserve"> </w:t>
      </w:r>
      <w:r w:rsidR="00AB78A4" w:rsidRPr="009B32A7">
        <w:rPr>
          <w:rFonts w:asciiTheme="majorBidi" w:hAnsiTheme="majorBidi" w:cs="B Mitra" w:hint="cs"/>
          <w:rtl/>
          <w:lang w:bidi="fa-IR"/>
        </w:rPr>
        <w:t>مسیرها</w:t>
      </w:r>
      <w:r w:rsidR="00AB78A4" w:rsidRPr="009B32A7">
        <w:rPr>
          <w:rFonts w:asciiTheme="majorBidi" w:hAnsiTheme="majorBidi" w:cs="B Mitra"/>
          <w:rtl/>
          <w:lang w:bidi="fa-IR"/>
        </w:rPr>
        <w:t xml:space="preserve"> </w:t>
      </w:r>
      <w:r w:rsidR="00AB78A4" w:rsidRPr="009B32A7">
        <w:rPr>
          <w:rFonts w:asciiTheme="majorBidi" w:hAnsiTheme="majorBidi" w:cs="B Mitra" w:hint="cs"/>
          <w:rtl/>
          <w:lang w:bidi="fa-IR"/>
        </w:rPr>
        <w:t>از</w:t>
      </w:r>
      <w:r w:rsidR="00AB78A4" w:rsidRPr="009B32A7">
        <w:rPr>
          <w:rFonts w:asciiTheme="majorBidi" w:hAnsiTheme="majorBidi" w:cs="B Mitra"/>
          <w:rtl/>
          <w:lang w:bidi="fa-IR"/>
        </w:rPr>
        <w:t xml:space="preserve"> </w:t>
      </w:r>
      <w:r w:rsidR="00AB78A4" w:rsidRPr="009B32A7">
        <w:rPr>
          <w:rFonts w:asciiTheme="majorBidi" w:hAnsiTheme="majorBidi" w:cs="B Mitra" w:hint="cs"/>
          <w:rtl/>
          <w:lang w:bidi="fa-IR"/>
        </w:rPr>
        <w:t>مجموعه</w:t>
      </w:r>
      <w:r w:rsidR="00AB78A4" w:rsidRPr="009B32A7">
        <w:rPr>
          <w:rFonts w:asciiTheme="majorBidi" w:hAnsiTheme="majorBidi" w:cs="B Mitra"/>
          <w:rtl/>
          <w:lang w:bidi="fa-IR"/>
        </w:rPr>
        <w:t xml:space="preserve"> </w:t>
      </w:r>
      <w:r w:rsidR="00AB78A4" w:rsidRPr="009B32A7">
        <w:rPr>
          <w:rFonts w:asciiTheme="majorBidi" w:hAnsiTheme="majorBidi" w:cs="B Mitra" w:hint="cs"/>
          <w:rtl/>
          <w:lang w:bidi="fa-IR"/>
        </w:rPr>
        <w:t>منبع</w:t>
      </w:r>
      <w:r w:rsidR="00AB78A4" w:rsidRPr="009B32A7">
        <w:rPr>
          <w:rFonts w:asciiTheme="majorBidi" w:hAnsiTheme="majorBidi" w:cs="B Mitra"/>
          <w:rtl/>
          <w:lang w:bidi="fa-IR"/>
        </w:rPr>
        <w:t xml:space="preserve"> </w:t>
      </w:r>
      <w:r w:rsidR="00AB78A4" w:rsidRPr="009B32A7">
        <w:rPr>
          <w:rFonts w:asciiTheme="majorBidi" w:hAnsiTheme="majorBidi" w:cs="B Mitra" w:hint="cs"/>
          <w:rtl/>
          <w:lang w:bidi="fa-IR"/>
        </w:rPr>
        <w:t>تا</w:t>
      </w:r>
      <w:r w:rsidR="00AB78A4" w:rsidRPr="009B32A7">
        <w:rPr>
          <w:rFonts w:asciiTheme="majorBidi" w:hAnsiTheme="majorBidi" w:cs="B Mitra"/>
          <w:rtl/>
          <w:lang w:bidi="fa-IR"/>
        </w:rPr>
        <w:t xml:space="preserve"> </w:t>
      </w:r>
      <w:r w:rsidR="00AB78A4" w:rsidRPr="009B32A7">
        <w:rPr>
          <w:rFonts w:asciiTheme="majorBidi" w:hAnsiTheme="majorBidi" w:cs="B Mitra" w:hint="cs"/>
          <w:rtl/>
          <w:lang w:bidi="fa-IR"/>
        </w:rPr>
        <w:t>مقصد</w:t>
      </w:r>
      <w:r w:rsidR="00AB78A4" w:rsidRPr="009B32A7">
        <w:rPr>
          <w:rFonts w:asciiTheme="majorBidi" w:hAnsiTheme="majorBidi" w:cs="B Mitra"/>
          <w:rtl/>
          <w:lang w:bidi="fa-IR"/>
        </w:rPr>
        <w:t xml:space="preserve"> </w:t>
      </w:r>
      <w:r w:rsidR="00AB78A4" w:rsidRPr="009B32A7">
        <w:rPr>
          <w:rFonts w:asciiTheme="majorBidi" w:hAnsiTheme="majorBidi" w:cs="B Mitra" w:hint="cs"/>
          <w:rtl/>
          <w:lang w:bidi="fa-IR"/>
        </w:rPr>
        <w:t>می‌باشد،</w:t>
      </w:r>
    </w:p>
    <w:p w:rsidR="00AB78A4" w:rsidRDefault="00AB78A4" w:rsidP="009B32A7">
      <w:pPr>
        <w:pStyle w:val="ListParagraph"/>
        <w:numPr>
          <w:ilvl w:val="0"/>
          <w:numId w:val="4"/>
        </w:numPr>
        <w:bidi/>
        <w:jc w:val="both"/>
        <w:rPr>
          <w:rFonts w:asciiTheme="majorBidi" w:hAnsiTheme="majorBidi" w:cs="B Mitra"/>
          <w:lang w:bidi="fa-IR"/>
        </w:rPr>
      </w:pPr>
      <w:r w:rsidRPr="009B32A7">
        <w:rPr>
          <w:rFonts w:asciiTheme="majorBidi" w:hAnsiTheme="majorBidi" w:cs="B Mitra"/>
          <w:i/>
          <w:iCs/>
          <w:lang w:bidi="fa-IR"/>
        </w:rPr>
        <w:t>Pc</w:t>
      </w:r>
      <w:r w:rsidRPr="009B32A7">
        <w:rPr>
          <w:rFonts w:asciiTheme="majorBidi" w:hAnsiTheme="majorBidi" w:cs="B Mitra"/>
          <w:rtl/>
          <w:lang w:bidi="fa-IR"/>
        </w:rPr>
        <w:t xml:space="preserve"> </w:t>
      </w:r>
      <w:r w:rsidRPr="009B32A7">
        <w:rPr>
          <w:rFonts w:asciiTheme="majorBidi" w:hAnsiTheme="majorBidi" w:cs="B Mitra" w:hint="cs"/>
          <w:rtl/>
          <w:lang w:bidi="fa-IR"/>
        </w:rPr>
        <w:t>احتمال</w:t>
      </w:r>
      <w:r w:rsidRPr="009B32A7">
        <w:rPr>
          <w:rFonts w:asciiTheme="majorBidi" w:hAnsiTheme="majorBidi" w:cs="B Mitra"/>
          <w:rtl/>
          <w:lang w:bidi="fa-IR"/>
        </w:rPr>
        <w:t xml:space="preserve"> </w:t>
      </w:r>
      <w:r w:rsidRPr="009B32A7">
        <w:rPr>
          <w:rFonts w:asciiTheme="majorBidi" w:hAnsiTheme="majorBidi" w:cs="B Mitra" w:hint="cs"/>
          <w:rtl/>
          <w:lang w:bidi="fa-IR"/>
        </w:rPr>
        <w:t>تلاقی</w:t>
      </w:r>
      <w:r w:rsidRPr="009B32A7">
        <w:rPr>
          <w:rFonts w:asciiTheme="majorBidi" w:hAnsiTheme="majorBidi" w:cs="B Mitra"/>
          <w:rtl/>
          <w:lang w:bidi="fa-IR"/>
        </w:rPr>
        <w:t xml:space="preserve"> </w:t>
      </w:r>
      <w:r w:rsidRPr="009B32A7">
        <w:rPr>
          <w:rFonts w:asciiTheme="majorBidi" w:hAnsiTheme="majorBidi" w:cs="B Mitra" w:hint="cs"/>
          <w:rtl/>
          <w:lang w:bidi="fa-IR"/>
        </w:rPr>
        <w:t>زوج</w:t>
      </w:r>
      <w:r w:rsidRPr="009B32A7">
        <w:rPr>
          <w:rFonts w:asciiTheme="majorBidi" w:hAnsiTheme="majorBidi" w:cs="B Mitra"/>
          <w:rtl/>
          <w:lang w:bidi="fa-IR"/>
        </w:rPr>
        <w:t xml:space="preserve"> </w:t>
      </w:r>
      <w:r w:rsidRPr="009B32A7">
        <w:rPr>
          <w:rFonts w:asciiTheme="majorBidi" w:hAnsiTheme="majorBidi" w:cs="B Mitra" w:hint="cs"/>
          <w:rtl/>
          <w:lang w:bidi="fa-IR"/>
        </w:rPr>
        <w:t>مسیرها</w:t>
      </w:r>
      <w:r w:rsidRPr="009B32A7">
        <w:rPr>
          <w:rFonts w:asciiTheme="majorBidi" w:hAnsiTheme="majorBidi" w:cs="B Mitra"/>
          <w:rtl/>
          <w:lang w:bidi="fa-IR"/>
        </w:rPr>
        <w:t xml:space="preserve"> </w:t>
      </w:r>
      <w:r w:rsidRPr="009B32A7">
        <w:rPr>
          <w:rFonts w:asciiTheme="majorBidi" w:hAnsiTheme="majorBidi" w:cs="B Mitra" w:hint="cs"/>
          <w:rtl/>
          <w:lang w:bidi="fa-IR"/>
        </w:rPr>
        <w:t>می‌باشد،</w:t>
      </w:r>
    </w:p>
    <w:p w:rsidR="009B32A7" w:rsidRPr="009B32A7" w:rsidRDefault="009B32A7" w:rsidP="009B32A7">
      <w:pPr>
        <w:pStyle w:val="ListParagraph"/>
        <w:numPr>
          <w:ilvl w:val="0"/>
          <w:numId w:val="4"/>
        </w:numPr>
        <w:bidi/>
        <w:jc w:val="both"/>
        <w:rPr>
          <w:rFonts w:asciiTheme="majorBidi" w:hAnsiTheme="majorBidi" w:cs="B Mitra"/>
          <w:lang w:bidi="fa-IR"/>
        </w:rPr>
      </w:pPr>
      <w:r w:rsidRPr="009B32A7">
        <w:rPr>
          <w:rFonts w:asciiTheme="majorBidi" w:hAnsiTheme="majorBidi" w:cs="B Mitra"/>
          <w:i/>
          <w:iCs/>
          <w:lang w:bidi="fa-IR"/>
        </w:rPr>
        <w:t>Pm</w:t>
      </w:r>
      <w:r w:rsidRPr="009B32A7">
        <w:rPr>
          <w:rFonts w:asciiTheme="majorBidi" w:hAnsiTheme="majorBidi" w:cs="B Mitra"/>
          <w:rtl/>
          <w:lang w:bidi="fa-IR"/>
        </w:rPr>
        <w:t xml:space="preserve"> </w:t>
      </w:r>
      <w:r w:rsidRPr="009B32A7">
        <w:rPr>
          <w:rFonts w:asciiTheme="majorBidi" w:hAnsiTheme="majorBidi" w:cs="B Mitra" w:hint="cs"/>
          <w:rtl/>
          <w:lang w:bidi="fa-IR"/>
        </w:rPr>
        <w:t>احتمال</w:t>
      </w:r>
      <w:r w:rsidRPr="009B32A7">
        <w:rPr>
          <w:rFonts w:asciiTheme="majorBidi" w:hAnsiTheme="majorBidi" w:cs="B Mitra"/>
          <w:rtl/>
          <w:lang w:bidi="fa-IR"/>
        </w:rPr>
        <w:t xml:space="preserve"> </w:t>
      </w:r>
      <w:r w:rsidRPr="009B32A7">
        <w:rPr>
          <w:rFonts w:asciiTheme="majorBidi" w:hAnsiTheme="majorBidi" w:cs="B Mitra" w:hint="cs"/>
          <w:rtl/>
          <w:lang w:bidi="fa-IR"/>
        </w:rPr>
        <w:t>اینکه</w:t>
      </w:r>
      <w:r w:rsidRPr="009B32A7">
        <w:rPr>
          <w:rFonts w:asciiTheme="majorBidi" w:hAnsiTheme="majorBidi" w:cs="B Mitra"/>
          <w:rtl/>
          <w:lang w:bidi="fa-IR"/>
        </w:rPr>
        <w:t xml:space="preserve"> </w:t>
      </w:r>
      <w:r w:rsidRPr="009B32A7">
        <w:rPr>
          <w:rFonts w:asciiTheme="majorBidi" w:hAnsiTheme="majorBidi" w:cs="B Mitra" w:hint="cs"/>
          <w:rtl/>
          <w:lang w:bidi="fa-IR"/>
        </w:rPr>
        <w:t>یک</w:t>
      </w:r>
      <w:r w:rsidRPr="009B32A7">
        <w:rPr>
          <w:rFonts w:asciiTheme="majorBidi" w:hAnsiTheme="majorBidi" w:cs="B Mitra"/>
          <w:rtl/>
          <w:lang w:bidi="fa-IR"/>
        </w:rPr>
        <w:t xml:space="preserve"> </w:t>
      </w:r>
      <w:r w:rsidRPr="009B32A7">
        <w:rPr>
          <w:rFonts w:asciiTheme="majorBidi" w:hAnsiTheme="majorBidi" w:cs="B Mitra" w:hint="cs"/>
          <w:rtl/>
          <w:lang w:bidi="fa-IR"/>
        </w:rPr>
        <w:t>گره</w:t>
      </w:r>
      <w:r w:rsidRPr="009B32A7">
        <w:rPr>
          <w:rFonts w:asciiTheme="majorBidi" w:hAnsiTheme="majorBidi" w:cs="B Mitra"/>
          <w:rtl/>
          <w:lang w:bidi="fa-IR"/>
        </w:rPr>
        <w:t xml:space="preserve"> </w:t>
      </w:r>
      <w:r w:rsidRPr="009B32A7">
        <w:rPr>
          <w:rFonts w:asciiTheme="majorBidi" w:hAnsiTheme="majorBidi" w:cs="B Mitra" w:hint="cs"/>
          <w:rtl/>
          <w:lang w:bidi="fa-IR"/>
        </w:rPr>
        <w:t>در</w:t>
      </w:r>
      <w:r w:rsidRPr="009B32A7">
        <w:rPr>
          <w:rFonts w:asciiTheme="majorBidi" w:hAnsiTheme="majorBidi" w:cs="B Mitra"/>
          <w:rtl/>
          <w:lang w:bidi="fa-IR"/>
        </w:rPr>
        <w:t xml:space="preserve"> </w:t>
      </w:r>
      <w:r w:rsidRPr="009B32A7">
        <w:rPr>
          <w:rFonts w:asciiTheme="majorBidi" w:hAnsiTheme="majorBidi" w:cs="B Mitra" w:hint="cs"/>
          <w:rtl/>
          <w:lang w:bidi="fa-IR"/>
        </w:rPr>
        <w:t>یک</w:t>
      </w:r>
      <w:r w:rsidRPr="009B32A7">
        <w:rPr>
          <w:rFonts w:asciiTheme="majorBidi" w:hAnsiTheme="majorBidi" w:cs="B Mitra"/>
          <w:rtl/>
          <w:lang w:bidi="fa-IR"/>
        </w:rPr>
        <w:t xml:space="preserve"> </w:t>
      </w:r>
      <w:r w:rsidRPr="009B32A7">
        <w:rPr>
          <w:rFonts w:asciiTheme="majorBidi" w:hAnsiTheme="majorBidi" w:cs="B Mitra" w:hint="cs"/>
          <w:rtl/>
          <w:lang w:bidi="fa-IR"/>
        </w:rPr>
        <w:t>مسیر</w:t>
      </w:r>
      <w:r w:rsidRPr="009B32A7">
        <w:rPr>
          <w:rFonts w:asciiTheme="majorBidi" w:hAnsiTheme="majorBidi" w:cs="B Mitra"/>
          <w:rtl/>
          <w:lang w:bidi="fa-IR"/>
        </w:rPr>
        <w:t xml:space="preserve"> </w:t>
      </w:r>
      <w:r w:rsidRPr="009B32A7">
        <w:rPr>
          <w:rFonts w:asciiTheme="majorBidi" w:hAnsiTheme="majorBidi" w:cs="B Mitra" w:hint="cs"/>
          <w:rtl/>
          <w:lang w:bidi="fa-IR"/>
        </w:rPr>
        <w:t>تغییر</w:t>
      </w:r>
      <w:r w:rsidRPr="009B32A7">
        <w:rPr>
          <w:rFonts w:asciiTheme="majorBidi" w:hAnsiTheme="majorBidi" w:cs="B Mitra"/>
          <w:rtl/>
          <w:lang w:bidi="fa-IR"/>
        </w:rPr>
        <w:t xml:space="preserve"> </w:t>
      </w:r>
      <w:r w:rsidRPr="009B32A7">
        <w:rPr>
          <w:rFonts w:asciiTheme="majorBidi" w:hAnsiTheme="majorBidi" w:cs="B Mitra" w:hint="cs"/>
          <w:rtl/>
          <w:lang w:bidi="fa-IR"/>
        </w:rPr>
        <w:t>ژنتیکی</w:t>
      </w:r>
      <w:r w:rsidRPr="009B32A7">
        <w:rPr>
          <w:rFonts w:asciiTheme="majorBidi" w:hAnsiTheme="majorBidi" w:cs="B Mitra"/>
          <w:rtl/>
          <w:lang w:bidi="fa-IR"/>
        </w:rPr>
        <w:t xml:space="preserve"> </w:t>
      </w:r>
      <w:r w:rsidRPr="009B32A7">
        <w:rPr>
          <w:rFonts w:asciiTheme="majorBidi" w:hAnsiTheme="majorBidi" w:cs="B Mitra" w:hint="cs"/>
          <w:rtl/>
          <w:lang w:bidi="fa-IR"/>
        </w:rPr>
        <w:t>دهد،</w:t>
      </w:r>
    </w:p>
    <w:p w:rsidR="009B32A7" w:rsidRPr="009B32A7" w:rsidRDefault="009B32A7" w:rsidP="009B32A7">
      <w:pPr>
        <w:pStyle w:val="ListParagraph"/>
        <w:numPr>
          <w:ilvl w:val="0"/>
          <w:numId w:val="4"/>
        </w:numPr>
        <w:bidi/>
        <w:jc w:val="both"/>
        <w:rPr>
          <w:rFonts w:asciiTheme="majorBidi" w:hAnsiTheme="majorBidi" w:cs="B Mitra"/>
          <w:lang w:bidi="fa-IR"/>
        </w:rPr>
      </w:pPr>
      <w:r>
        <w:rPr>
          <w:rFonts w:asciiTheme="majorBidi" w:hAnsiTheme="majorBidi" w:cs="B Mitra"/>
          <w:lang w:bidi="fa-IR"/>
        </w:rPr>
        <w:t>“SurvivorSel”</w:t>
      </w:r>
      <w:r>
        <w:rPr>
          <w:rFonts w:asciiTheme="majorBidi" w:hAnsiTheme="majorBidi" w:cs="B Mitra" w:hint="cs"/>
          <w:rtl/>
          <w:lang w:bidi="fa-IR"/>
        </w:rPr>
        <w:t xml:space="preserve"> </w:t>
      </w:r>
      <w:r w:rsidRPr="009B32A7">
        <w:rPr>
          <w:rFonts w:asciiTheme="majorBidi" w:hAnsiTheme="majorBidi" w:cs="B Mitra" w:hint="cs"/>
          <w:rtl/>
          <w:lang w:bidi="fa-IR"/>
        </w:rPr>
        <w:t>دستوری</w:t>
      </w:r>
      <w:r w:rsidRPr="009B32A7">
        <w:rPr>
          <w:rFonts w:asciiTheme="majorBidi" w:hAnsiTheme="majorBidi" w:cs="B Mitra"/>
          <w:rtl/>
          <w:lang w:bidi="fa-IR"/>
        </w:rPr>
        <w:t xml:space="preserve"> </w:t>
      </w:r>
      <w:r w:rsidRPr="009B32A7">
        <w:rPr>
          <w:rFonts w:asciiTheme="majorBidi" w:hAnsiTheme="majorBidi" w:cs="B Mitra" w:hint="cs"/>
          <w:rtl/>
          <w:lang w:bidi="fa-IR"/>
        </w:rPr>
        <w:t>است</w:t>
      </w:r>
      <w:r w:rsidRPr="009B32A7">
        <w:rPr>
          <w:rFonts w:asciiTheme="majorBidi" w:hAnsiTheme="majorBidi" w:cs="B Mitra"/>
          <w:rtl/>
          <w:lang w:bidi="fa-IR"/>
        </w:rPr>
        <w:t xml:space="preserve"> </w:t>
      </w:r>
      <w:r w:rsidRPr="009B32A7">
        <w:rPr>
          <w:rFonts w:asciiTheme="majorBidi" w:hAnsiTheme="majorBidi" w:cs="B Mitra" w:hint="cs"/>
          <w:rtl/>
          <w:lang w:bidi="fa-IR"/>
        </w:rPr>
        <w:t>که</w:t>
      </w:r>
      <w:r w:rsidRPr="009B32A7">
        <w:rPr>
          <w:rFonts w:asciiTheme="majorBidi" w:hAnsiTheme="majorBidi" w:cs="B Mitra"/>
          <w:rtl/>
          <w:lang w:bidi="fa-IR"/>
        </w:rPr>
        <w:t xml:space="preserve"> </w:t>
      </w:r>
      <w:r w:rsidRPr="009B32A7">
        <w:rPr>
          <w:rFonts w:asciiTheme="majorBidi" w:hAnsiTheme="majorBidi" w:cs="B Mitra" w:hint="cs"/>
          <w:rtl/>
          <w:lang w:bidi="fa-IR"/>
        </w:rPr>
        <w:t>بررسی</w:t>
      </w:r>
      <w:r w:rsidRPr="009B32A7">
        <w:rPr>
          <w:rFonts w:asciiTheme="majorBidi" w:hAnsiTheme="majorBidi" w:cs="B Mitra"/>
          <w:rtl/>
          <w:lang w:bidi="fa-IR"/>
        </w:rPr>
        <w:t xml:space="preserve"> </w:t>
      </w:r>
      <w:r w:rsidRPr="009B32A7">
        <w:rPr>
          <w:rFonts w:asciiTheme="majorBidi" w:hAnsiTheme="majorBidi" w:cs="B Mitra" w:hint="cs"/>
          <w:rtl/>
          <w:lang w:bidi="fa-IR"/>
        </w:rPr>
        <w:t>می‌کند</w:t>
      </w:r>
      <w:r w:rsidRPr="009B32A7">
        <w:rPr>
          <w:rFonts w:asciiTheme="majorBidi" w:hAnsiTheme="majorBidi" w:cs="B Mitra"/>
          <w:rtl/>
          <w:lang w:bidi="fa-IR"/>
        </w:rPr>
        <w:t xml:space="preserve"> </w:t>
      </w:r>
      <w:r w:rsidRPr="009B32A7">
        <w:rPr>
          <w:rFonts w:asciiTheme="majorBidi" w:hAnsiTheme="majorBidi" w:cs="B Mitra" w:hint="cs"/>
          <w:rtl/>
          <w:lang w:bidi="fa-IR"/>
        </w:rPr>
        <w:t>مسیر</w:t>
      </w:r>
      <w:r w:rsidRPr="009B32A7">
        <w:rPr>
          <w:rFonts w:asciiTheme="majorBidi" w:hAnsiTheme="majorBidi" w:cs="B Mitra"/>
          <w:rtl/>
          <w:lang w:bidi="fa-IR"/>
        </w:rPr>
        <w:t xml:space="preserve"> </w:t>
      </w:r>
      <w:r w:rsidRPr="009B32A7">
        <w:rPr>
          <w:rFonts w:asciiTheme="majorBidi" w:hAnsiTheme="majorBidi" w:cs="B Mitra" w:hint="cs"/>
          <w:rtl/>
          <w:lang w:bidi="fa-IR"/>
        </w:rPr>
        <w:t>با</w:t>
      </w:r>
      <w:r w:rsidRPr="009B32A7">
        <w:rPr>
          <w:rFonts w:asciiTheme="majorBidi" w:hAnsiTheme="majorBidi" w:cs="B Mitra"/>
          <w:rtl/>
          <w:lang w:bidi="fa-IR"/>
        </w:rPr>
        <w:t xml:space="preserve"> </w:t>
      </w:r>
      <w:r w:rsidRPr="009B32A7">
        <w:rPr>
          <w:rFonts w:asciiTheme="majorBidi" w:hAnsiTheme="majorBidi" w:cs="B Mitra" w:hint="cs"/>
          <w:rtl/>
          <w:lang w:bidi="fa-IR"/>
        </w:rPr>
        <w:t>بالاترین</w:t>
      </w:r>
      <w:r w:rsidRPr="009B32A7">
        <w:rPr>
          <w:rFonts w:asciiTheme="majorBidi" w:hAnsiTheme="majorBidi" w:cs="B Mitra"/>
          <w:rtl/>
          <w:lang w:bidi="fa-IR"/>
        </w:rPr>
        <w:t xml:space="preserve"> </w:t>
      </w:r>
      <w:r w:rsidRPr="009B32A7">
        <w:rPr>
          <w:rFonts w:asciiTheme="majorBidi" w:hAnsiTheme="majorBidi" w:cs="B Mitra" w:hint="cs"/>
          <w:rtl/>
          <w:lang w:bidi="fa-IR"/>
        </w:rPr>
        <w:t>امتیاز</w:t>
      </w:r>
      <w:r w:rsidRPr="009B32A7">
        <w:rPr>
          <w:rFonts w:asciiTheme="majorBidi" w:hAnsiTheme="majorBidi" w:cs="B Mitra"/>
          <w:rtl/>
          <w:lang w:bidi="fa-IR"/>
        </w:rPr>
        <w:t xml:space="preserve"> (</w:t>
      </w:r>
      <w:r w:rsidRPr="009B32A7">
        <w:rPr>
          <w:rFonts w:asciiTheme="majorBidi" w:hAnsiTheme="majorBidi" w:cs="B Mitra" w:hint="cs"/>
          <w:rtl/>
          <w:lang w:bidi="fa-IR"/>
        </w:rPr>
        <w:t>مسیر</w:t>
      </w:r>
      <w:r w:rsidRPr="009B32A7">
        <w:rPr>
          <w:rFonts w:asciiTheme="majorBidi" w:hAnsiTheme="majorBidi" w:cs="B Mitra"/>
          <w:rtl/>
          <w:lang w:bidi="fa-IR"/>
        </w:rPr>
        <w:t xml:space="preserve"> </w:t>
      </w:r>
      <w:r w:rsidRPr="009B32A7">
        <w:rPr>
          <w:rFonts w:asciiTheme="majorBidi" w:hAnsiTheme="majorBidi" w:cs="B Mitra" w:hint="cs"/>
          <w:rtl/>
          <w:lang w:bidi="fa-IR"/>
        </w:rPr>
        <w:t>با</w:t>
      </w:r>
      <w:r w:rsidRPr="009B32A7">
        <w:rPr>
          <w:rFonts w:asciiTheme="majorBidi" w:hAnsiTheme="majorBidi" w:cs="B Mitra"/>
          <w:rtl/>
          <w:lang w:bidi="fa-IR"/>
        </w:rPr>
        <w:t xml:space="preserve"> </w:t>
      </w:r>
      <w:r w:rsidRPr="009B32A7">
        <w:rPr>
          <w:rFonts w:asciiTheme="majorBidi" w:hAnsiTheme="majorBidi" w:cs="B Mitra" w:hint="cs"/>
          <w:rtl/>
          <w:lang w:bidi="fa-IR"/>
        </w:rPr>
        <w:t>بیشترین</w:t>
      </w:r>
      <w:r w:rsidRPr="009B32A7">
        <w:rPr>
          <w:rFonts w:asciiTheme="majorBidi" w:hAnsiTheme="majorBidi" w:cs="B Mitra"/>
          <w:rtl/>
          <w:lang w:bidi="fa-IR"/>
        </w:rPr>
        <w:t xml:space="preserve"> </w:t>
      </w:r>
      <w:r w:rsidR="001D7225">
        <w:rPr>
          <w:rFonts w:asciiTheme="majorBidi" w:hAnsiTheme="majorBidi" w:cs="B Mitra" w:hint="cs"/>
          <w:rtl/>
          <w:lang w:bidi="fa-IR"/>
        </w:rPr>
        <w:t>تناسب</w:t>
      </w:r>
      <w:r w:rsidRPr="009B32A7">
        <w:rPr>
          <w:rFonts w:asciiTheme="majorBidi" w:hAnsiTheme="majorBidi" w:cs="B Mitra"/>
          <w:rtl/>
          <w:lang w:bidi="fa-IR"/>
        </w:rPr>
        <w:t xml:space="preserve">) </w:t>
      </w:r>
      <w:r w:rsidRPr="009B32A7">
        <w:rPr>
          <w:rFonts w:asciiTheme="majorBidi" w:hAnsiTheme="majorBidi" w:cs="B Mitra" w:hint="cs"/>
          <w:rtl/>
          <w:lang w:bidi="fa-IR"/>
        </w:rPr>
        <w:t>که</w:t>
      </w:r>
      <w:r w:rsidRPr="009B32A7">
        <w:rPr>
          <w:rFonts w:asciiTheme="majorBidi" w:hAnsiTheme="majorBidi" w:cs="B Mitra"/>
          <w:rtl/>
          <w:lang w:bidi="fa-IR"/>
        </w:rPr>
        <w:t xml:space="preserve"> </w:t>
      </w:r>
      <w:r w:rsidRPr="009B32A7">
        <w:rPr>
          <w:rFonts w:asciiTheme="majorBidi" w:hAnsiTheme="majorBidi" w:cs="B Mitra" w:hint="cs"/>
          <w:rtl/>
          <w:lang w:bidi="fa-IR"/>
        </w:rPr>
        <w:t>به</w:t>
      </w:r>
      <w:r w:rsidRPr="009B32A7">
        <w:rPr>
          <w:rFonts w:asciiTheme="majorBidi" w:hAnsiTheme="majorBidi" w:cs="B Mitra"/>
          <w:rtl/>
          <w:lang w:bidi="fa-IR"/>
        </w:rPr>
        <w:t xml:space="preserve"> </w:t>
      </w:r>
      <w:r w:rsidRPr="009B32A7">
        <w:rPr>
          <w:rFonts w:asciiTheme="majorBidi" w:hAnsiTheme="majorBidi" w:cs="B Mitra" w:hint="cs"/>
          <w:rtl/>
          <w:lang w:bidi="fa-IR"/>
        </w:rPr>
        <w:t>عنوان</w:t>
      </w:r>
      <w:r w:rsidRPr="009B32A7">
        <w:rPr>
          <w:rFonts w:asciiTheme="majorBidi" w:hAnsiTheme="majorBidi" w:cs="B Mitra"/>
          <w:rtl/>
          <w:lang w:bidi="fa-IR"/>
        </w:rPr>
        <w:t xml:space="preserve"> </w:t>
      </w:r>
      <w:r w:rsidRPr="009B32A7">
        <w:rPr>
          <w:rFonts w:asciiTheme="majorBidi" w:hAnsiTheme="majorBidi" w:cs="B Mitra" w:hint="cs"/>
          <w:rtl/>
          <w:lang w:bidi="fa-IR"/>
        </w:rPr>
        <w:t>پاسخ</w:t>
      </w:r>
      <w:r w:rsidRPr="009B32A7">
        <w:rPr>
          <w:rFonts w:asciiTheme="majorBidi" w:hAnsiTheme="majorBidi" w:cs="B Mitra"/>
          <w:rtl/>
          <w:lang w:bidi="fa-IR"/>
        </w:rPr>
        <w:t xml:space="preserve"> </w:t>
      </w:r>
      <w:r w:rsidRPr="009B32A7">
        <w:rPr>
          <w:rFonts w:asciiTheme="majorBidi" w:hAnsiTheme="majorBidi" w:cs="B Mitra" w:hint="cs"/>
          <w:rtl/>
          <w:lang w:bidi="fa-IR"/>
        </w:rPr>
        <w:t>جستجو</w:t>
      </w:r>
      <w:r w:rsidRPr="009B32A7">
        <w:rPr>
          <w:rFonts w:asciiTheme="majorBidi" w:hAnsiTheme="majorBidi" w:cs="B Mitra"/>
          <w:rtl/>
          <w:lang w:bidi="fa-IR"/>
        </w:rPr>
        <w:t xml:space="preserve"> </w:t>
      </w:r>
      <w:r w:rsidRPr="009B32A7">
        <w:rPr>
          <w:rFonts w:asciiTheme="majorBidi" w:hAnsiTheme="majorBidi" w:cs="B Mitra" w:hint="cs"/>
          <w:rtl/>
          <w:lang w:bidi="fa-IR"/>
        </w:rPr>
        <w:t>برگردد،</w:t>
      </w:r>
    </w:p>
    <w:p w:rsidR="009B32A7" w:rsidRPr="009B32A7" w:rsidRDefault="009B32A7" w:rsidP="009B32A7">
      <w:pPr>
        <w:pStyle w:val="ListParagraph"/>
        <w:numPr>
          <w:ilvl w:val="0"/>
          <w:numId w:val="4"/>
        </w:numPr>
        <w:bidi/>
        <w:jc w:val="both"/>
        <w:rPr>
          <w:rFonts w:asciiTheme="majorBidi" w:hAnsiTheme="majorBidi" w:cs="B Mitra"/>
          <w:lang w:bidi="fa-IR"/>
        </w:rPr>
      </w:pPr>
      <w:r>
        <w:rPr>
          <w:rFonts w:asciiTheme="majorBidi" w:hAnsiTheme="majorBidi" w:cs="B Mitra"/>
          <w:lang w:bidi="fa-IR"/>
        </w:rPr>
        <w:t>“GensNoChange”</w:t>
      </w:r>
      <w:r>
        <w:rPr>
          <w:rFonts w:asciiTheme="majorBidi" w:hAnsiTheme="majorBidi" w:cs="B Mitra" w:hint="cs"/>
          <w:rtl/>
          <w:lang w:bidi="fa-IR"/>
        </w:rPr>
        <w:t xml:space="preserve"> </w:t>
      </w:r>
      <w:r w:rsidRPr="009B32A7">
        <w:rPr>
          <w:rFonts w:asciiTheme="majorBidi" w:hAnsiTheme="majorBidi" w:cs="B Mitra" w:hint="cs"/>
          <w:rtl/>
          <w:lang w:bidi="fa-IR"/>
        </w:rPr>
        <w:t>اندازه</w:t>
      </w:r>
      <w:r w:rsidRPr="009B32A7">
        <w:rPr>
          <w:rFonts w:asciiTheme="majorBidi" w:hAnsiTheme="majorBidi" w:cs="B Mitra"/>
          <w:rtl/>
          <w:lang w:bidi="fa-IR"/>
        </w:rPr>
        <w:t xml:space="preserve"> </w:t>
      </w:r>
      <w:r w:rsidRPr="009B32A7">
        <w:rPr>
          <w:rFonts w:asciiTheme="majorBidi" w:hAnsiTheme="majorBidi" w:cs="B Mitra" w:hint="cs"/>
          <w:rtl/>
          <w:lang w:bidi="fa-IR"/>
        </w:rPr>
        <w:t>پایانی</w:t>
      </w:r>
      <w:r w:rsidRPr="009B32A7">
        <w:rPr>
          <w:rFonts w:asciiTheme="majorBidi" w:hAnsiTheme="majorBidi" w:cs="B Mitra"/>
          <w:rtl/>
          <w:lang w:bidi="fa-IR"/>
        </w:rPr>
        <w:t xml:space="preserve"> </w:t>
      </w:r>
      <w:r w:rsidRPr="009B32A7">
        <w:rPr>
          <w:rFonts w:asciiTheme="majorBidi" w:hAnsiTheme="majorBidi" w:cs="B Mitra" w:hint="cs"/>
          <w:rtl/>
          <w:lang w:bidi="fa-IR"/>
        </w:rPr>
        <w:t>را</w:t>
      </w:r>
      <w:r w:rsidRPr="009B32A7">
        <w:rPr>
          <w:rFonts w:asciiTheme="majorBidi" w:hAnsiTheme="majorBidi" w:cs="B Mitra"/>
          <w:rtl/>
          <w:lang w:bidi="fa-IR"/>
        </w:rPr>
        <w:t xml:space="preserve"> </w:t>
      </w:r>
      <w:r w:rsidRPr="009B32A7">
        <w:rPr>
          <w:rFonts w:asciiTheme="majorBidi" w:hAnsiTheme="majorBidi" w:cs="B Mitra" w:hint="cs"/>
          <w:rtl/>
          <w:lang w:bidi="fa-IR"/>
        </w:rPr>
        <w:t>نشان</w:t>
      </w:r>
      <w:r w:rsidRPr="009B32A7">
        <w:rPr>
          <w:rFonts w:asciiTheme="majorBidi" w:hAnsiTheme="majorBidi" w:cs="B Mitra"/>
          <w:rtl/>
          <w:lang w:bidi="fa-IR"/>
        </w:rPr>
        <w:t xml:space="preserve"> </w:t>
      </w:r>
      <w:r w:rsidRPr="009B32A7">
        <w:rPr>
          <w:rFonts w:asciiTheme="majorBidi" w:hAnsiTheme="majorBidi" w:cs="B Mitra" w:hint="cs"/>
          <w:rtl/>
          <w:lang w:bidi="fa-IR"/>
        </w:rPr>
        <w:t>می</w:t>
      </w:r>
      <w:r w:rsidRPr="009B32A7">
        <w:rPr>
          <w:rFonts w:asciiTheme="majorBidi" w:hAnsiTheme="majorBidi" w:cs="B Mitra"/>
          <w:rtl/>
          <w:lang w:bidi="fa-IR"/>
        </w:rPr>
        <w:t xml:space="preserve"> </w:t>
      </w:r>
      <w:r w:rsidRPr="009B32A7">
        <w:rPr>
          <w:rFonts w:asciiTheme="majorBidi" w:hAnsiTheme="majorBidi" w:cs="B Mitra" w:hint="cs"/>
          <w:rtl/>
          <w:lang w:bidi="fa-IR"/>
        </w:rPr>
        <w:t>دهد،</w:t>
      </w:r>
      <w:r w:rsidRPr="009B32A7">
        <w:rPr>
          <w:rFonts w:asciiTheme="majorBidi" w:hAnsiTheme="majorBidi" w:cs="B Mitra"/>
          <w:rtl/>
          <w:lang w:bidi="fa-IR"/>
        </w:rPr>
        <w:t xml:space="preserve"> </w:t>
      </w:r>
      <w:r w:rsidRPr="009B32A7">
        <w:rPr>
          <w:rFonts w:asciiTheme="majorBidi" w:hAnsiTheme="majorBidi" w:cs="B Mitra" w:hint="cs"/>
          <w:rtl/>
          <w:lang w:bidi="fa-IR"/>
        </w:rPr>
        <w:t>به</w:t>
      </w:r>
      <w:r w:rsidRPr="009B32A7">
        <w:rPr>
          <w:rFonts w:asciiTheme="majorBidi" w:hAnsiTheme="majorBidi" w:cs="B Mitra"/>
          <w:rtl/>
          <w:lang w:bidi="fa-IR"/>
        </w:rPr>
        <w:t xml:space="preserve"> </w:t>
      </w:r>
      <w:r w:rsidRPr="009B32A7">
        <w:rPr>
          <w:rFonts w:asciiTheme="majorBidi" w:hAnsiTheme="majorBidi" w:cs="B Mitra" w:hint="cs"/>
          <w:rtl/>
          <w:lang w:bidi="fa-IR"/>
        </w:rPr>
        <w:t>این</w:t>
      </w:r>
      <w:r w:rsidRPr="009B32A7">
        <w:rPr>
          <w:rFonts w:asciiTheme="majorBidi" w:hAnsiTheme="majorBidi" w:cs="B Mitra"/>
          <w:rtl/>
          <w:lang w:bidi="fa-IR"/>
        </w:rPr>
        <w:t xml:space="preserve"> </w:t>
      </w:r>
      <w:r w:rsidRPr="009B32A7">
        <w:rPr>
          <w:rFonts w:asciiTheme="majorBidi" w:hAnsiTheme="majorBidi" w:cs="B Mitra" w:hint="cs"/>
          <w:rtl/>
          <w:lang w:bidi="fa-IR"/>
        </w:rPr>
        <w:t>معنی</w:t>
      </w:r>
      <w:r w:rsidRPr="009B32A7">
        <w:rPr>
          <w:rFonts w:asciiTheme="majorBidi" w:hAnsiTheme="majorBidi" w:cs="B Mitra"/>
          <w:rtl/>
          <w:lang w:bidi="fa-IR"/>
        </w:rPr>
        <w:t xml:space="preserve"> </w:t>
      </w:r>
      <w:r w:rsidRPr="009B32A7">
        <w:rPr>
          <w:rFonts w:asciiTheme="majorBidi" w:hAnsiTheme="majorBidi" w:cs="B Mitra" w:hint="cs"/>
          <w:rtl/>
          <w:lang w:bidi="fa-IR"/>
        </w:rPr>
        <w:t>که</w:t>
      </w:r>
      <w:r w:rsidRPr="009B32A7">
        <w:rPr>
          <w:rFonts w:asciiTheme="majorBidi" w:hAnsiTheme="majorBidi" w:cs="B Mitra"/>
          <w:rtl/>
          <w:lang w:bidi="fa-IR"/>
        </w:rPr>
        <w:t xml:space="preserve"> </w:t>
      </w:r>
      <w:r w:rsidRPr="009B32A7">
        <w:rPr>
          <w:rFonts w:asciiTheme="majorBidi" w:hAnsiTheme="majorBidi" w:cs="B Mitra" w:hint="cs"/>
          <w:rtl/>
          <w:lang w:bidi="fa-IR"/>
        </w:rPr>
        <w:t>تعداد</w:t>
      </w:r>
      <w:r w:rsidRPr="009B32A7">
        <w:rPr>
          <w:rFonts w:asciiTheme="majorBidi" w:hAnsiTheme="majorBidi" w:cs="B Mitra"/>
          <w:rtl/>
          <w:lang w:bidi="fa-IR"/>
        </w:rPr>
        <w:t xml:space="preserve"> </w:t>
      </w:r>
      <w:r w:rsidRPr="009B32A7">
        <w:rPr>
          <w:rFonts w:asciiTheme="majorBidi" w:hAnsiTheme="majorBidi" w:cs="B Mitra" w:hint="cs"/>
          <w:rtl/>
          <w:lang w:bidi="fa-IR"/>
        </w:rPr>
        <w:t>نسل‌هایی</w:t>
      </w:r>
      <w:r w:rsidRPr="009B32A7">
        <w:rPr>
          <w:rFonts w:asciiTheme="majorBidi" w:hAnsiTheme="majorBidi" w:cs="B Mitra"/>
          <w:rtl/>
          <w:lang w:bidi="fa-IR"/>
        </w:rPr>
        <w:t xml:space="preserve"> </w:t>
      </w:r>
      <w:r w:rsidRPr="009B32A7">
        <w:rPr>
          <w:rFonts w:asciiTheme="majorBidi" w:hAnsiTheme="majorBidi" w:cs="B Mitra" w:hint="cs"/>
          <w:rtl/>
          <w:lang w:bidi="fa-IR"/>
        </w:rPr>
        <w:t>که</w:t>
      </w:r>
      <w:r w:rsidRPr="009B32A7">
        <w:rPr>
          <w:rFonts w:asciiTheme="majorBidi" w:hAnsiTheme="majorBidi" w:cs="B Mitra"/>
          <w:rtl/>
          <w:lang w:bidi="fa-IR"/>
        </w:rPr>
        <w:t xml:space="preserve"> </w:t>
      </w:r>
      <w:r w:rsidRPr="009B32A7">
        <w:rPr>
          <w:rFonts w:asciiTheme="majorBidi" w:hAnsiTheme="majorBidi" w:cs="B Mitra" w:hint="cs"/>
          <w:rtl/>
          <w:lang w:bidi="fa-IR"/>
        </w:rPr>
        <w:t>ممکن</w:t>
      </w:r>
      <w:r w:rsidRPr="009B32A7">
        <w:rPr>
          <w:rFonts w:asciiTheme="majorBidi" w:hAnsiTheme="majorBidi" w:cs="B Mitra"/>
          <w:rtl/>
          <w:lang w:bidi="fa-IR"/>
        </w:rPr>
        <w:t xml:space="preserve"> </w:t>
      </w:r>
      <w:r w:rsidRPr="009B32A7">
        <w:rPr>
          <w:rFonts w:asciiTheme="majorBidi" w:hAnsiTheme="majorBidi" w:cs="B Mitra" w:hint="cs"/>
          <w:rtl/>
          <w:lang w:bidi="fa-IR"/>
        </w:rPr>
        <w:t>است</w:t>
      </w:r>
      <w:r w:rsidRPr="009B32A7">
        <w:rPr>
          <w:rFonts w:asciiTheme="majorBidi" w:hAnsiTheme="majorBidi" w:cs="B Mitra"/>
          <w:rtl/>
          <w:lang w:bidi="fa-IR"/>
        </w:rPr>
        <w:t xml:space="preserve"> </w:t>
      </w:r>
      <w:r w:rsidRPr="009B32A7">
        <w:rPr>
          <w:rFonts w:asciiTheme="majorBidi" w:hAnsiTheme="majorBidi" w:cs="B Mitra" w:hint="cs"/>
          <w:rtl/>
          <w:lang w:bidi="fa-IR"/>
        </w:rPr>
        <w:t>بگذرد</w:t>
      </w:r>
      <w:r w:rsidRPr="009B32A7">
        <w:rPr>
          <w:rFonts w:asciiTheme="majorBidi" w:hAnsiTheme="majorBidi" w:cs="B Mitra"/>
          <w:rtl/>
          <w:lang w:bidi="fa-IR"/>
        </w:rPr>
        <w:t xml:space="preserve"> </w:t>
      </w:r>
      <w:r w:rsidRPr="009B32A7">
        <w:rPr>
          <w:rFonts w:asciiTheme="majorBidi" w:hAnsiTheme="majorBidi" w:cs="B Mitra" w:hint="cs"/>
          <w:rtl/>
          <w:lang w:bidi="fa-IR"/>
        </w:rPr>
        <w:t>بدون</w:t>
      </w:r>
      <w:r w:rsidRPr="009B32A7">
        <w:rPr>
          <w:rFonts w:asciiTheme="majorBidi" w:hAnsiTheme="majorBidi" w:cs="B Mitra"/>
          <w:rtl/>
          <w:lang w:bidi="fa-IR"/>
        </w:rPr>
        <w:t xml:space="preserve"> </w:t>
      </w:r>
      <w:r w:rsidRPr="009B32A7">
        <w:rPr>
          <w:rFonts w:asciiTheme="majorBidi" w:hAnsiTheme="majorBidi" w:cs="B Mitra" w:hint="cs"/>
          <w:rtl/>
          <w:lang w:bidi="fa-IR"/>
        </w:rPr>
        <w:t>تغییر</w:t>
      </w:r>
      <w:r w:rsidRPr="009B32A7">
        <w:rPr>
          <w:rFonts w:asciiTheme="majorBidi" w:hAnsiTheme="majorBidi" w:cs="B Mitra"/>
          <w:rtl/>
          <w:lang w:bidi="fa-IR"/>
        </w:rPr>
        <w:t xml:space="preserve"> </w:t>
      </w:r>
      <w:r w:rsidRPr="009B32A7">
        <w:rPr>
          <w:rFonts w:asciiTheme="majorBidi" w:hAnsiTheme="majorBidi" w:cs="B Mitra" w:hint="cs"/>
          <w:rtl/>
          <w:lang w:bidi="fa-IR"/>
        </w:rPr>
        <w:t>در</w:t>
      </w:r>
      <w:r w:rsidRPr="009B32A7">
        <w:rPr>
          <w:rFonts w:asciiTheme="majorBidi" w:hAnsiTheme="majorBidi" w:cs="B Mitra"/>
          <w:rtl/>
          <w:lang w:bidi="fa-IR"/>
        </w:rPr>
        <w:t xml:space="preserve"> </w:t>
      </w:r>
      <w:r w:rsidRPr="009B32A7">
        <w:rPr>
          <w:rFonts w:asciiTheme="majorBidi" w:hAnsiTheme="majorBidi" w:cs="B Mitra" w:hint="cs"/>
          <w:rtl/>
          <w:lang w:bidi="fa-IR"/>
        </w:rPr>
        <w:t>مسیر</w:t>
      </w:r>
      <w:r w:rsidRPr="009B32A7">
        <w:rPr>
          <w:rFonts w:asciiTheme="majorBidi" w:hAnsiTheme="majorBidi" w:cs="B Mitra"/>
          <w:rtl/>
          <w:lang w:bidi="fa-IR"/>
        </w:rPr>
        <w:t xml:space="preserve"> </w:t>
      </w:r>
      <w:r w:rsidRPr="009B32A7">
        <w:rPr>
          <w:rFonts w:asciiTheme="majorBidi" w:hAnsiTheme="majorBidi" w:cs="B Mitra" w:hint="cs"/>
          <w:rtl/>
          <w:lang w:bidi="fa-IR"/>
        </w:rPr>
        <w:t>برتر</w:t>
      </w:r>
      <w:r w:rsidRPr="009B32A7">
        <w:rPr>
          <w:rFonts w:asciiTheme="majorBidi" w:hAnsiTheme="majorBidi" w:cs="B Mitra"/>
          <w:rtl/>
          <w:lang w:bidi="fa-IR"/>
        </w:rPr>
        <w:t xml:space="preserve"> </w:t>
      </w:r>
      <w:r w:rsidRPr="009B32A7">
        <w:rPr>
          <w:rFonts w:asciiTheme="majorBidi" w:hAnsiTheme="majorBidi" w:cs="B Mitra" w:hint="cs"/>
          <w:rtl/>
          <w:lang w:bidi="fa-IR"/>
        </w:rPr>
        <w:t>قبل</w:t>
      </w:r>
      <w:r w:rsidRPr="009B32A7">
        <w:rPr>
          <w:rFonts w:asciiTheme="majorBidi" w:hAnsiTheme="majorBidi" w:cs="B Mitra"/>
          <w:rtl/>
          <w:lang w:bidi="fa-IR"/>
        </w:rPr>
        <w:t xml:space="preserve"> </w:t>
      </w:r>
      <w:r w:rsidRPr="009B32A7">
        <w:rPr>
          <w:rFonts w:asciiTheme="majorBidi" w:hAnsiTheme="majorBidi" w:cs="B Mitra" w:hint="cs"/>
          <w:rtl/>
          <w:lang w:bidi="fa-IR"/>
        </w:rPr>
        <w:t>از</w:t>
      </w:r>
      <w:r w:rsidRPr="009B32A7">
        <w:rPr>
          <w:rFonts w:asciiTheme="majorBidi" w:hAnsiTheme="majorBidi" w:cs="B Mitra"/>
          <w:rtl/>
          <w:lang w:bidi="fa-IR"/>
        </w:rPr>
        <w:t xml:space="preserve"> </w:t>
      </w:r>
      <w:r w:rsidRPr="009B32A7">
        <w:rPr>
          <w:rFonts w:asciiTheme="majorBidi" w:hAnsiTheme="majorBidi" w:cs="B Mitra" w:hint="cs"/>
          <w:rtl/>
          <w:lang w:bidi="fa-IR"/>
        </w:rPr>
        <w:t>آنکه</w:t>
      </w:r>
      <w:r w:rsidRPr="009B32A7">
        <w:rPr>
          <w:rFonts w:asciiTheme="majorBidi" w:hAnsiTheme="majorBidi" w:cs="B Mitra"/>
          <w:rtl/>
          <w:lang w:bidi="fa-IR"/>
        </w:rPr>
        <w:t xml:space="preserve"> </w:t>
      </w:r>
      <w:r w:rsidRPr="009B32A7">
        <w:rPr>
          <w:rFonts w:asciiTheme="majorBidi" w:hAnsiTheme="majorBidi" w:cs="B Mitra" w:hint="cs"/>
          <w:rtl/>
          <w:lang w:bidi="fa-IR"/>
        </w:rPr>
        <w:t>این</w:t>
      </w:r>
      <w:r w:rsidRPr="009B32A7">
        <w:rPr>
          <w:rFonts w:asciiTheme="majorBidi" w:hAnsiTheme="majorBidi" w:cs="B Mitra"/>
          <w:rtl/>
          <w:lang w:bidi="fa-IR"/>
        </w:rPr>
        <w:t xml:space="preserve"> </w:t>
      </w:r>
      <w:r w:rsidRPr="009B32A7">
        <w:rPr>
          <w:rFonts w:asciiTheme="majorBidi" w:hAnsiTheme="majorBidi" w:cs="B Mitra" w:hint="cs"/>
          <w:rtl/>
          <w:lang w:bidi="fa-IR"/>
        </w:rPr>
        <w:t>مسیر</w:t>
      </w:r>
      <w:r w:rsidRPr="009B32A7">
        <w:rPr>
          <w:rFonts w:asciiTheme="majorBidi" w:hAnsiTheme="majorBidi" w:cs="B Mitra"/>
          <w:rtl/>
          <w:lang w:bidi="fa-IR"/>
        </w:rPr>
        <w:t xml:space="preserve"> </w:t>
      </w:r>
      <w:r w:rsidRPr="009B32A7">
        <w:rPr>
          <w:rFonts w:asciiTheme="majorBidi" w:hAnsiTheme="majorBidi" w:cs="B Mitra" w:hint="cs"/>
          <w:rtl/>
          <w:lang w:bidi="fa-IR"/>
        </w:rPr>
        <w:t>برتر</w:t>
      </w:r>
      <w:r w:rsidRPr="009B32A7">
        <w:rPr>
          <w:rFonts w:asciiTheme="majorBidi" w:hAnsiTheme="majorBidi" w:cs="B Mitra"/>
          <w:rtl/>
          <w:lang w:bidi="fa-IR"/>
        </w:rPr>
        <w:t xml:space="preserve"> </w:t>
      </w:r>
      <w:r w:rsidRPr="009B32A7">
        <w:rPr>
          <w:rFonts w:asciiTheme="majorBidi" w:hAnsiTheme="majorBidi" w:cs="B Mitra" w:hint="cs"/>
          <w:rtl/>
          <w:lang w:bidi="fa-IR"/>
        </w:rPr>
        <w:t>به</w:t>
      </w:r>
      <w:r w:rsidRPr="009B32A7">
        <w:rPr>
          <w:rFonts w:asciiTheme="majorBidi" w:hAnsiTheme="majorBidi" w:cs="B Mitra"/>
          <w:rtl/>
          <w:lang w:bidi="fa-IR"/>
        </w:rPr>
        <w:t xml:space="preserve"> </w:t>
      </w:r>
      <w:r w:rsidRPr="009B32A7">
        <w:rPr>
          <w:rFonts w:asciiTheme="majorBidi" w:hAnsiTheme="majorBidi" w:cs="B Mitra" w:hint="cs"/>
          <w:rtl/>
          <w:lang w:bidi="fa-IR"/>
        </w:rPr>
        <w:t>عنوان</w:t>
      </w:r>
      <w:r w:rsidRPr="009B32A7">
        <w:rPr>
          <w:rFonts w:asciiTheme="majorBidi" w:hAnsiTheme="majorBidi" w:cs="B Mitra"/>
          <w:rtl/>
          <w:lang w:bidi="fa-IR"/>
        </w:rPr>
        <w:t xml:space="preserve"> </w:t>
      </w:r>
      <w:r w:rsidRPr="009B32A7">
        <w:rPr>
          <w:rFonts w:asciiTheme="majorBidi" w:hAnsiTheme="majorBidi" w:cs="B Mitra" w:hint="cs"/>
          <w:rtl/>
          <w:lang w:bidi="fa-IR"/>
        </w:rPr>
        <w:t>پاسخ</w:t>
      </w:r>
      <w:r w:rsidRPr="009B32A7">
        <w:rPr>
          <w:rFonts w:asciiTheme="majorBidi" w:hAnsiTheme="majorBidi" w:cs="B Mitra"/>
          <w:rtl/>
          <w:lang w:bidi="fa-IR"/>
        </w:rPr>
        <w:t xml:space="preserve"> </w:t>
      </w:r>
      <w:r w:rsidRPr="009B32A7">
        <w:rPr>
          <w:rFonts w:asciiTheme="majorBidi" w:hAnsiTheme="majorBidi" w:cs="B Mitra" w:hint="cs"/>
          <w:rtl/>
          <w:lang w:bidi="fa-IR"/>
        </w:rPr>
        <w:t>جستجو</w:t>
      </w:r>
      <w:r w:rsidRPr="009B32A7">
        <w:rPr>
          <w:rFonts w:asciiTheme="majorBidi" w:hAnsiTheme="majorBidi" w:cs="B Mitra"/>
          <w:rtl/>
          <w:lang w:bidi="fa-IR"/>
        </w:rPr>
        <w:t xml:space="preserve"> </w:t>
      </w:r>
      <w:r w:rsidRPr="009B32A7">
        <w:rPr>
          <w:rFonts w:asciiTheme="majorBidi" w:hAnsiTheme="majorBidi" w:cs="B Mitra" w:hint="cs"/>
          <w:rtl/>
          <w:lang w:bidi="fa-IR"/>
        </w:rPr>
        <w:t>برگردد</w:t>
      </w:r>
      <w:r w:rsidRPr="009B32A7">
        <w:rPr>
          <w:rFonts w:asciiTheme="majorBidi" w:hAnsiTheme="majorBidi" w:cs="B Mitra"/>
          <w:rtl/>
          <w:lang w:bidi="fa-IR"/>
        </w:rPr>
        <w:t xml:space="preserve">. </w:t>
      </w:r>
      <w:r w:rsidRPr="009B32A7">
        <w:rPr>
          <w:rFonts w:asciiTheme="majorBidi" w:hAnsiTheme="majorBidi" w:cs="B Mitra" w:hint="cs"/>
          <w:rtl/>
          <w:lang w:bidi="fa-IR"/>
        </w:rPr>
        <w:t>مسیر</w:t>
      </w:r>
      <w:r w:rsidRPr="009B32A7">
        <w:rPr>
          <w:rFonts w:asciiTheme="majorBidi" w:hAnsiTheme="majorBidi" w:cs="B Mitra"/>
          <w:rtl/>
          <w:lang w:bidi="fa-IR"/>
        </w:rPr>
        <w:t xml:space="preserve"> </w:t>
      </w:r>
      <w:r w:rsidRPr="009B32A7">
        <w:rPr>
          <w:rFonts w:asciiTheme="majorBidi" w:hAnsiTheme="majorBidi" w:cs="B Mitra" w:hint="cs"/>
          <w:rtl/>
          <w:lang w:bidi="fa-IR"/>
        </w:rPr>
        <w:t>برتر</w:t>
      </w:r>
      <w:r w:rsidRPr="009B32A7">
        <w:rPr>
          <w:rFonts w:asciiTheme="majorBidi" w:hAnsiTheme="majorBidi" w:cs="B Mitra"/>
          <w:rtl/>
          <w:lang w:bidi="fa-IR"/>
        </w:rPr>
        <w:t xml:space="preserve"> </w:t>
      </w:r>
      <w:r w:rsidRPr="009B32A7">
        <w:rPr>
          <w:rFonts w:asciiTheme="majorBidi" w:hAnsiTheme="majorBidi" w:cs="B Mitra" w:hint="cs"/>
          <w:rtl/>
          <w:lang w:bidi="fa-IR"/>
        </w:rPr>
        <w:t>مسیر</w:t>
      </w:r>
      <w:r w:rsidRPr="009B32A7">
        <w:rPr>
          <w:rFonts w:asciiTheme="majorBidi" w:hAnsiTheme="majorBidi" w:cs="B Mitra"/>
          <w:rtl/>
          <w:lang w:bidi="fa-IR"/>
        </w:rPr>
        <w:t xml:space="preserve"> </w:t>
      </w:r>
      <w:r w:rsidRPr="009B32A7">
        <w:rPr>
          <w:rFonts w:asciiTheme="majorBidi" w:hAnsiTheme="majorBidi" w:cs="B Mitra" w:hint="cs"/>
          <w:rtl/>
          <w:lang w:bidi="fa-IR"/>
        </w:rPr>
        <w:t>با</w:t>
      </w:r>
      <w:r w:rsidRPr="009B32A7">
        <w:rPr>
          <w:rFonts w:asciiTheme="majorBidi" w:hAnsiTheme="majorBidi" w:cs="B Mitra"/>
          <w:rtl/>
          <w:lang w:bidi="fa-IR"/>
        </w:rPr>
        <w:t xml:space="preserve"> </w:t>
      </w:r>
      <w:r w:rsidRPr="009B32A7">
        <w:rPr>
          <w:rFonts w:asciiTheme="majorBidi" w:hAnsiTheme="majorBidi" w:cs="B Mitra" w:hint="cs"/>
          <w:rtl/>
          <w:lang w:bidi="fa-IR"/>
        </w:rPr>
        <w:t>بیشترین</w:t>
      </w:r>
      <w:r w:rsidRPr="009B32A7">
        <w:rPr>
          <w:rFonts w:asciiTheme="majorBidi" w:hAnsiTheme="majorBidi" w:cs="B Mitra"/>
          <w:rtl/>
          <w:lang w:bidi="fa-IR"/>
        </w:rPr>
        <w:t xml:space="preserve"> </w:t>
      </w:r>
      <w:r w:rsidR="001D7225">
        <w:rPr>
          <w:rFonts w:asciiTheme="majorBidi" w:hAnsiTheme="majorBidi" w:cs="B Mitra" w:hint="cs"/>
          <w:rtl/>
          <w:lang w:bidi="fa-IR"/>
        </w:rPr>
        <w:t>تناسب</w:t>
      </w:r>
      <w:r w:rsidRPr="009B32A7">
        <w:rPr>
          <w:rFonts w:asciiTheme="majorBidi" w:hAnsiTheme="majorBidi" w:cs="B Mitra"/>
          <w:rtl/>
          <w:lang w:bidi="fa-IR"/>
        </w:rPr>
        <w:t xml:space="preserve"> </w:t>
      </w:r>
      <w:r w:rsidRPr="009B32A7">
        <w:rPr>
          <w:rFonts w:asciiTheme="majorBidi" w:hAnsiTheme="majorBidi" w:cs="B Mitra" w:hint="cs"/>
          <w:rtl/>
          <w:lang w:bidi="fa-IR"/>
        </w:rPr>
        <w:t>می</w:t>
      </w:r>
      <w:r w:rsidRPr="009B32A7">
        <w:rPr>
          <w:rFonts w:asciiTheme="majorBidi" w:hAnsiTheme="majorBidi" w:cs="B Mitra"/>
          <w:rtl/>
          <w:lang w:bidi="fa-IR"/>
        </w:rPr>
        <w:t xml:space="preserve"> </w:t>
      </w:r>
      <w:r w:rsidRPr="009B32A7">
        <w:rPr>
          <w:rFonts w:asciiTheme="majorBidi" w:hAnsiTheme="majorBidi" w:cs="B Mitra" w:hint="cs"/>
          <w:rtl/>
          <w:lang w:bidi="fa-IR"/>
        </w:rPr>
        <w:t>باشد</w:t>
      </w:r>
      <w:r w:rsidRPr="009B32A7">
        <w:rPr>
          <w:rFonts w:asciiTheme="majorBidi" w:hAnsiTheme="majorBidi" w:cs="B Mitra"/>
          <w:rtl/>
          <w:lang w:bidi="fa-IR"/>
        </w:rPr>
        <w:t>.</w:t>
      </w:r>
    </w:p>
    <w:p w:rsidR="009B32A7" w:rsidRPr="009B32A7" w:rsidRDefault="001D7225" w:rsidP="009B32A7">
      <w:pPr>
        <w:bidi/>
        <w:jc w:val="both"/>
        <w:rPr>
          <w:rFonts w:asciiTheme="majorBidi" w:hAnsiTheme="majorBidi" w:cs="B Mitra"/>
          <w:lang w:bidi="fa-IR"/>
        </w:rPr>
      </w:pPr>
      <w:r>
        <w:rPr>
          <w:rFonts w:asciiTheme="majorBidi" w:hAnsiTheme="majorBidi" w:cs="B Mitra" w:hint="cs"/>
          <w:b/>
          <w:bCs/>
          <w:rtl/>
          <w:lang w:bidi="fa-IR"/>
        </w:rPr>
        <w:t>تناسب</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هر</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مسیر</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تولید</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می</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شود</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که</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با</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استفاده</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از</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الگوریتم</w:t>
      </w:r>
      <w:r w:rsidR="009B32A7" w:rsidRPr="009B32A7">
        <w:rPr>
          <w:rFonts w:asciiTheme="majorBidi" w:hAnsiTheme="majorBidi" w:cs="B Mitra"/>
          <w:rtl/>
          <w:lang w:bidi="fa-IR"/>
        </w:rPr>
        <w:t xml:space="preserve"> ۲ </w:t>
      </w:r>
      <w:r w:rsidR="009B32A7" w:rsidRPr="009B32A7">
        <w:rPr>
          <w:rFonts w:asciiTheme="majorBidi" w:hAnsiTheme="majorBidi" w:cs="B Mitra" w:hint="cs"/>
          <w:rtl/>
          <w:lang w:bidi="fa-IR"/>
        </w:rPr>
        <w:t>محاسبه</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می</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شود</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در</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اینجا،</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ارزش</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تابع</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هدف</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برای</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هر</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مسیر</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محاسبه</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می</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شود</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مقدار</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تابع</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هدف</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به</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عنوان</w:t>
      </w:r>
      <w:r w:rsidR="009B32A7" w:rsidRPr="009B32A7">
        <w:rPr>
          <w:rFonts w:asciiTheme="majorBidi" w:hAnsiTheme="majorBidi" w:cs="B Mitra"/>
          <w:rtl/>
          <w:lang w:bidi="fa-IR"/>
        </w:rPr>
        <w:t xml:space="preserve"> </w:t>
      </w:r>
      <w:r>
        <w:rPr>
          <w:rFonts w:asciiTheme="majorBidi" w:hAnsiTheme="majorBidi" w:cs="B Mitra" w:hint="cs"/>
          <w:rtl/>
          <w:lang w:bidi="fa-IR"/>
        </w:rPr>
        <w:t>تناسب</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توصیف</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می</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شود</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این</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با</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محاسبه</w:t>
      </w:r>
      <w:r w:rsidR="009B32A7" w:rsidRPr="009B32A7">
        <w:rPr>
          <w:rFonts w:asciiTheme="majorBidi" w:hAnsiTheme="majorBidi" w:cs="B Mitra"/>
          <w:rtl/>
          <w:lang w:bidi="fa-IR"/>
        </w:rPr>
        <w:t xml:space="preserve"> </w:t>
      </w:r>
      <w:r>
        <w:rPr>
          <w:rFonts w:asciiTheme="majorBidi" w:hAnsiTheme="majorBidi" w:cs="B Mitra" w:hint="cs"/>
          <w:rtl/>
          <w:lang w:bidi="fa-IR"/>
        </w:rPr>
        <w:t>تناسب</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هر</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مسیر،</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که</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از</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مجموع</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ارزش‌های</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سلامت</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فاصله،</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انرژی</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و</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مکانیزم</w:t>
      </w:r>
      <w:r w:rsidR="009B32A7" w:rsidRPr="009B32A7">
        <w:rPr>
          <w:rFonts w:asciiTheme="majorBidi" w:hAnsiTheme="majorBidi" w:cs="B Mitra"/>
          <w:rtl/>
          <w:lang w:bidi="fa-IR"/>
        </w:rPr>
        <w:t xml:space="preserve"> </w:t>
      </w:r>
      <w:r>
        <w:rPr>
          <w:rFonts w:asciiTheme="majorBidi" w:hAnsiTheme="majorBidi" w:cs="B Mitra" w:hint="cs"/>
          <w:rtl/>
          <w:lang w:bidi="fa-IR"/>
        </w:rPr>
        <w:t>تراکم</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مشتق</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می</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شود،</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به</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دست</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می</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آید</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سپس،</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میانگین</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ارزش</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کلی</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برای</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هر</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مسیر</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محاسبه</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می</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شود</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در</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مرحله</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بعد،</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تمام</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ارزش‌های</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سلامت</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از</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طریق</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فرآیند</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ارزیابی</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ارزیابی</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می</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شوند،</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و</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مسیر</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برتر</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نسل</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تعیین</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می</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شود</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در</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پروتکل</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پیشنهادی</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ما،</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تابع</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سلامت</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با</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استفاده</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از</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معادله</w:t>
      </w:r>
      <w:r w:rsidR="009B32A7" w:rsidRPr="009B32A7">
        <w:rPr>
          <w:rFonts w:asciiTheme="majorBidi" w:hAnsiTheme="majorBidi" w:cs="B Mitra"/>
          <w:rtl/>
          <w:lang w:bidi="fa-IR"/>
        </w:rPr>
        <w:t xml:space="preserve"> (۶) </w:t>
      </w:r>
      <w:r w:rsidR="009B32A7" w:rsidRPr="009B32A7">
        <w:rPr>
          <w:rFonts w:asciiTheme="majorBidi" w:hAnsiTheme="majorBidi" w:cs="B Mitra" w:hint="cs"/>
          <w:rtl/>
          <w:lang w:bidi="fa-IR"/>
        </w:rPr>
        <w:t>اندازه</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گیری</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می</w:t>
      </w:r>
      <w:r w:rsidR="009B32A7" w:rsidRPr="009B32A7">
        <w:rPr>
          <w:rFonts w:asciiTheme="majorBidi" w:hAnsiTheme="majorBidi" w:cs="B Mitra"/>
          <w:rtl/>
          <w:lang w:bidi="fa-IR"/>
        </w:rPr>
        <w:t xml:space="preserve"> </w:t>
      </w:r>
      <w:r w:rsidR="009B32A7" w:rsidRPr="009B32A7">
        <w:rPr>
          <w:rFonts w:asciiTheme="majorBidi" w:hAnsiTheme="majorBidi" w:cs="B Mitra" w:hint="cs"/>
          <w:rtl/>
          <w:lang w:bidi="fa-IR"/>
        </w:rPr>
        <w:t>شود</w:t>
      </w:r>
      <w:r w:rsidR="009B32A7" w:rsidRPr="009B32A7">
        <w:rPr>
          <w:rFonts w:asciiTheme="majorBidi" w:hAnsiTheme="majorBidi" w:cs="B Mitra"/>
          <w:rtl/>
          <w:lang w:bidi="fa-IR"/>
        </w:rPr>
        <w:t>.</w:t>
      </w:r>
    </w:p>
    <w:p w:rsidR="009B32A7" w:rsidRDefault="009B32A7" w:rsidP="001D7225">
      <w:pPr>
        <w:bidi/>
        <w:jc w:val="both"/>
        <w:rPr>
          <w:rFonts w:asciiTheme="majorBidi" w:hAnsiTheme="majorBidi" w:cs="B Mitra"/>
          <w:rtl/>
          <w:lang w:bidi="fa-IR"/>
        </w:rPr>
      </w:pPr>
      <w:r w:rsidRPr="009B32A7">
        <w:rPr>
          <w:rFonts w:asciiTheme="majorBidi" w:hAnsiTheme="majorBidi" w:cs="B Mitra" w:hint="cs"/>
          <w:rtl/>
          <w:lang w:bidi="fa-IR"/>
        </w:rPr>
        <w:t>گام</w:t>
      </w:r>
      <w:r w:rsidRPr="009B32A7">
        <w:rPr>
          <w:rFonts w:asciiTheme="majorBidi" w:hAnsiTheme="majorBidi" w:cs="B Mitra"/>
          <w:rtl/>
          <w:lang w:bidi="fa-IR"/>
        </w:rPr>
        <w:t xml:space="preserve"> </w:t>
      </w:r>
      <w:r w:rsidRPr="001D7225">
        <w:rPr>
          <w:rFonts w:asciiTheme="majorBidi" w:hAnsiTheme="majorBidi" w:cs="B Mitra" w:hint="cs"/>
          <w:b/>
          <w:bCs/>
          <w:rtl/>
          <w:lang w:bidi="fa-IR"/>
        </w:rPr>
        <w:t>انتخاب</w:t>
      </w:r>
      <w:r w:rsidRPr="009B32A7">
        <w:rPr>
          <w:rFonts w:asciiTheme="majorBidi" w:hAnsiTheme="majorBidi" w:cs="B Mitra"/>
          <w:rtl/>
          <w:lang w:bidi="fa-IR"/>
        </w:rPr>
        <w:t xml:space="preserve"> </w:t>
      </w:r>
      <w:r w:rsidRPr="009B32A7">
        <w:rPr>
          <w:rFonts w:asciiTheme="majorBidi" w:hAnsiTheme="majorBidi" w:cs="B Mitra" w:hint="cs"/>
          <w:rtl/>
          <w:lang w:bidi="fa-IR"/>
        </w:rPr>
        <w:t>مسیر‌هایی</w:t>
      </w:r>
      <w:r w:rsidRPr="009B32A7">
        <w:rPr>
          <w:rFonts w:asciiTheme="majorBidi" w:hAnsiTheme="majorBidi" w:cs="B Mitra"/>
          <w:rtl/>
          <w:lang w:bidi="fa-IR"/>
        </w:rPr>
        <w:t xml:space="preserve"> </w:t>
      </w:r>
      <w:r w:rsidRPr="009B32A7">
        <w:rPr>
          <w:rFonts w:asciiTheme="majorBidi" w:hAnsiTheme="majorBidi" w:cs="B Mitra" w:hint="cs"/>
          <w:rtl/>
          <w:lang w:bidi="fa-IR"/>
        </w:rPr>
        <w:t>با</w:t>
      </w:r>
      <w:r w:rsidRPr="009B32A7">
        <w:rPr>
          <w:rFonts w:asciiTheme="majorBidi" w:hAnsiTheme="majorBidi" w:cs="B Mitra"/>
          <w:rtl/>
          <w:lang w:bidi="fa-IR"/>
        </w:rPr>
        <w:t xml:space="preserve"> </w:t>
      </w:r>
      <w:r w:rsidR="001D7225">
        <w:rPr>
          <w:rFonts w:asciiTheme="majorBidi" w:hAnsiTheme="majorBidi" w:cs="B Mitra" w:hint="cs"/>
          <w:rtl/>
          <w:lang w:bidi="fa-IR"/>
        </w:rPr>
        <w:t>تناسب</w:t>
      </w:r>
      <w:r w:rsidRPr="009B32A7">
        <w:rPr>
          <w:rFonts w:asciiTheme="majorBidi" w:hAnsiTheme="majorBidi" w:cs="B Mitra"/>
          <w:rtl/>
          <w:lang w:bidi="fa-IR"/>
        </w:rPr>
        <w:t xml:space="preserve"> </w:t>
      </w:r>
      <w:r w:rsidRPr="009B32A7">
        <w:rPr>
          <w:rFonts w:asciiTheme="majorBidi" w:hAnsiTheme="majorBidi" w:cs="B Mitra" w:hint="cs"/>
          <w:rtl/>
          <w:lang w:bidi="fa-IR"/>
        </w:rPr>
        <w:t>پایین</w:t>
      </w:r>
      <w:r w:rsidRPr="009B32A7">
        <w:rPr>
          <w:rFonts w:asciiTheme="majorBidi" w:hAnsiTheme="majorBidi" w:cs="B Mitra"/>
          <w:rtl/>
          <w:lang w:bidi="fa-IR"/>
        </w:rPr>
        <w:t xml:space="preserve"> </w:t>
      </w:r>
      <w:r w:rsidRPr="009B32A7">
        <w:rPr>
          <w:rFonts w:asciiTheme="majorBidi" w:hAnsiTheme="majorBidi" w:cs="B Mitra" w:hint="cs"/>
          <w:rtl/>
          <w:lang w:bidi="fa-IR"/>
        </w:rPr>
        <w:t>را</w:t>
      </w:r>
      <w:r w:rsidRPr="009B32A7">
        <w:rPr>
          <w:rFonts w:asciiTheme="majorBidi" w:hAnsiTheme="majorBidi" w:cs="B Mitra"/>
          <w:rtl/>
          <w:lang w:bidi="fa-IR"/>
        </w:rPr>
        <w:t xml:space="preserve"> </w:t>
      </w:r>
      <w:r w:rsidRPr="009B32A7">
        <w:rPr>
          <w:rFonts w:asciiTheme="majorBidi" w:hAnsiTheme="majorBidi" w:cs="B Mitra" w:hint="cs"/>
          <w:rtl/>
          <w:lang w:bidi="fa-IR"/>
        </w:rPr>
        <w:t>حذف</w:t>
      </w:r>
      <w:r w:rsidRPr="009B32A7">
        <w:rPr>
          <w:rFonts w:asciiTheme="majorBidi" w:hAnsiTheme="majorBidi" w:cs="B Mitra"/>
          <w:rtl/>
          <w:lang w:bidi="fa-IR"/>
        </w:rPr>
        <w:t xml:space="preserve"> </w:t>
      </w:r>
      <w:r w:rsidRPr="009B32A7">
        <w:rPr>
          <w:rFonts w:asciiTheme="majorBidi" w:hAnsiTheme="majorBidi" w:cs="B Mitra" w:hint="cs"/>
          <w:rtl/>
          <w:lang w:bidi="fa-IR"/>
        </w:rPr>
        <w:t>خواهد</w:t>
      </w:r>
      <w:r w:rsidRPr="009B32A7">
        <w:rPr>
          <w:rFonts w:asciiTheme="majorBidi" w:hAnsiTheme="majorBidi" w:cs="B Mitra"/>
          <w:rtl/>
          <w:lang w:bidi="fa-IR"/>
        </w:rPr>
        <w:t xml:space="preserve"> </w:t>
      </w:r>
      <w:r w:rsidRPr="009B32A7">
        <w:rPr>
          <w:rFonts w:asciiTheme="majorBidi" w:hAnsiTheme="majorBidi" w:cs="B Mitra" w:hint="cs"/>
          <w:rtl/>
          <w:lang w:bidi="fa-IR"/>
        </w:rPr>
        <w:t>کرد</w:t>
      </w:r>
      <w:r w:rsidRPr="009B32A7">
        <w:rPr>
          <w:rFonts w:asciiTheme="majorBidi" w:hAnsiTheme="majorBidi" w:cs="B Mitra"/>
          <w:rtl/>
          <w:lang w:bidi="fa-IR"/>
        </w:rPr>
        <w:t xml:space="preserve"> </w:t>
      </w:r>
      <w:r w:rsidRPr="009B32A7">
        <w:rPr>
          <w:rFonts w:asciiTheme="majorBidi" w:hAnsiTheme="majorBidi" w:cs="B Mitra" w:hint="cs"/>
          <w:rtl/>
          <w:lang w:bidi="fa-IR"/>
        </w:rPr>
        <w:t>و</w:t>
      </w:r>
      <w:r w:rsidRPr="009B32A7">
        <w:rPr>
          <w:rFonts w:asciiTheme="majorBidi" w:hAnsiTheme="majorBidi" w:cs="B Mitra"/>
          <w:rtl/>
          <w:lang w:bidi="fa-IR"/>
        </w:rPr>
        <w:t xml:space="preserve"> </w:t>
      </w:r>
      <w:r w:rsidRPr="009B32A7">
        <w:rPr>
          <w:rFonts w:asciiTheme="majorBidi" w:hAnsiTheme="majorBidi" w:cs="B Mitra" w:hint="cs"/>
          <w:rtl/>
          <w:lang w:bidi="fa-IR"/>
        </w:rPr>
        <w:t>سایران</w:t>
      </w:r>
      <w:r w:rsidRPr="009B32A7">
        <w:rPr>
          <w:rFonts w:asciiTheme="majorBidi" w:hAnsiTheme="majorBidi" w:cs="B Mitra"/>
          <w:rtl/>
          <w:lang w:bidi="fa-IR"/>
        </w:rPr>
        <w:t xml:space="preserve"> </w:t>
      </w:r>
      <w:r w:rsidRPr="009B32A7">
        <w:rPr>
          <w:rFonts w:asciiTheme="majorBidi" w:hAnsiTheme="majorBidi" w:cs="B Mitra" w:hint="cs"/>
          <w:rtl/>
          <w:lang w:bidi="fa-IR"/>
        </w:rPr>
        <w:t>را</w:t>
      </w:r>
      <w:r w:rsidRPr="009B32A7">
        <w:rPr>
          <w:rFonts w:asciiTheme="majorBidi" w:hAnsiTheme="majorBidi" w:cs="B Mitra"/>
          <w:rtl/>
          <w:lang w:bidi="fa-IR"/>
        </w:rPr>
        <w:t xml:space="preserve"> </w:t>
      </w:r>
      <w:r w:rsidRPr="009B32A7">
        <w:rPr>
          <w:rFonts w:asciiTheme="majorBidi" w:hAnsiTheme="majorBidi" w:cs="B Mitra" w:hint="cs"/>
          <w:rtl/>
          <w:lang w:bidi="fa-IR"/>
        </w:rPr>
        <w:t>نگه</w:t>
      </w:r>
      <w:r w:rsidRPr="009B32A7">
        <w:rPr>
          <w:rFonts w:asciiTheme="majorBidi" w:hAnsiTheme="majorBidi" w:cs="B Mitra"/>
          <w:rtl/>
          <w:lang w:bidi="fa-IR"/>
        </w:rPr>
        <w:t xml:space="preserve"> </w:t>
      </w:r>
      <w:r w:rsidRPr="009B32A7">
        <w:rPr>
          <w:rFonts w:asciiTheme="majorBidi" w:hAnsiTheme="majorBidi" w:cs="B Mitra" w:hint="cs"/>
          <w:rtl/>
          <w:lang w:bidi="fa-IR"/>
        </w:rPr>
        <w:t>می</w:t>
      </w:r>
      <w:r w:rsidRPr="009B32A7">
        <w:rPr>
          <w:rFonts w:asciiTheme="majorBidi" w:hAnsiTheme="majorBidi" w:cs="B Mitra"/>
          <w:rtl/>
          <w:lang w:bidi="fa-IR"/>
        </w:rPr>
        <w:t xml:space="preserve"> </w:t>
      </w:r>
      <w:r w:rsidRPr="009B32A7">
        <w:rPr>
          <w:rFonts w:asciiTheme="majorBidi" w:hAnsiTheme="majorBidi" w:cs="B Mitra" w:hint="cs"/>
          <w:rtl/>
          <w:lang w:bidi="fa-IR"/>
        </w:rPr>
        <w:t>دارد</w:t>
      </w:r>
      <w:r w:rsidRPr="009B32A7">
        <w:rPr>
          <w:rFonts w:asciiTheme="majorBidi" w:hAnsiTheme="majorBidi" w:cs="B Mitra"/>
          <w:rtl/>
          <w:lang w:bidi="fa-IR"/>
        </w:rPr>
        <w:t xml:space="preserve">. </w:t>
      </w:r>
      <w:r w:rsidRPr="009B32A7">
        <w:rPr>
          <w:rFonts w:asciiTheme="majorBidi" w:hAnsiTheme="majorBidi" w:cs="B Mitra" w:hint="cs"/>
          <w:rtl/>
          <w:lang w:bidi="fa-IR"/>
        </w:rPr>
        <w:t>استراتژی</w:t>
      </w:r>
      <w:r w:rsidRPr="009B32A7">
        <w:rPr>
          <w:rFonts w:asciiTheme="majorBidi" w:hAnsiTheme="majorBidi" w:cs="B Mitra"/>
          <w:rtl/>
          <w:lang w:bidi="fa-IR"/>
        </w:rPr>
        <w:t xml:space="preserve"> </w:t>
      </w:r>
      <w:r w:rsidRPr="009B32A7">
        <w:rPr>
          <w:rFonts w:asciiTheme="majorBidi" w:hAnsiTheme="majorBidi" w:cs="B Mitra"/>
          <w:lang w:bidi="fa-IR"/>
        </w:rPr>
        <w:t>Eliteism</w:t>
      </w:r>
      <w:r w:rsidRPr="009B32A7">
        <w:rPr>
          <w:rFonts w:asciiTheme="majorBidi" w:hAnsiTheme="majorBidi" w:cs="B Mitra"/>
          <w:rtl/>
          <w:lang w:bidi="fa-IR"/>
        </w:rPr>
        <w:t xml:space="preserve"> </w:t>
      </w:r>
      <w:r w:rsidRPr="009B32A7">
        <w:rPr>
          <w:rFonts w:asciiTheme="majorBidi" w:hAnsiTheme="majorBidi" w:cs="B Mitra" w:hint="cs"/>
          <w:rtl/>
          <w:lang w:bidi="fa-IR"/>
        </w:rPr>
        <w:t>در</w:t>
      </w:r>
      <w:r w:rsidRPr="009B32A7">
        <w:rPr>
          <w:rFonts w:asciiTheme="majorBidi" w:hAnsiTheme="majorBidi" w:cs="B Mitra"/>
          <w:rtl/>
          <w:lang w:bidi="fa-IR"/>
        </w:rPr>
        <w:t xml:space="preserve"> </w:t>
      </w:r>
      <w:r w:rsidRPr="009B32A7">
        <w:rPr>
          <w:rFonts w:asciiTheme="majorBidi" w:hAnsiTheme="majorBidi" w:cs="B Mitra" w:hint="cs"/>
          <w:rtl/>
          <w:lang w:bidi="fa-IR"/>
        </w:rPr>
        <w:t>پروتکل</w:t>
      </w:r>
      <w:r w:rsidRPr="009B32A7">
        <w:rPr>
          <w:rFonts w:asciiTheme="majorBidi" w:hAnsiTheme="majorBidi" w:cs="B Mitra"/>
          <w:rtl/>
          <w:lang w:bidi="fa-IR"/>
        </w:rPr>
        <w:t xml:space="preserve"> </w:t>
      </w:r>
      <w:r w:rsidRPr="009B32A7">
        <w:rPr>
          <w:rFonts w:asciiTheme="majorBidi" w:hAnsiTheme="majorBidi" w:cs="B Mitra" w:hint="cs"/>
          <w:rtl/>
          <w:lang w:bidi="fa-IR"/>
        </w:rPr>
        <w:t>پیشنهادی</w:t>
      </w:r>
      <w:r w:rsidRPr="009B32A7">
        <w:rPr>
          <w:rFonts w:asciiTheme="majorBidi" w:hAnsiTheme="majorBidi" w:cs="B Mitra"/>
          <w:rtl/>
          <w:lang w:bidi="fa-IR"/>
        </w:rPr>
        <w:t xml:space="preserve"> </w:t>
      </w:r>
      <w:r w:rsidRPr="009B32A7">
        <w:rPr>
          <w:rFonts w:asciiTheme="majorBidi" w:hAnsiTheme="majorBidi" w:cs="B Mitra" w:hint="cs"/>
          <w:rtl/>
          <w:lang w:bidi="fa-IR"/>
        </w:rPr>
        <w:t>ما</w:t>
      </w:r>
      <w:r w:rsidRPr="009B32A7">
        <w:rPr>
          <w:rFonts w:asciiTheme="majorBidi" w:hAnsiTheme="majorBidi" w:cs="B Mitra"/>
          <w:rtl/>
          <w:lang w:bidi="fa-IR"/>
        </w:rPr>
        <w:t xml:space="preserve"> </w:t>
      </w:r>
      <w:r w:rsidRPr="009B32A7">
        <w:rPr>
          <w:rFonts w:asciiTheme="majorBidi" w:hAnsiTheme="majorBidi" w:cs="B Mitra" w:hint="cs"/>
          <w:rtl/>
          <w:lang w:bidi="fa-IR"/>
        </w:rPr>
        <w:t>استفاده</w:t>
      </w:r>
      <w:r w:rsidRPr="009B32A7">
        <w:rPr>
          <w:rFonts w:asciiTheme="majorBidi" w:hAnsiTheme="majorBidi" w:cs="B Mitra"/>
          <w:rtl/>
          <w:lang w:bidi="fa-IR"/>
        </w:rPr>
        <w:t xml:space="preserve"> </w:t>
      </w:r>
      <w:r w:rsidRPr="009B32A7">
        <w:rPr>
          <w:rFonts w:asciiTheme="majorBidi" w:hAnsiTheme="majorBidi" w:cs="B Mitra" w:hint="cs"/>
          <w:rtl/>
          <w:lang w:bidi="fa-IR"/>
        </w:rPr>
        <w:t>می</w:t>
      </w:r>
      <w:r w:rsidRPr="009B32A7">
        <w:rPr>
          <w:rFonts w:asciiTheme="majorBidi" w:hAnsiTheme="majorBidi" w:cs="B Mitra"/>
          <w:rtl/>
          <w:lang w:bidi="fa-IR"/>
        </w:rPr>
        <w:t xml:space="preserve"> </w:t>
      </w:r>
      <w:r w:rsidRPr="009B32A7">
        <w:rPr>
          <w:rFonts w:asciiTheme="majorBidi" w:hAnsiTheme="majorBidi" w:cs="B Mitra" w:hint="cs"/>
          <w:rtl/>
          <w:lang w:bidi="fa-IR"/>
        </w:rPr>
        <w:t>شود</w:t>
      </w:r>
      <w:r w:rsidRPr="009B32A7">
        <w:rPr>
          <w:rFonts w:asciiTheme="majorBidi" w:hAnsiTheme="majorBidi" w:cs="B Mitra"/>
          <w:rtl/>
          <w:lang w:bidi="fa-IR"/>
        </w:rPr>
        <w:t xml:space="preserve"> </w:t>
      </w:r>
      <w:r w:rsidRPr="009B32A7">
        <w:rPr>
          <w:rFonts w:asciiTheme="majorBidi" w:hAnsiTheme="majorBidi" w:cs="B Mitra" w:hint="cs"/>
          <w:rtl/>
          <w:lang w:bidi="fa-IR"/>
        </w:rPr>
        <w:t>و</w:t>
      </w:r>
      <w:r w:rsidRPr="009B32A7">
        <w:rPr>
          <w:rFonts w:asciiTheme="majorBidi" w:hAnsiTheme="majorBidi" w:cs="B Mitra"/>
          <w:rtl/>
          <w:lang w:bidi="fa-IR"/>
        </w:rPr>
        <w:t xml:space="preserve"> </w:t>
      </w:r>
      <w:r w:rsidRPr="009B32A7">
        <w:rPr>
          <w:rFonts w:asciiTheme="majorBidi" w:hAnsiTheme="majorBidi" w:cs="B Mitra" w:hint="cs"/>
          <w:rtl/>
          <w:lang w:bidi="fa-IR"/>
        </w:rPr>
        <w:t>نیمی</w:t>
      </w:r>
      <w:r w:rsidRPr="009B32A7">
        <w:rPr>
          <w:rFonts w:asciiTheme="majorBidi" w:hAnsiTheme="majorBidi" w:cs="B Mitra"/>
          <w:rtl/>
          <w:lang w:bidi="fa-IR"/>
        </w:rPr>
        <w:t xml:space="preserve"> </w:t>
      </w:r>
      <w:r w:rsidRPr="009B32A7">
        <w:rPr>
          <w:rFonts w:asciiTheme="majorBidi" w:hAnsiTheme="majorBidi" w:cs="B Mitra" w:hint="cs"/>
          <w:rtl/>
          <w:lang w:bidi="fa-IR"/>
        </w:rPr>
        <w:t>از</w:t>
      </w:r>
      <w:r w:rsidRPr="009B32A7">
        <w:rPr>
          <w:rFonts w:asciiTheme="majorBidi" w:hAnsiTheme="majorBidi" w:cs="B Mitra"/>
          <w:rtl/>
          <w:lang w:bidi="fa-IR"/>
        </w:rPr>
        <w:t xml:space="preserve"> </w:t>
      </w:r>
      <w:r w:rsidRPr="009B32A7">
        <w:rPr>
          <w:rFonts w:asciiTheme="majorBidi" w:hAnsiTheme="majorBidi" w:cs="B Mitra" w:hint="cs"/>
          <w:rtl/>
          <w:lang w:bidi="fa-IR"/>
        </w:rPr>
        <w:t>مسیرهایی</w:t>
      </w:r>
      <w:r w:rsidRPr="009B32A7">
        <w:rPr>
          <w:rFonts w:asciiTheme="majorBidi" w:hAnsiTheme="majorBidi" w:cs="B Mitra"/>
          <w:rtl/>
          <w:lang w:bidi="fa-IR"/>
        </w:rPr>
        <w:t xml:space="preserve"> </w:t>
      </w:r>
      <w:r w:rsidRPr="009B32A7">
        <w:rPr>
          <w:rFonts w:asciiTheme="majorBidi" w:hAnsiTheme="majorBidi" w:cs="B Mitra" w:hint="cs"/>
          <w:rtl/>
          <w:lang w:bidi="fa-IR"/>
        </w:rPr>
        <w:t>با</w:t>
      </w:r>
      <w:r w:rsidRPr="009B32A7">
        <w:rPr>
          <w:rFonts w:asciiTheme="majorBidi" w:hAnsiTheme="majorBidi" w:cs="B Mitra"/>
          <w:rtl/>
          <w:lang w:bidi="fa-IR"/>
        </w:rPr>
        <w:t xml:space="preserve"> </w:t>
      </w:r>
      <w:r w:rsidR="001D7225">
        <w:rPr>
          <w:rFonts w:asciiTheme="majorBidi" w:hAnsiTheme="majorBidi" w:cs="B Mitra" w:hint="cs"/>
          <w:rtl/>
          <w:lang w:bidi="fa-IR"/>
        </w:rPr>
        <w:t>تناسب</w:t>
      </w:r>
      <w:r w:rsidRPr="009B32A7">
        <w:rPr>
          <w:rFonts w:asciiTheme="majorBidi" w:hAnsiTheme="majorBidi" w:cs="B Mitra"/>
          <w:rtl/>
          <w:lang w:bidi="fa-IR"/>
        </w:rPr>
        <w:t xml:space="preserve"> </w:t>
      </w:r>
      <w:r w:rsidRPr="009B32A7">
        <w:rPr>
          <w:rFonts w:asciiTheme="majorBidi" w:hAnsiTheme="majorBidi" w:cs="B Mitra" w:hint="cs"/>
          <w:rtl/>
          <w:lang w:bidi="fa-IR"/>
        </w:rPr>
        <w:t>بالا</w:t>
      </w:r>
      <w:r w:rsidRPr="009B32A7">
        <w:rPr>
          <w:rFonts w:asciiTheme="majorBidi" w:hAnsiTheme="majorBidi" w:cs="B Mitra"/>
          <w:rtl/>
          <w:lang w:bidi="fa-IR"/>
        </w:rPr>
        <w:t xml:space="preserve"> </w:t>
      </w:r>
      <w:r w:rsidRPr="009B32A7">
        <w:rPr>
          <w:rFonts w:asciiTheme="majorBidi" w:hAnsiTheme="majorBidi" w:cs="B Mitra" w:hint="cs"/>
          <w:rtl/>
          <w:lang w:bidi="fa-IR"/>
        </w:rPr>
        <w:t>را</w:t>
      </w:r>
      <w:r w:rsidRPr="009B32A7">
        <w:rPr>
          <w:rFonts w:asciiTheme="majorBidi" w:hAnsiTheme="majorBidi" w:cs="B Mitra"/>
          <w:rtl/>
          <w:lang w:bidi="fa-IR"/>
        </w:rPr>
        <w:t xml:space="preserve"> </w:t>
      </w:r>
      <w:r w:rsidRPr="009B32A7">
        <w:rPr>
          <w:rFonts w:asciiTheme="majorBidi" w:hAnsiTheme="majorBidi" w:cs="B Mitra" w:hint="cs"/>
          <w:rtl/>
          <w:lang w:bidi="fa-IR"/>
        </w:rPr>
        <w:t>نگهداشته</w:t>
      </w:r>
      <w:r w:rsidRPr="009B32A7">
        <w:rPr>
          <w:rFonts w:asciiTheme="majorBidi" w:hAnsiTheme="majorBidi" w:cs="B Mitra"/>
          <w:rtl/>
          <w:lang w:bidi="fa-IR"/>
        </w:rPr>
        <w:t xml:space="preserve"> </w:t>
      </w:r>
      <w:r w:rsidRPr="009B32A7">
        <w:rPr>
          <w:rFonts w:asciiTheme="majorBidi" w:hAnsiTheme="majorBidi" w:cs="B Mitra" w:hint="cs"/>
          <w:rtl/>
          <w:lang w:bidi="fa-IR"/>
        </w:rPr>
        <w:t>خواهد</w:t>
      </w:r>
      <w:r w:rsidRPr="009B32A7">
        <w:rPr>
          <w:rFonts w:asciiTheme="majorBidi" w:hAnsiTheme="majorBidi" w:cs="B Mitra"/>
          <w:rtl/>
          <w:lang w:bidi="fa-IR"/>
        </w:rPr>
        <w:t xml:space="preserve"> </w:t>
      </w:r>
      <w:r w:rsidRPr="009B32A7">
        <w:rPr>
          <w:rFonts w:asciiTheme="majorBidi" w:hAnsiTheme="majorBidi" w:cs="B Mitra" w:hint="cs"/>
          <w:rtl/>
          <w:lang w:bidi="fa-IR"/>
        </w:rPr>
        <w:t>کرد</w:t>
      </w:r>
      <w:r w:rsidRPr="009B32A7">
        <w:rPr>
          <w:rFonts w:asciiTheme="majorBidi" w:hAnsiTheme="majorBidi" w:cs="B Mitra"/>
          <w:rtl/>
          <w:lang w:bidi="fa-IR"/>
        </w:rPr>
        <w:t xml:space="preserve">. </w:t>
      </w:r>
      <w:r w:rsidRPr="009B32A7">
        <w:rPr>
          <w:rFonts w:asciiTheme="majorBidi" w:hAnsiTheme="majorBidi" w:cs="B Mitra" w:hint="cs"/>
          <w:rtl/>
          <w:lang w:bidi="fa-IR"/>
        </w:rPr>
        <w:t>انتخاب</w:t>
      </w:r>
      <w:r w:rsidRPr="009B32A7">
        <w:rPr>
          <w:rFonts w:asciiTheme="majorBidi" w:hAnsiTheme="majorBidi" w:cs="B Mitra"/>
          <w:rtl/>
          <w:lang w:bidi="fa-IR"/>
        </w:rPr>
        <w:t xml:space="preserve"> </w:t>
      </w:r>
      <w:r w:rsidRPr="009B32A7">
        <w:rPr>
          <w:rFonts w:asciiTheme="majorBidi" w:hAnsiTheme="majorBidi" w:cs="B Mitra"/>
          <w:lang w:bidi="fa-IR"/>
        </w:rPr>
        <w:t>Eliteism</w:t>
      </w:r>
      <w:r w:rsidRPr="009B32A7">
        <w:rPr>
          <w:rFonts w:asciiTheme="majorBidi" w:hAnsiTheme="majorBidi" w:cs="B Mitra"/>
          <w:rtl/>
          <w:lang w:bidi="fa-IR"/>
        </w:rPr>
        <w:t xml:space="preserve"> </w:t>
      </w:r>
      <w:r w:rsidRPr="009B32A7">
        <w:rPr>
          <w:rFonts w:asciiTheme="majorBidi" w:hAnsiTheme="majorBidi" w:cs="B Mitra" w:hint="cs"/>
          <w:rtl/>
          <w:lang w:bidi="fa-IR"/>
        </w:rPr>
        <w:t>یک</w:t>
      </w:r>
      <w:r w:rsidRPr="009B32A7">
        <w:rPr>
          <w:rFonts w:asciiTheme="majorBidi" w:hAnsiTheme="majorBidi" w:cs="B Mitra"/>
          <w:rtl/>
          <w:lang w:bidi="fa-IR"/>
        </w:rPr>
        <w:t xml:space="preserve"> </w:t>
      </w:r>
      <w:r w:rsidRPr="009B32A7">
        <w:rPr>
          <w:rFonts w:asciiTheme="majorBidi" w:hAnsiTheme="majorBidi" w:cs="B Mitra" w:hint="cs"/>
          <w:rtl/>
          <w:lang w:bidi="fa-IR"/>
        </w:rPr>
        <w:t>رویکرد</w:t>
      </w:r>
      <w:r w:rsidRPr="009B32A7">
        <w:rPr>
          <w:rFonts w:asciiTheme="majorBidi" w:hAnsiTheme="majorBidi" w:cs="B Mitra"/>
          <w:rtl/>
          <w:lang w:bidi="fa-IR"/>
        </w:rPr>
        <w:t xml:space="preserve"> </w:t>
      </w:r>
      <w:r w:rsidRPr="009B32A7">
        <w:rPr>
          <w:rFonts w:asciiTheme="majorBidi" w:hAnsiTheme="majorBidi" w:cs="B Mitra" w:hint="cs"/>
          <w:rtl/>
          <w:lang w:bidi="fa-IR"/>
        </w:rPr>
        <w:t>است</w:t>
      </w:r>
      <w:r w:rsidRPr="009B32A7">
        <w:rPr>
          <w:rFonts w:asciiTheme="majorBidi" w:hAnsiTheme="majorBidi" w:cs="B Mitra"/>
          <w:rtl/>
          <w:lang w:bidi="fa-IR"/>
        </w:rPr>
        <w:t xml:space="preserve"> </w:t>
      </w:r>
      <w:r w:rsidRPr="009B32A7">
        <w:rPr>
          <w:rFonts w:asciiTheme="majorBidi" w:hAnsiTheme="majorBidi" w:cs="B Mitra" w:hint="cs"/>
          <w:rtl/>
          <w:lang w:bidi="fa-IR"/>
        </w:rPr>
        <w:t>که</w:t>
      </w:r>
      <w:r w:rsidRPr="009B32A7">
        <w:rPr>
          <w:rFonts w:asciiTheme="majorBidi" w:hAnsiTheme="majorBidi" w:cs="B Mitra"/>
          <w:rtl/>
          <w:lang w:bidi="fa-IR"/>
        </w:rPr>
        <w:t xml:space="preserve"> </w:t>
      </w:r>
      <w:r w:rsidRPr="009B32A7">
        <w:rPr>
          <w:rFonts w:asciiTheme="majorBidi" w:hAnsiTheme="majorBidi" w:cs="B Mitra" w:hint="cs"/>
          <w:rtl/>
          <w:lang w:bidi="fa-IR"/>
        </w:rPr>
        <w:t>تعداد</w:t>
      </w:r>
      <w:r w:rsidRPr="009B32A7">
        <w:rPr>
          <w:rFonts w:asciiTheme="majorBidi" w:hAnsiTheme="majorBidi" w:cs="B Mitra"/>
          <w:rtl/>
          <w:lang w:bidi="fa-IR"/>
        </w:rPr>
        <w:t xml:space="preserve"> </w:t>
      </w:r>
      <w:r w:rsidRPr="009B32A7">
        <w:rPr>
          <w:rFonts w:asciiTheme="majorBidi" w:hAnsiTheme="majorBidi" w:cs="B Mitra" w:hint="cs"/>
          <w:rtl/>
          <w:lang w:bidi="fa-IR"/>
        </w:rPr>
        <w:t>محدودی</w:t>
      </w:r>
      <w:r w:rsidRPr="009B32A7">
        <w:rPr>
          <w:rFonts w:asciiTheme="majorBidi" w:hAnsiTheme="majorBidi" w:cs="B Mitra"/>
          <w:rtl/>
          <w:lang w:bidi="fa-IR"/>
        </w:rPr>
        <w:t xml:space="preserve"> </w:t>
      </w:r>
      <w:r w:rsidRPr="009B32A7">
        <w:rPr>
          <w:rFonts w:asciiTheme="majorBidi" w:hAnsiTheme="majorBidi" w:cs="B Mitra" w:hint="cs"/>
          <w:rtl/>
          <w:lang w:bidi="fa-IR"/>
        </w:rPr>
        <w:t>از</w:t>
      </w:r>
      <w:r w:rsidRPr="009B32A7">
        <w:rPr>
          <w:rFonts w:asciiTheme="majorBidi" w:hAnsiTheme="majorBidi" w:cs="B Mitra"/>
          <w:rtl/>
          <w:lang w:bidi="fa-IR"/>
        </w:rPr>
        <w:t xml:space="preserve"> </w:t>
      </w:r>
      <w:r w:rsidRPr="009B32A7">
        <w:rPr>
          <w:rFonts w:asciiTheme="majorBidi" w:hAnsiTheme="majorBidi" w:cs="B Mitra" w:hint="cs"/>
          <w:rtl/>
          <w:lang w:bidi="fa-IR"/>
        </w:rPr>
        <w:t>مسیرهایی</w:t>
      </w:r>
      <w:r w:rsidRPr="009B32A7">
        <w:rPr>
          <w:rFonts w:asciiTheme="majorBidi" w:hAnsiTheme="majorBidi" w:cs="B Mitra"/>
          <w:rtl/>
          <w:lang w:bidi="fa-IR"/>
        </w:rPr>
        <w:t xml:space="preserve"> </w:t>
      </w:r>
      <w:r w:rsidRPr="009B32A7">
        <w:rPr>
          <w:rFonts w:asciiTheme="majorBidi" w:hAnsiTheme="majorBidi" w:cs="B Mitra" w:hint="cs"/>
          <w:rtl/>
          <w:lang w:bidi="fa-IR"/>
        </w:rPr>
        <w:t>با</w:t>
      </w:r>
      <w:r w:rsidRPr="009B32A7">
        <w:rPr>
          <w:rFonts w:asciiTheme="majorBidi" w:hAnsiTheme="majorBidi" w:cs="B Mitra"/>
          <w:rtl/>
          <w:lang w:bidi="fa-IR"/>
        </w:rPr>
        <w:t xml:space="preserve"> </w:t>
      </w:r>
      <w:r w:rsidRPr="009B32A7">
        <w:rPr>
          <w:rFonts w:asciiTheme="majorBidi" w:hAnsiTheme="majorBidi" w:cs="B Mitra" w:hint="cs"/>
          <w:rtl/>
          <w:lang w:bidi="fa-IR"/>
        </w:rPr>
        <w:t>بیشترین</w:t>
      </w:r>
      <w:r w:rsidRPr="009B32A7">
        <w:rPr>
          <w:rFonts w:asciiTheme="majorBidi" w:hAnsiTheme="majorBidi" w:cs="B Mitra"/>
          <w:rtl/>
          <w:lang w:bidi="fa-IR"/>
        </w:rPr>
        <w:t xml:space="preserve"> </w:t>
      </w:r>
      <w:r w:rsidRPr="009B32A7">
        <w:rPr>
          <w:rFonts w:asciiTheme="majorBidi" w:hAnsiTheme="majorBidi" w:cs="B Mitra" w:hint="cs"/>
          <w:rtl/>
          <w:lang w:bidi="fa-IR"/>
        </w:rPr>
        <w:t>ارزش‌ها</w:t>
      </w:r>
      <w:r w:rsidRPr="009B32A7">
        <w:rPr>
          <w:rFonts w:asciiTheme="majorBidi" w:hAnsiTheme="majorBidi" w:cs="B Mitra"/>
          <w:rtl/>
          <w:lang w:bidi="fa-IR"/>
        </w:rPr>
        <w:t xml:space="preserve"> </w:t>
      </w:r>
      <w:r w:rsidRPr="009B32A7">
        <w:rPr>
          <w:rFonts w:asciiTheme="majorBidi" w:hAnsiTheme="majorBidi" w:cs="B Mitra" w:hint="cs"/>
          <w:rtl/>
          <w:lang w:bidi="fa-IR"/>
        </w:rPr>
        <w:t>برای</w:t>
      </w:r>
      <w:r w:rsidRPr="009B32A7">
        <w:rPr>
          <w:rFonts w:asciiTheme="majorBidi" w:hAnsiTheme="majorBidi" w:cs="B Mitra"/>
          <w:rtl/>
          <w:lang w:bidi="fa-IR"/>
        </w:rPr>
        <w:t xml:space="preserve"> </w:t>
      </w:r>
      <w:r w:rsidRPr="009B32A7">
        <w:rPr>
          <w:rFonts w:asciiTheme="majorBidi" w:hAnsiTheme="majorBidi" w:cs="B Mitra" w:hint="cs"/>
          <w:rtl/>
          <w:lang w:bidi="fa-IR"/>
        </w:rPr>
        <w:t>حرکت</w:t>
      </w:r>
      <w:r w:rsidRPr="009B32A7">
        <w:rPr>
          <w:rFonts w:asciiTheme="majorBidi" w:hAnsiTheme="majorBidi" w:cs="B Mitra"/>
          <w:rtl/>
          <w:lang w:bidi="fa-IR"/>
        </w:rPr>
        <w:t xml:space="preserve"> </w:t>
      </w:r>
      <w:r w:rsidRPr="009B32A7">
        <w:rPr>
          <w:rFonts w:asciiTheme="majorBidi" w:hAnsiTheme="majorBidi" w:cs="B Mitra" w:hint="cs"/>
          <w:rtl/>
          <w:lang w:bidi="fa-IR"/>
        </w:rPr>
        <w:t>به</w:t>
      </w:r>
      <w:r w:rsidRPr="009B32A7">
        <w:rPr>
          <w:rFonts w:asciiTheme="majorBidi" w:hAnsiTheme="majorBidi" w:cs="B Mitra"/>
          <w:rtl/>
          <w:lang w:bidi="fa-IR"/>
        </w:rPr>
        <w:t xml:space="preserve"> </w:t>
      </w:r>
      <w:r w:rsidRPr="009B32A7">
        <w:rPr>
          <w:rFonts w:asciiTheme="majorBidi" w:hAnsiTheme="majorBidi" w:cs="B Mitra" w:hint="cs"/>
          <w:rtl/>
          <w:lang w:bidi="fa-IR"/>
        </w:rPr>
        <w:t>مرحله</w:t>
      </w:r>
      <w:r w:rsidRPr="009B32A7">
        <w:rPr>
          <w:rFonts w:asciiTheme="majorBidi" w:hAnsiTheme="majorBidi" w:cs="B Mitra"/>
          <w:rtl/>
          <w:lang w:bidi="fa-IR"/>
        </w:rPr>
        <w:t xml:space="preserve"> </w:t>
      </w:r>
      <w:r w:rsidRPr="009B32A7">
        <w:rPr>
          <w:rFonts w:asciiTheme="majorBidi" w:hAnsiTheme="majorBidi" w:cs="B Mitra" w:hint="cs"/>
          <w:rtl/>
          <w:lang w:bidi="fa-IR"/>
        </w:rPr>
        <w:t>بعد،</w:t>
      </w:r>
      <w:r w:rsidRPr="009B32A7">
        <w:rPr>
          <w:rFonts w:asciiTheme="majorBidi" w:hAnsiTheme="majorBidi" w:cs="B Mitra"/>
          <w:rtl/>
          <w:lang w:bidi="fa-IR"/>
        </w:rPr>
        <w:t xml:space="preserve"> </w:t>
      </w:r>
      <w:r w:rsidRPr="009B32A7">
        <w:rPr>
          <w:rFonts w:asciiTheme="majorBidi" w:hAnsiTheme="majorBidi" w:cs="B Mitra" w:hint="cs"/>
          <w:rtl/>
          <w:lang w:bidi="fa-IR"/>
        </w:rPr>
        <w:t>انتخاب</w:t>
      </w:r>
      <w:r w:rsidRPr="009B32A7">
        <w:rPr>
          <w:rFonts w:asciiTheme="majorBidi" w:hAnsiTheme="majorBidi" w:cs="B Mitra"/>
          <w:rtl/>
          <w:lang w:bidi="fa-IR"/>
        </w:rPr>
        <w:t xml:space="preserve"> </w:t>
      </w:r>
      <w:r w:rsidRPr="009B32A7">
        <w:rPr>
          <w:rFonts w:asciiTheme="majorBidi" w:hAnsiTheme="majorBidi" w:cs="B Mitra" w:hint="cs"/>
          <w:rtl/>
          <w:lang w:bidi="fa-IR"/>
        </w:rPr>
        <w:t>می‌شود،</w:t>
      </w:r>
      <w:r w:rsidRPr="009B32A7">
        <w:rPr>
          <w:rFonts w:asciiTheme="majorBidi" w:hAnsiTheme="majorBidi" w:cs="B Mitra"/>
          <w:rtl/>
          <w:lang w:bidi="fa-IR"/>
        </w:rPr>
        <w:t xml:space="preserve"> </w:t>
      </w:r>
      <w:r w:rsidRPr="009B32A7">
        <w:rPr>
          <w:rFonts w:asciiTheme="majorBidi" w:hAnsiTheme="majorBidi" w:cs="B Mitra" w:hint="cs"/>
          <w:rtl/>
          <w:lang w:bidi="fa-IR"/>
        </w:rPr>
        <w:t>تا</w:t>
      </w:r>
      <w:r w:rsidRPr="009B32A7">
        <w:rPr>
          <w:rFonts w:asciiTheme="majorBidi" w:hAnsiTheme="majorBidi" w:cs="B Mitra"/>
          <w:rtl/>
          <w:lang w:bidi="fa-IR"/>
        </w:rPr>
        <w:t xml:space="preserve"> </w:t>
      </w:r>
      <w:r w:rsidRPr="009B32A7">
        <w:rPr>
          <w:rFonts w:asciiTheme="majorBidi" w:hAnsiTheme="majorBidi" w:cs="B Mitra" w:hint="cs"/>
          <w:rtl/>
          <w:lang w:bidi="fa-IR"/>
        </w:rPr>
        <w:t>از</w:t>
      </w:r>
      <w:r w:rsidRPr="009B32A7">
        <w:rPr>
          <w:rFonts w:asciiTheme="majorBidi" w:hAnsiTheme="majorBidi" w:cs="B Mitra"/>
          <w:rtl/>
          <w:lang w:bidi="fa-IR"/>
        </w:rPr>
        <w:t xml:space="preserve"> </w:t>
      </w:r>
      <w:r w:rsidRPr="009B32A7">
        <w:rPr>
          <w:rFonts w:asciiTheme="majorBidi" w:hAnsiTheme="majorBidi" w:cs="B Mitra" w:hint="cs"/>
          <w:rtl/>
          <w:lang w:bidi="fa-IR"/>
        </w:rPr>
        <w:t>انجام</w:t>
      </w:r>
      <w:r w:rsidRPr="009B32A7">
        <w:rPr>
          <w:rFonts w:asciiTheme="majorBidi" w:hAnsiTheme="majorBidi" w:cs="B Mitra"/>
          <w:rtl/>
          <w:lang w:bidi="fa-IR"/>
        </w:rPr>
        <w:t xml:space="preserve"> </w:t>
      </w:r>
      <w:r w:rsidRPr="009B32A7">
        <w:rPr>
          <w:rFonts w:asciiTheme="majorBidi" w:hAnsiTheme="majorBidi" w:cs="B Mitra" w:hint="cs"/>
          <w:rtl/>
          <w:lang w:bidi="fa-IR"/>
        </w:rPr>
        <w:t>قدم‌های</w:t>
      </w:r>
      <w:r w:rsidRPr="009B32A7">
        <w:rPr>
          <w:rFonts w:asciiTheme="majorBidi" w:hAnsiTheme="majorBidi" w:cs="B Mitra"/>
          <w:rtl/>
          <w:lang w:bidi="fa-IR"/>
        </w:rPr>
        <w:t xml:space="preserve"> </w:t>
      </w:r>
      <w:r w:rsidRPr="009B32A7">
        <w:rPr>
          <w:rFonts w:asciiTheme="majorBidi" w:hAnsiTheme="majorBidi" w:cs="B Mitra" w:hint="cs"/>
          <w:rtl/>
          <w:lang w:bidi="fa-IR"/>
        </w:rPr>
        <w:t>اضافی</w:t>
      </w:r>
      <w:r w:rsidRPr="009B32A7">
        <w:rPr>
          <w:rFonts w:asciiTheme="majorBidi" w:hAnsiTheme="majorBidi" w:cs="B Mitra"/>
          <w:rtl/>
          <w:lang w:bidi="fa-IR"/>
        </w:rPr>
        <w:t xml:space="preserve"> </w:t>
      </w:r>
      <w:r w:rsidRPr="009B32A7">
        <w:rPr>
          <w:rFonts w:asciiTheme="majorBidi" w:hAnsiTheme="majorBidi" w:cs="B Mitra" w:hint="cs"/>
          <w:rtl/>
          <w:lang w:bidi="fa-IR"/>
        </w:rPr>
        <w:t>تلاقی</w:t>
      </w:r>
      <w:r w:rsidRPr="009B32A7">
        <w:rPr>
          <w:rFonts w:asciiTheme="majorBidi" w:hAnsiTheme="majorBidi" w:cs="B Mitra"/>
          <w:rtl/>
          <w:lang w:bidi="fa-IR"/>
        </w:rPr>
        <w:t xml:space="preserve"> </w:t>
      </w:r>
      <w:r w:rsidRPr="009B32A7">
        <w:rPr>
          <w:rFonts w:asciiTheme="majorBidi" w:hAnsiTheme="majorBidi" w:cs="B Mitra" w:hint="cs"/>
          <w:rtl/>
          <w:lang w:bidi="fa-IR"/>
        </w:rPr>
        <w:t>و</w:t>
      </w:r>
      <w:r w:rsidRPr="009B32A7">
        <w:rPr>
          <w:rFonts w:asciiTheme="majorBidi" w:hAnsiTheme="majorBidi" w:cs="B Mitra"/>
          <w:rtl/>
          <w:lang w:bidi="fa-IR"/>
        </w:rPr>
        <w:t xml:space="preserve"> </w:t>
      </w:r>
      <w:r w:rsidRPr="009B32A7">
        <w:rPr>
          <w:rFonts w:asciiTheme="majorBidi" w:hAnsiTheme="majorBidi" w:cs="B Mitra" w:hint="cs"/>
          <w:rtl/>
          <w:lang w:bidi="fa-IR"/>
        </w:rPr>
        <w:t>جهش</w:t>
      </w:r>
      <w:r w:rsidRPr="009B32A7">
        <w:rPr>
          <w:rFonts w:asciiTheme="majorBidi" w:hAnsiTheme="majorBidi" w:cs="B Mitra"/>
          <w:rtl/>
          <w:lang w:bidi="fa-IR"/>
        </w:rPr>
        <w:t xml:space="preserve"> </w:t>
      </w:r>
      <w:r w:rsidRPr="009B32A7">
        <w:rPr>
          <w:rFonts w:asciiTheme="majorBidi" w:hAnsiTheme="majorBidi" w:cs="B Mitra" w:hint="cs"/>
          <w:rtl/>
          <w:lang w:bidi="fa-IR"/>
        </w:rPr>
        <w:t>جلوگیری</w:t>
      </w:r>
      <w:r w:rsidRPr="009B32A7">
        <w:rPr>
          <w:rFonts w:asciiTheme="majorBidi" w:hAnsiTheme="majorBidi" w:cs="B Mitra"/>
          <w:rtl/>
          <w:lang w:bidi="fa-IR"/>
        </w:rPr>
        <w:t xml:space="preserve"> </w:t>
      </w:r>
      <w:r w:rsidRPr="009B32A7">
        <w:rPr>
          <w:rFonts w:asciiTheme="majorBidi" w:hAnsiTheme="majorBidi" w:cs="B Mitra" w:hint="cs"/>
          <w:rtl/>
          <w:lang w:bidi="fa-IR"/>
        </w:rPr>
        <w:t>شود</w:t>
      </w:r>
      <w:r w:rsidRPr="009B32A7">
        <w:rPr>
          <w:rFonts w:asciiTheme="majorBidi" w:hAnsiTheme="majorBidi" w:cs="B Mitra"/>
          <w:rtl/>
          <w:lang w:bidi="fa-IR"/>
        </w:rPr>
        <w:t xml:space="preserve">. </w:t>
      </w:r>
      <w:r w:rsidRPr="009B32A7">
        <w:rPr>
          <w:rFonts w:asciiTheme="majorBidi" w:hAnsiTheme="majorBidi" w:cs="B Mitra" w:hint="cs"/>
          <w:rtl/>
          <w:lang w:bidi="fa-IR"/>
        </w:rPr>
        <w:t>مسیرهای</w:t>
      </w:r>
      <w:r w:rsidRPr="009B32A7">
        <w:rPr>
          <w:rFonts w:asciiTheme="majorBidi" w:hAnsiTheme="majorBidi" w:cs="B Mitra"/>
          <w:rtl/>
          <w:lang w:bidi="fa-IR"/>
        </w:rPr>
        <w:t xml:space="preserve"> </w:t>
      </w:r>
      <w:r w:rsidRPr="009B32A7">
        <w:rPr>
          <w:rFonts w:asciiTheme="majorBidi" w:hAnsiTheme="majorBidi" w:cs="B Mitra" w:hint="cs"/>
          <w:rtl/>
          <w:lang w:bidi="fa-IR"/>
        </w:rPr>
        <w:t>بدتر</w:t>
      </w:r>
      <w:r w:rsidRPr="009B32A7">
        <w:rPr>
          <w:rFonts w:asciiTheme="majorBidi" w:hAnsiTheme="majorBidi" w:cs="B Mitra"/>
          <w:rtl/>
          <w:lang w:bidi="fa-IR"/>
        </w:rPr>
        <w:t xml:space="preserve"> </w:t>
      </w:r>
      <w:r w:rsidRPr="009B32A7">
        <w:rPr>
          <w:rFonts w:asciiTheme="majorBidi" w:hAnsiTheme="majorBidi" w:cs="B Mitra" w:hint="cs"/>
          <w:rtl/>
          <w:lang w:bidi="fa-IR"/>
        </w:rPr>
        <w:t>حذف</w:t>
      </w:r>
      <w:r w:rsidRPr="009B32A7">
        <w:rPr>
          <w:rFonts w:asciiTheme="majorBidi" w:hAnsiTheme="majorBidi" w:cs="B Mitra"/>
          <w:rtl/>
          <w:lang w:bidi="fa-IR"/>
        </w:rPr>
        <w:t xml:space="preserve"> </w:t>
      </w:r>
      <w:r w:rsidRPr="009B32A7">
        <w:rPr>
          <w:rFonts w:asciiTheme="majorBidi" w:hAnsiTheme="majorBidi" w:cs="B Mitra" w:hint="cs"/>
          <w:rtl/>
          <w:lang w:bidi="fa-IR"/>
        </w:rPr>
        <w:t>خواهند</w:t>
      </w:r>
      <w:r w:rsidRPr="009B32A7">
        <w:rPr>
          <w:rFonts w:asciiTheme="majorBidi" w:hAnsiTheme="majorBidi" w:cs="B Mitra"/>
          <w:rtl/>
          <w:lang w:bidi="fa-IR"/>
        </w:rPr>
        <w:t xml:space="preserve"> </w:t>
      </w:r>
      <w:r w:rsidRPr="009B32A7">
        <w:rPr>
          <w:rFonts w:asciiTheme="majorBidi" w:hAnsiTheme="majorBidi" w:cs="B Mitra" w:hint="cs"/>
          <w:rtl/>
          <w:lang w:bidi="fa-IR"/>
        </w:rPr>
        <w:t>شد</w:t>
      </w:r>
      <w:r w:rsidRPr="009B32A7">
        <w:rPr>
          <w:rFonts w:asciiTheme="majorBidi" w:hAnsiTheme="majorBidi" w:cs="B Mitra"/>
          <w:rtl/>
          <w:lang w:bidi="fa-IR"/>
        </w:rPr>
        <w:t xml:space="preserve"> </w:t>
      </w:r>
      <w:r w:rsidRPr="009B32A7">
        <w:rPr>
          <w:rFonts w:asciiTheme="majorBidi" w:hAnsiTheme="majorBidi" w:cs="B Mitra" w:hint="cs"/>
          <w:rtl/>
          <w:lang w:bidi="fa-IR"/>
        </w:rPr>
        <w:t>و</w:t>
      </w:r>
      <w:r w:rsidRPr="009B32A7">
        <w:rPr>
          <w:rFonts w:asciiTheme="majorBidi" w:hAnsiTheme="majorBidi" w:cs="B Mitra"/>
          <w:rtl/>
          <w:lang w:bidi="fa-IR"/>
        </w:rPr>
        <w:t xml:space="preserve"> </w:t>
      </w:r>
      <w:r w:rsidRPr="009B32A7">
        <w:rPr>
          <w:rFonts w:asciiTheme="majorBidi" w:hAnsiTheme="majorBidi" w:cs="B Mitra" w:hint="cs"/>
          <w:rtl/>
          <w:lang w:bidi="fa-IR"/>
        </w:rPr>
        <w:t>مسیر</w:t>
      </w:r>
      <w:r w:rsidRPr="009B32A7">
        <w:rPr>
          <w:rFonts w:asciiTheme="majorBidi" w:hAnsiTheme="majorBidi" w:cs="B Mitra"/>
          <w:rtl/>
          <w:lang w:bidi="fa-IR"/>
        </w:rPr>
        <w:t xml:space="preserve"> </w:t>
      </w:r>
      <w:r w:rsidRPr="009B32A7">
        <w:rPr>
          <w:rFonts w:asciiTheme="majorBidi" w:hAnsiTheme="majorBidi" w:cs="B Mitra" w:hint="cs"/>
          <w:rtl/>
          <w:lang w:bidi="fa-IR"/>
        </w:rPr>
        <w:t>جدیدی</w:t>
      </w:r>
      <w:r w:rsidRPr="009B32A7">
        <w:rPr>
          <w:rFonts w:asciiTheme="majorBidi" w:hAnsiTheme="majorBidi" w:cs="B Mitra"/>
          <w:rtl/>
          <w:lang w:bidi="fa-IR"/>
        </w:rPr>
        <w:t xml:space="preserve"> </w:t>
      </w:r>
      <w:r w:rsidRPr="009B32A7">
        <w:rPr>
          <w:rFonts w:asciiTheme="majorBidi" w:hAnsiTheme="majorBidi" w:cs="B Mitra" w:hint="cs"/>
          <w:rtl/>
          <w:lang w:bidi="fa-IR"/>
        </w:rPr>
        <w:t>در</w:t>
      </w:r>
      <w:r w:rsidRPr="009B32A7">
        <w:rPr>
          <w:rFonts w:asciiTheme="majorBidi" w:hAnsiTheme="majorBidi" w:cs="B Mitra"/>
          <w:rtl/>
          <w:lang w:bidi="fa-IR"/>
        </w:rPr>
        <w:t xml:space="preserve"> </w:t>
      </w:r>
      <w:r w:rsidRPr="009B32A7">
        <w:rPr>
          <w:rFonts w:asciiTheme="majorBidi" w:hAnsiTheme="majorBidi" w:cs="B Mitra" w:hint="cs"/>
          <w:rtl/>
          <w:lang w:bidi="fa-IR"/>
        </w:rPr>
        <w:t>مراحل</w:t>
      </w:r>
      <w:r w:rsidRPr="009B32A7">
        <w:rPr>
          <w:rFonts w:asciiTheme="majorBidi" w:hAnsiTheme="majorBidi" w:cs="B Mitra"/>
          <w:rtl/>
          <w:lang w:bidi="fa-IR"/>
        </w:rPr>
        <w:t xml:space="preserve"> </w:t>
      </w:r>
      <w:r w:rsidRPr="009B32A7">
        <w:rPr>
          <w:rFonts w:asciiTheme="majorBidi" w:hAnsiTheme="majorBidi" w:cs="B Mitra" w:hint="cs"/>
          <w:rtl/>
          <w:lang w:bidi="fa-IR"/>
        </w:rPr>
        <w:t>بعدی</w:t>
      </w:r>
      <w:r w:rsidRPr="009B32A7">
        <w:rPr>
          <w:rFonts w:asciiTheme="majorBidi" w:hAnsiTheme="majorBidi" w:cs="B Mitra"/>
          <w:rtl/>
          <w:lang w:bidi="fa-IR"/>
        </w:rPr>
        <w:t xml:space="preserve"> </w:t>
      </w:r>
      <w:r w:rsidRPr="009B32A7">
        <w:rPr>
          <w:rFonts w:asciiTheme="majorBidi" w:hAnsiTheme="majorBidi" w:cs="B Mitra" w:hint="cs"/>
          <w:rtl/>
          <w:lang w:bidi="fa-IR"/>
        </w:rPr>
        <w:t>با</w:t>
      </w:r>
      <w:r w:rsidRPr="009B32A7">
        <w:rPr>
          <w:rFonts w:asciiTheme="majorBidi" w:hAnsiTheme="majorBidi" w:cs="B Mitra"/>
          <w:rtl/>
          <w:lang w:bidi="fa-IR"/>
        </w:rPr>
        <w:t xml:space="preserve"> </w:t>
      </w:r>
      <w:r w:rsidRPr="009B32A7">
        <w:rPr>
          <w:rFonts w:asciiTheme="majorBidi" w:hAnsiTheme="majorBidi" w:cs="B Mitra" w:hint="cs"/>
          <w:rtl/>
          <w:lang w:bidi="fa-IR"/>
        </w:rPr>
        <w:t>استفاده</w:t>
      </w:r>
      <w:r w:rsidRPr="009B32A7">
        <w:rPr>
          <w:rFonts w:asciiTheme="majorBidi" w:hAnsiTheme="majorBidi" w:cs="B Mitra"/>
          <w:rtl/>
          <w:lang w:bidi="fa-IR"/>
        </w:rPr>
        <w:t xml:space="preserve"> </w:t>
      </w:r>
      <w:r w:rsidRPr="009B32A7">
        <w:rPr>
          <w:rFonts w:asciiTheme="majorBidi" w:hAnsiTheme="majorBidi" w:cs="B Mitra" w:hint="cs"/>
          <w:rtl/>
          <w:lang w:bidi="fa-IR"/>
        </w:rPr>
        <w:t>از</w:t>
      </w:r>
      <w:r w:rsidRPr="009B32A7">
        <w:rPr>
          <w:rFonts w:asciiTheme="majorBidi" w:hAnsiTheme="majorBidi" w:cs="B Mitra"/>
          <w:rtl/>
          <w:lang w:bidi="fa-IR"/>
        </w:rPr>
        <w:t xml:space="preserve"> </w:t>
      </w:r>
      <w:r w:rsidRPr="009B32A7">
        <w:rPr>
          <w:rFonts w:asciiTheme="majorBidi" w:hAnsiTheme="majorBidi" w:cs="B Mitra" w:hint="cs"/>
          <w:rtl/>
          <w:lang w:bidi="fa-IR"/>
        </w:rPr>
        <w:t>الگوریتم</w:t>
      </w:r>
      <w:r w:rsidRPr="009B32A7">
        <w:rPr>
          <w:rFonts w:asciiTheme="majorBidi" w:hAnsiTheme="majorBidi" w:cs="B Mitra"/>
          <w:rtl/>
          <w:lang w:bidi="fa-IR"/>
        </w:rPr>
        <w:t xml:space="preserve"> ۱ </w:t>
      </w:r>
      <w:r w:rsidRPr="009B32A7">
        <w:rPr>
          <w:rFonts w:asciiTheme="majorBidi" w:hAnsiTheme="majorBidi" w:cs="B Mitra" w:hint="cs"/>
          <w:rtl/>
          <w:lang w:bidi="fa-IR"/>
        </w:rPr>
        <w:t>ایجاد</w:t>
      </w:r>
      <w:r w:rsidRPr="009B32A7">
        <w:rPr>
          <w:rFonts w:asciiTheme="majorBidi" w:hAnsiTheme="majorBidi" w:cs="B Mitra"/>
          <w:rtl/>
          <w:lang w:bidi="fa-IR"/>
        </w:rPr>
        <w:t xml:space="preserve"> </w:t>
      </w:r>
      <w:r w:rsidRPr="009B32A7">
        <w:rPr>
          <w:rFonts w:asciiTheme="majorBidi" w:hAnsiTheme="majorBidi" w:cs="B Mitra" w:hint="cs"/>
          <w:rtl/>
          <w:lang w:bidi="fa-IR"/>
        </w:rPr>
        <w:t>خواهد</w:t>
      </w:r>
      <w:r w:rsidRPr="009B32A7">
        <w:rPr>
          <w:rFonts w:asciiTheme="majorBidi" w:hAnsiTheme="majorBidi" w:cs="B Mitra"/>
          <w:rtl/>
          <w:lang w:bidi="fa-IR"/>
        </w:rPr>
        <w:t xml:space="preserve"> </w:t>
      </w:r>
      <w:r w:rsidRPr="009B32A7">
        <w:rPr>
          <w:rFonts w:asciiTheme="majorBidi" w:hAnsiTheme="majorBidi" w:cs="B Mitra" w:hint="cs"/>
          <w:rtl/>
          <w:lang w:bidi="fa-IR"/>
        </w:rPr>
        <w:t>شد</w:t>
      </w:r>
      <w:r w:rsidRPr="009B32A7">
        <w:rPr>
          <w:rFonts w:asciiTheme="majorBidi" w:hAnsiTheme="majorBidi" w:cs="B Mitra"/>
          <w:rtl/>
          <w:lang w:bidi="fa-IR"/>
        </w:rPr>
        <w:t>.</w:t>
      </w:r>
    </w:p>
    <w:p w:rsidR="001D7225" w:rsidRDefault="00EA765F" w:rsidP="001D7225">
      <w:pPr>
        <w:bidi/>
        <w:jc w:val="both"/>
        <w:rPr>
          <w:rFonts w:asciiTheme="majorBidi" w:hAnsiTheme="majorBidi" w:cs="B Mitra"/>
          <w:b/>
          <w:bCs/>
          <w:rtl/>
          <w:lang w:bidi="fa-IR"/>
        </w:rPr>
      </w:pPr>
      <w:r w:rsidRPr="00EA765F">
        <w:rPr>
          <w:rFonts w:asciiTheme="majorBidi" w:hAnsiTheme="majorBidi" w:cs="B Mitra"/>
          <w:b/>
          <w:bCs/>
          <w:lang w:bidi="fa-IR"/>
        </w:rPr>
        <w:t>V</w:t>
      </w:r>
      <w:r w:rsidRPr="00EA765F">
        <w:rPr>
          <w:rFonts w:asciiTheme="majorBidi" w:hAnsiTheme="majorBidi" w:cs="B Mitra" w:hint="cs"/>
          <w:b/>
          <w:bCs/>
          <w:rtl/>
          <w:lang w:bidi="fa-IR"/>
        </w:rPr>
        <w:t>. ارزیابی عملکرد</w:t>
      </w:r>
    </w:p>
    <w:p w:rsidR="00EA765F" w:rsidRDefault="00EA765F" w:rsidP="00EA765F">
      <w:pPr>
        <w:bidi/>
        <w:jc w:val="both"/>
        <w:rPr>
          <w:rFonts w:asciiTheme="majorBidi" w:hAnsiTheme="majorBidi" w:cs="B Mitra"/>
          <w:rtl/>
          <w:lang w:bidi="fa-IR"/>
        </w:rPr>
      </w:pPr>
      <w:r w:rsidRPr="00EA765F">
        <w:rPr>
          <w:rFonts w:asciiTheme="majorBidi" w:hAnsiTheme="majorBidi" w:cs="B Mitra" w:hint="cs"/>
          <w:i/>
          <w:iCs/>
          <w:rtl/>
          <w:lang w:bidi="fa-IR"/>
        </w:rPr>
        <w:t>الف. مدل و پارامترهای شبیه</w:t>
      </w:r>
      <w:r w:rsidRPr="00EA765F">
        <w:rPr>
          <w:rFonts w:asciiTheme="majorBidi" w:hAnsiTheme="majorBidi" w:cs="B Mitra"/>
          <w:i/>
          <w:iCs/>
          <w:rtl/>
          <w:lang w:bidi="fa-IR"/>
        </w:rPr>
        <w:softHyphen/>
      </w:r>
      <w:r w:rsidRPr="00EA765F">
        <w:rPr>
          <w:rFonts w:asciiTheme="majorBidi" w:hAnsiTheme="majorBidi" w:cs="B Mitra" w:hint="cs"/>
          <w:i/>
          <w:iCs/>
          <w:rtl/>
          <w:lang w:bidi="fa-IR"/>
        </w:rPr>
        <w:t>سازی</w:t>
      </w:r>
    </w:p>
    <w:p w:rsidR="00EA765F" w:rsidRDefault="002F1B34" w:rsidP="00DF6B1E">
      <w:pPr>
        <w:bidi/>
        <w:jc w:val="both"/>
        <w:rPr>
          <w:rFonts w:asciiTheme="majorBidi" w:hAnsiTheme="majorBidi" w:cs="B Mitra"/>
          <w:rtl/>
          <w:lang w:bidi="fa-IR"/>
        </w:rPr>
      </w:pPr>
      <w:r w:rsidRPr="002F1B34">
        <w:rPr>
          <w:rFonts w:asciiTheme="majorBidi" w:hAnsiTheme="majorBidi" w:cs="B Mitra" w:hint="cs"/>
          <w:rtl/>
          <w:lang w:bidi="fa-IR"/>
        </w:rPr>
        <w:t>پارامترها</w:t>
      </w:r>
      <w:r>
        <w:rPr>
          <w:rFonts w:asciiTheme="majorBidi" w:hAnsiTheme="majorBidi" w:cs="B Mitra" w:hint="cs"/>
          <w:rtl/>
          <w:lang w:bidi="fa-IR"/>
        </w:rPr>
        <w:t>ی</w:t>
      </w:r>
      <w:r w:rsidRPr="002F1B34">
        <w:rPr>
          <w:rFonts w:asciiTheme="majorBidi" w:hAnsiTheme="majorBidi" w:cs="B Mitra"/>
          <w:rtl/>
          <w:lang w:bidi="fa-IR"/>
        </w:rPr>
        <w:t xml:space="preserve"> </w:t>
      </w:r>
      <w:r w:rsidRPr="002F1B34">
        <w:rPr>
          <w:rFonts w:asciiTheme="majorBidi" w:hAnsiTheme="majorBidi" w:cs="B Mitra" w:hint="cs"/>
          <w:rtl/>
          <w:lang w:bidi="fa-IR"/>
        </w:rPr>
        <w:t>مختلف</w:t>
      </w:r>
      <w:r w:rsidRPr="002F1B34">
        <w:rPr>
          <w:rFonts w:asciiTheme="majorBidi" w:hAnsiTheme="majorBidi" w:cs="B Mitra"/>
          <w:rtl/>
          <w:lang w:bidi="fa-IR"/>
        </w:rPr>
        <w:t xml:space="preserve"> </w:t>
      </w:r>
      <w:r w:rsidRPr="002F1B34">
        <w:rPr>
          <w:rFonts w:asciiTheme="majorBidi" w:hAnsiTheme="majorBidi" w:cs="B Mitra" w:hint="cs"/>
          <w:rtl/>
          <w:lang w:bidi="fa-IR"/>
        </w:rPr>
        <w:t>برای</w:t>
      </w:r>
      <w:r w:rsidRPr="002F1B34">
        <w:rPr>
          <w:rFonts w:asciiTheme="majorBidi" w:hAnsiTheme="majorBidi" w:cs="B Mitra"/>
          <w:rtl/>
          <w:lang w:bidi="fa-IR"/>
        </w:rPr>
        <w:t xml:space="preserve"> </w:t>
      </w:r>
      <w:r w:rsidRPr="002F1B34">
        <w:rPr>
          <w:rFonts w:asciiTheme="majorBidi" w:hAnsiTheme="majorBidi" w:cs="B Mitra" w:hint="cs"/>
          <w:rtl/>
          <w:lang w:bidi="fa-IR"/>
        </w:rPr>
        <w:t>بررسی</w:t>
      </w:r>
      <w:r w:rsidRPr="002F1B34">
        <w:rPr>
          <w:rFonts w:asciiTheme="majorBidi" w:hAnsiTheme="majorBidi" w:cs="B Mitra"/>
          <w:rtl/>
          <w:lang w:bidi="fa-IR"/>
        </w:rPr>
        <w:t xml:space="preserve"> </w:t>
      </w:r>
      <w:r w:rsidRPr="002F1B34">
        <w:rPr>
          <w:rFonts w:asciiTheme="majorBidi" w:hAnsiTheme="majorBidi" w:cs="B Mitra" w:hint="cs"/>
          <w:rtl/>
          <w:lang w:bidi="fa-IR"/>
        </w:rPr>
        <w:t>عملکرد</w:t>
      </w:r>
      <w:r w:rsidRPr="002F1B34">
        <w:rPr>
          <w:rFonts w:asciiTheme="majorBidi" w:hAnsiTheme="majorBidi" w:cs="B Mitra"/>
          <w:rtl/>
          <w:lang w:bidi="fa-IR"/>
        </w:rPr>
        <w:t xml:space="preserve"> </w:t>
      </w:r>
      <w:r w:rsidRPr="002F1B34">
        <w:rPr>
          <w:rFonts w:asciiTheme="majorBidi" w:hAnsiTheme="majorBidi" w:cs="B Mitra" w:hint="cs"/>
          <w:rtl/>
          <w:lang w:bidi="fa-IR"/>
        </w:rPr>
        <w:t>پروتکل‌های</w:t>
      </w:r>
      <w:r w:rsidRPr="002F1B34">
        <w:rPr>
          <w:rFonts w:asciiTheme="majorBidi" w:hAnsiTheme="majorBidi" w:cs="B Mitra"/>
          <w:rtl/>
          <w:lang w:bidi="fa-IR"/>
        </w:rPr>
        <w:t xml:space="preserve"> </w:t>
      </w:r>
      <w:r w:rsidRPr="002F1B34">
        <w:rPr>
          <w:rFonts w:asciiTheme="majorBidi" w:hAnsiTheme="majorBidi" w:cs="B Mitra" w:hint="cs"/>
          <w:rtl/>
          <w:lang w:bidi="fa-IR"/>
        </w:rPr>
        <w:t>پیشنهادی</w:t>
      </w:r>
      <w:r w:rsidRPr="002F1B34">
        <w:rPr>
          <w:rFonts w:asciiTheme="majorBidi" w:hAnsiTheme="majorBidi" w:cs="B Mitra"/>
          <w:rtl/>
          <w:lang w:bidi="fa-IR"/>
        </w:rPr>
        <w:t xml:space="preserve"> </w:t>
      </w:r>
      <w:r w:rsidRPr="002F1B34">
        <w:rPr>
          <w:rFonts w:asciiTheme="majorBidi" w:hAnsiTheme="majorBidi" w:cs="B Mitra" w:hint="cs"/>
          <w:rtl/>
          <w:lang w:bidi="fa-IR"/>
        </w:rPr>
        <w:t>ما</w:t>
      </w:r>
      <w:r w:rsidRPr="002F1B34">
        <w:rPr>
          <w:rFonts w:asciiTheme="majorBidi" w:hAnsiTheme="majorBidi" w:cs="B Mitra"/>
          <w:rtl/>
          <w:lang w:bidi="fa-IR"/>
        </w:rPr>
        <w:t xml:space="preserve"> </w:t>
      </w:r>
      <w:r w:rsidRPr="002F1B34">
        <w:rPr>
          <w:rFonts w:asciiTheme="majorBidi" w:hAnsiTheme="majorBidi" w:cs="B Mitra" w:hint="cs"/>
          <w:rtl/>
          <w:lang w:bidi="fa-IR"/>
        </w:rPr>
        <w:t>بر</w:t>
      </w:r>
      <w:r w:rsidRPr="002F1B34">
        <w:rPr>
          <w:rFonts w:asciiTheme="majorBidi" w:hAnsiTheme="majorBidi" w:cs="B Mitra"/>
          <w:rtl/>
          <w:lang w:bidi="fa-IR"/>
        </w:rPr>
        <w:t xml:space="preserve"> </w:t>
      </w:r>
      <w:r w:rsidRPr="002F1B34">
        <w:rPr>
          <w:rFonts w:asciiTheme="majorBidi" w:hAnsiTheme="majorBidi" w:cs="B Mitra" w:hint="cs"/>
          <w:rtl/>
          <w:lang w:bidi="fa-IR"/>
        </w:rPr>
        <w:t>اساس</w:t>
      </w:r>
      <w:r w:rsidRPr="002F1B34">
        <w:rPr>
          <w:rFonts w:asciiTheme="majorBidi" w:hAnsiTheme="majorBidi" w:cs="B Mitra"/>
          <w:rtl/>
          <w:lang w:bidi="fa-IR"/>
        </w:rPr>
        <w:t xml:space="preserve"> </w:t>
      </w:r>
      <w:r w:rsidRPr="002F1B34">
        <w:rPr>
          <w:rFonts w:asciiTheme="majorBidi" w:hAnsiTheme="majorBidi" w:cs="B Mitra" w:hint="cs"/>
          <w:rtl/>
          <w:lang w:bidi="fa-IR"/>
        </w:rPr>
        <w:t>تابع</w:t>
      </w:r>
      <w:r w:rsidRPr="002F1B34">
        <w:rPr>
          <w:rFonts w:asciiTheme="majorBidi" w:hAnsiTheme="majorBidi" w:cs="B Mitra"/>
          <w:rtl/>
          <w:lang w:bidi="fa-IR"/>
        </w:rPr>
        <w:t xml:space="preserve"> </w:t>
      </w:r>
      <w:r w:rsidRPr="002F1B34">
        <w:rPr>
          <w:rFonts w:asciiTheme="majorBidi" w:hAnsiTheme="majorBidi" w:cs="B Mitra" w:hint="cs"/>
          <w:rtl/>
          <w:lang w:bidi="fa-IR"/>
        </w:rPr>
        <w:t>تناسب</w:t>
      </w:r>
      <w:r w:rsidRPr="002F1B34">
        <w:rPr>
          <w:rFonts w:asciiTheme="majorBidi" w:hAnsiTheme="majorBidi" w:cs="B Mitra"/>
          <w:rtl/>
          <w:lang w:bidi="fa-IR"/>
        </w:rPr>
        <w:t xml:space="preserve"> </w:t>
      </w:r>
      <w:r w:rsidRPr="002F1B34">
        <w:rPr>
          <w:rFonts w:asciiTheme="majorBidi" w:hAnsiTheme="majorBidi" w:cs="B Mitra" w:hint="cs"/>
          <w:rtl/>
          <w:lang w:bidi="fa-IR"/>
        </w:rPr>
        <w:t>مانند</w:t>
      </w:r>
      <w:r w:rsidRPr="002F1B34">
        <w:rPr>
          <w:rFonts w:asciiTheme="majorBidi" w:hAnsiTheme="majorBidi" w:cs="B Mitra"/>
          <w:rtl/>
          <w:lang w:bidi="fa-IR"/>
        </w:rPr>
        <w:t xml:space="preserve"> </w:t>
      </w:r>
      <w:r w:rsidRPr="002F1B34">
        <w:rPr>
          <w:rFonts w:asciiTheme="majorBidi" w:hAnsiTheme="majorBidi" w:cs="B Mitra" w:hint="cs"/>
          <w:rtl/>
          <w:lang w:bidi="fa-IR"/>
        </w:rPr>
        <w:t>تعداد</w:t>
      </w:r>
      <w:r w:rsidRPr="002F1B34">
        <w:rPr>
          <w:rFonts w:asciiTheme="majorBidi" w:hAnsiTheme="majorBidi" w:cs="B Mitra"/>
          <w:rtl/>
          <w:lang w:bidi="fa-IR"/>
        </w:rPr>
        <w:t xml:space="preserve"> </w:t>
      </w:r>
      <w:r w:rsidRPr="002F1B34">
        <w:rPr>
          <w:rFonts w:asciiTheme="majorBidi" w:hAnsiTheme="majorBidi" w:cs="B Mitra" w:hint="cs"/>
          <w:rtl/>
          <w:lang w:bidi="fa-IR"/>
        </w:rPr>
        <w:t>گره‌ها،</w:t>
      </w:r>
      <w:r w:rsidRPr="002F1B34">
        <w:rPr>
          <w:rFonts w:asciiTheme="majorBidi" w:hAnsiTheme="majorBidi" w:cs="B Mitra"/>
          <w:rtl/>
          <w:lang w:bidi="fa-IR"/>
        </w:rPr>
        <w:t xml:space="preserve"> </w:t>
      </w:r>
      <w:r w:rsidRPr="002F1B34">
        <w:rPr>
          <w:rFonts w:asciiTheme="majorBidi" w:hAnsiTheme="majorBidi" w:cs="B Mitra" w:hint="cs"/>
          <w:rtl/>
          <w:lang w:bidi="fa-IR"/>
        </w:rPr>
        <w:t>زمان</w:t>
      </w:r>
      <w:r w:rsidRPr="002F1B34">
        <w:rPr>
          <w:rFonts w:asciiTheme="majorBidi" w:hAnsiTheme="majorBidi" w:cs="B Mitra"/>
          <w:rtl/>
          <w:lang w:bidi="fa-IR"/>
        </w:rPr>
        <w:t xml:space="preserve"> </w:t>
      </w:r>
      <w:r w:rsidRPr="002F1B34">
        <w:rPr>
          <w:rFonts w:asciiTheme="majorBidi" w:hAnsiTheme="majorBidi" w:cs="B Mitra" w:hint="cs"/>
          <w:rtl/>
          <w:lang w:bidi="fa-IR"/>
        </w:rPr>
        <w:t>شبیه‌سازی،</w:t>
      </w:r>
      <w:r w:rsidRPr="002F1B34">
        <w:rPr>
          <w:rFonts w:asciiTheme="majorBidi" w:hAnsiTheme="majorBidi" w:cs="B Mitra"/>
          <w:rtl/>
          <w:lang w:bidi="fa-IR"/>
        </w:rPr>
        <w:t xml:space="preserve"> </w:t>
      </w:r>
      <w:r w:rsidRPr="002F1B34">
        <w:rPr>
          <w:rFonts w:asciiTheme="majorBidi" w:hAnsiTheme="majorBidi" w:cs="B Mitra" w:hint="cs"/>
          <w:rtl/>
          <w:lang w:bidi="fa-IR"/>
        </w:rPr>
        <w:t>درصد</w:t>
      </w:r>
      <w:r w:rsidRPr="002F1B34">
        <w:rPr>
          <w:rFonts w:asciiTheme="majorBidi" w:hAnsiTheme="majorBidi" w:cs="B Mitra"/>
          <w:rtl/>
          <w:lang w:bidi="fa-IR"/>
        </w:rPr>
        <w:t xml:space="preserve"> </w:t>
      </w:r>
      <w:r w:rsidRPr="002F1B34">
        <w:rPr>
          <w:rFonts w:asciiTheme="majorBidi" w:hAnsiTheme="majorBidi" w:cs="B Mitra" w:hint="cs"/>
          <w:rtl/>
          <w:lang w:bidi="fa-IR"/>
        </w:rPr>
        <w:t>گره‌های</w:t>
      </w:r>
      <w:r w:rsidRPr="002F1B34">
        <w:rPr>
          <w:rFonts w:asciiTheme="majorBidi" w:hAnsiTheme="majorBidi" w:cs="B Mitra"/>
          <w:rtl/>
          <w:lang w:bidi="fa-IR"/>
        </w:rPr>
        <w:t xml:space="preserve"> </w:t>
      </w:r>
      <w:r w:rsidRPr="002F1B34">
        <w:rPr>
          <w:rFonts w:asciiTheme="majorBidi" w:hAnsiTheme="majorBidi" w:cs="B Mitra" w:hint="cs"/>
          <w:rtl/>
          <w:lang w:bidi="fa-IR"/>
        </w:rPr>
        <w:lastRenderedPageBreak/>
        <w:t>خراب</w:t>
      </w:r>
      <w:r w:rsidRPr="002F1B34">
        <w:rPr>
          <w:rFonts w:asciiTheme="majorBidi" w:hAnsiTheme="majorBidi" w:cs="B Mitra"/>
          <w:rtl/>
          <w:lang w:bidi="fa-IR"/>
        </w:rPr>
        <w:t>/</w:t>
      </w:r>
      <w:r w:rsidRPr="002F1B34">
        <w:rPr>
          <w:rFonts w:asciiTheme="majorBidi" w:hAnsiTheme="majorBidi" w:cs="B Mitra" w:hint="cs"/>
          <w:rtl/>
          <w:lang w:bidi="fa-IR"/>
        </w:rPr>
        <w:t>ناکارآمد</w:t>
      </w:r>
      <w:r w:rsidRPr="002F1B34">
        <w:rPr>
          <w:rFonts w:asciiTheme="majorBidi" w:hAnsiTheme="majorBidi" w:cs="B Mitra"/>
          <w:rtl/>
          <w:lang w:bidi="fa-IR"/>
        </w:rPr>
        <w:t xml:space="preserve"> </w:t>
      </w:r>
      <w:r w:rsidRPr="002F1B34">
        <w:rPr>
          <w:rFonts w:asciiTheme="majorBidi" w:hAnsiTheme="majorBidi" w:cs="B Mitra" w:hint="cs"/>
          <w:rtl/>
          <w:lang w:bidi="fa-IR"/>
        </w:rPr>
        <w:t>و</w:t>
      </w:r>
      <w:r w:rsidRPr="002F1B34">
        <w:rPr>
          <w:rFonts w:asciiTheme="majorBidi" w:hAnsiTheme="majorBidi" w:cs="B Mitra"/>
          <w:rtl/>
          <w:lang w:bidi="fa-IR"/>
        </w:rPr>
        <w:t xml:space="preserve"> </w:t>
      </w:r>
      <w:r w:rsidRPr="002F1B34">
        <w:rPr>
          <w:rFonts w:asciiTheme="majorBidi" w:hAnsiTheme="majorBidi" w:cs="B Mitra" w:hint="cs"/>
          <w:rtl/>
          <w:lang w:bidi="fa-IR"/>
        </w:rPr>
        <w:t>سرعت</w:t>
      </w:r>
      <w:r w:rsidRPr="002F1B34">
        <w:rPr>
          <w:rFonts w:asciiTheme="majorBidi" w:hAnsiTheme="majorBidi" w:cs="B Mitra"/>
          <w:rtl/>
          <w:lang w:bidi="fa-IR"/>
        </w:rPr>
        <w:t xml:space="preserve"> </w:t>
      </w:r>
      <w:r w:rsidRPr="002F1B34">
        <w:rPr>
          <w:rFonts w:asciiTheme="majorBidi" w:hAnsiTheme="majorBidi" w:cs="B Mitra" w:hint="cs"/>
          <w:rtl/>
          <w:lang w:bidi="fa-IR"/>
        </w:rPr>
        <w:t>حرکت</w:t>
      </w:r>
      <w:r w:rsidRPr="002F1B34">
        <w:rPr>
          <w:rFonts w:asciiTheme="majorBidi" w:hAnsiTheme="majorBidi" w:cs="B Mitra"/>
          <w:rtl/>
          <w:lang w:bidi="fa-IR"/>
        </w:rPr>
        <w:t xml:space="preserve"> </w:t>
      </w:r>
      <w:r w:rsidRPr="002F1B34">
        <w:rPr>
          <w:rFonts w:asciiTheme="majorBidi" w:hAnsiTheme="majorBidi" w:cs="B Mitra" w:hint="cs"/>
          <w:rtl/>
          <w:lang w:bidi="fa-IR"/>
        </w:rPr>
        <w:t>گره‌ها</w:t>
      </w:r>
      <w:r w:rsidRPr="002F1B34">
        <w:rPr>
          <w:rFonts w:asciiTheme="majorBidi" w:hAnsiTheme="majorBidi" w:cs="B Mitra"/>
          <w:rtl/>
          <w:lang w:bidi="fa-IR"/>
        </w:rPr>
        <w:t xml:space="preserve"> </w:t>
      </w:r>
      <w:r w:rsidRPr="002F1B34">
        <w:rPr>
          <w:rFonts w:asciiTheme="majorBidi" w:hAnsiTheme="majorBidi" w:cs="B Mitra" w:hint="cs"/>
          <w:rtl/>
          <w:lang w:bidi="fa-IR"/>
        </w:rPr>
        <w:t>استفاده</w:t>
      </w:r>
      <w:r w:rsidRPr="002F1B34">
        <w:rPr>
          <w:rFonts w:asciiTheme="majorBidi" w:hAnsiTheme="majorBidi" w:cs="B Mitra"/>
          <w:rtl/>
          <w:lang w:bidi="fa-IR"/>
        </w:rPr>
        <w:t xml:space="preserve"> </w:t>
      </w:r>
      <w:r w:rsidRPr="002F1B34">
        <w:rPr>
          <w:rFonts w:asciiTheme="majorBidi" w:hAnsiTheme="majorBidi" w:cs="B Mitra" w:hint="cs"/>
          <w:rtl/>
          <w:lang w:bidi="fa-IR"/>
        </w:rPr>
        <w:t>می‌شود</w:t>
      </w:r>
      <w:r w:rsidRPr="002F1B34">
        <w:rPr>
          <w:rFonts w:asciiTheme="majorBidi" w:hAnsiTheme="majorBidi" w:cs="B Mitra"/>
          <w:rtl/>
          <w:lang w:bidi="fa-IR"/>
        </w:rPr>
        <w:t xml:space="preserve">. </w:t>
      </w:r>
      <w:r w:rsidRPr="002F1B34">
        <w:rPr>
          <w:rFonts w:asciiTheme="majorBidi" w:hAnsiTheme="majorBidi" w:cs="B Mitra" w:hint="cs"/>
          <w:rtl/>
          <w:lang w:bidi="fa-IR"/>
        </w:rPr>
        <w:t>در</w:t>
      </w:r>
      <w:r w:rsidRPr="002F1B34">
        <w:rPr>
          <w:rFonts w:asciiTheme="majorBidi" w:hAnsiTheme="majorBidi" w:cs="B Mitra"/>
          <w:rtl/>
          <w:lang w:bidi="fa-IR"/>
        </w:rPr>
        <w:t xml:space="preserve"> </w:t>
      </w:r>
      <w:r w:rsidRPr="002F1B34">
        <w:rPr>
          <w:rFonts w:asciiTheme="majorBidi" w:hAnsiTheme="majorBidi" w:cs="B Mitra" w:hint="cs"/>
          <w:rtl/>
          <w:lang w:bidi="fa-IR"/>
        </w:rPr>
        <w:t>شبیه‌سازی</w:t>
      </w:r>
      <w:r w:rsidRPr="002F1B34">
        <w:rPr>
          <w:rFonts w:asciiTheme="majorBidi" w:hAnsiTheme="majorBidi" w:cs="B Mitra"/>
          <w:rtl/>
          <w:lang w:bidi="fa-IR"/>
        </w:rPr>
        <w:t xml:space="preserve"> </w:t>
      </w:r>
      <w:r w:rsidRPr="002F1B34">
        <w:rPr>
          <w:rFonts w:asciiTheme="majorBidi" w:hAnsiTheme="majorBidi" w:cs="B Mitra" w:hint="cs"/>
          <w:rtl/>
          <w:lang w:bidi="fa-IR"/>
        </w:rPr>
        <w:t>ما</w:t>
      </w:r>
      <w:r w:rsidRPr="002F1B34">
        <w:rPr>
          <w:rFonts w:asciiTheme="majorBidi" w:hAnsiTheme="majorBidi" w:cs="B Mitra"/>
          <w:rtl/>
          <w:lang w:bidi="fa-IR"/>
        </w:rPr>
        <w:t xml:space="preserve"> </w:t>
      </w:r>
      <w:r w:rsidRPr="002F1B34">
        <w:rPr>
          <w:rFonts w:asciiTheme="majorBidi" w:hAnsiTheme="majorBidi" w:cs="B Mitra" w:hint="cs"/>
          <w:rtl/>
          <w:lang w:bidi="fa-IR"/>
        </w:rPr>
        <w:t>و</w:t>
      </w:r>
      <w:r w:rsidRPr="002F1B34">
        <w:rPr>
          <w:rFonts w:asciiTheme="majorBidi" w:hAnsiTheme="majorBidi" w:cs="B Mitra"/>
          <w:rtl/>
          <w:lang w:bidi="fa-IR"/>
        </w:rPr>
        <w:t xml:space="preserve"> </w:t>
      </w:r>
      <w:r w:rsidRPr="002F1B34">
        <w:rPr>
          <w:rFonts w:asciiTheme="majorBidi" w:hAnsiTheme="majorBidi" w:cs="B Mitra" w:hint="cs"/>
          <w:rtl/>
          <w:lang w:bidi="fa-IR"/>
        </w:rPr>
        <w:t>بر</w:t>
      </w:r>
      <w:r w:rsidRPr="002F1B34">
        <w:rPr>
          <w:rFonts w:asciiTheme="majorBidi" w:hAnsiTheme="majorBidi" w:cs="B Mitra"/>
          <w:rtl/>
          <w:lang w:bidi="fa-IR"/>
        </w:rPr>
        <w:t xml:space="preserve"> </w:t>
      </w:r>
      <w:r w:rsidRPr="002F1B34">
        <w:rPr>
          <w:rFonts w:asciiTheme="majorBidi" w:hAnsiTheme="majorBidi" w:cs="B Mitra" w:hint="cs"/>
          <w:rtl/>
          <w:lang w:bidi="fa-IR"/>
        </w:rPr>
        <w:t>اساس</w:t>
      </w:r>
      <w:r w:rsidRPr="002F1B34">
        <w:rPr>
          <w:rFonts w:asciiTheme="majorBidi" w:hAnsiTheme="majorBidi" w:cs="B Mitra"/>
          <w:rtl/>
          <w:lang w:bidi="fa-IR"/>
        </w:rPr>
        <w:t xml:space="preserve"> </w:t>
      </w:r>
      <w:r w:rsidRPr="002F1B34">
        <w:rPr>
          <w:rFonts w:asciiTheme="majorBidi" w:hAnsiTheme="majorBidi" w:cs="B Mitra" w:hint="cs"/>
          <w:rtl/>
          <w:lang w:bidi="fa-IR"/>
        </w:rPr>
        <w:t>جدول</w:t>
      </w:r>
      <w:r w:rsidRPr="002F1B34">
        <w:rPr>
          <w:rFonts w:asciiTheme="majorBidi" w:hAnsiTheme="majorBidi" w:cs="B Mitra"/>
          <w:rtl/>
          <w:lang w:bidi="fa-IR"/>
        </w:rPr>
        <w:t xml:space="preserve"> ۱</w:t>
      </w:r>
      <w:r w:rsidRPr="002F1B34">
        <w:rPr>
          <w:rFonts w:asciiTheme="majorBidi" w:hAnsiTheme="majorBidi" w:cs="B Mitra" w:hint="cs"/>
          <w:rtl/>
          <w:lang w:bidi="fa-IR"/>
        </w:rPr>
        <w:t>،</w:t>
      </w:r>
      <w:r w:rsidRPr="002F1B34">
        <w:rPr>
          <w:rFonts w:asciiTheme="majorBidi" w:hAnsiTheme="majorBidi" w:cs="B Mitra"/>
          <w:rtl/>
          <w:lang w:bidi="fa-IR"/>
        </w:rPr>
        <w:t xml:space="preserve"> ۱۰۰ </w:t>
      </w:r>
      <w:r w:rsidRPr="002F1B34">
        <w:rPr>
          <w:rFonts w:asciiTheme="majorBidi" w:hAnsiTheme="majorBidi" w:cs="B Mitra" w:hint="cs"/>
          <w:rtl/>
          <w:lang w:bidi="fa-IR"/>
        </w:rPr>
        <w:t>گره</w:t>
      </w:r>
      <w:r w:rsidRPr="002F1B34">
        <w:rPr>
          <w:rFonts w:asciiTheme="majorBidi" w:hAnsiTheme="majorBidi" w:cs="B Mitra"/>
          <w:rtl/>
          <w:lang w:bidi="fa-IR"/>
        </w:rPr>
        <w:t xml:space="preserve"> </w:t>
      </w:r>
      <w:r w:rsidRPr="002F1B34">
        <w:rPr>
          <w:rFonts w:asciiTheme="majorBidi" w:hAnsiTheme="majorBidi" w:cs="B Mitra" w:hint="cs"/>
          <w:rtl/>
          <w:lang w:bidi="fa-IR"/>
        </w:rPr>
        <w:t>متحرک</w:t>
      </w:r>
      <w:r w:rsidRPr="002F1B34">
        <w:rPr>
          <w:rFonts w:asciiTheme="majorBidi" w:hAnsiTheme="majorBidi" w:cs="B Mitra"/>
          <w:rtl/>
          <w:lang w:bidi="fa-IR"/>
        </w:rPr>
        <w:t xml:space="preserve"> </w:t>
      </w:r>
      <w:r w:rsidRPr="002F1B34">
        <w:rPr>
          <w:rFonts w:asciiTheme="majorBidi" w:hAnsiTheme="majorBidi" w:cs="B Mitra" w:hint="cs"/>
          <w:rtl/>
          <w:lang w:bidi="fa-IR"/>
        </w:rPr>
        <w:t>به</w:t>
      </w:r>
      <w:r w:rsidRPr="002F1B34">
        <w:rPr>
          <w:rFonts w:asciiTheme="majorBidi" w:hAnsiTheme="majorBidi" w:cs="B Mitra"/>
          <w:rtl/>
          <w:lang w:bidi="fa-IR"/>
        </w:rPr>
        <w:t xml:space="preserve"> </w:t>
      </w:r>
      <w:r w:rsidRPr="002F1B34">
        <w:rPr>
          <w:rFonts w:asciiTheme="majorBidi" w:hAnsiTheme="majorBidi" w:cs="B Mitra" w:hint="cs"/>
          <w:rtl/>
          <w:lang w:bidi="fa-IR"/>
        </w:rPr>
        <w:t>طور</w:t>
      </w:r>
      <w:r w:rsidRPr="002F1B34">
        <w:rPr>
          <w:rFonts w:asciiTheme="majorBidi" w:hAnsiTheme="majorBidi" w:cs="B Mitra"/>
          <w:rtl/>
          <w:lang w:bidi="fa-IR"/>
        </w:rPr>
        <w:t xml:space="preserve"> </w:t>
      </w:r>
      <w:r w:rsidRPr="002F1B34">
        <w:rPr>
          <w:rFonts w:asciiTheme="majorBidi" w:hAnsiTheme="majorBidi" w:cs="B Mitra" w:hint="cs"/>
          <w:rtl/>
          <w:lang w:bidi="fa-IR"/>
        </w:rPr>
        <w:t>تصادفی</w:t>
      </w:r>
      <w:r w:rsidRPr="002F1B34">
        <w:rPr>
          <w:rFonts w:asciiTheme="majorBidi" w:hAnsiTheme="majorBidi" w:cs="B Mitra"/>
          <w:rtl/>
          <w:lang w:bidi="fa-IR"/>
        </w:rPr>
        <w:t xml:space="preserve"> </w:t>
      </w:r>
      <w:r w:rsidRPr="002F1B34">
        <w:rPr>
          <w:rFonts w:asciiTheme="majorBidi" w:hAnsiTheme="majorBidi" w:cs="B Mitra" w:hint="cs"/>
          <w:rtl/>
          <w:lang w:bidi="fa-IR"/>
        </w:rPr>
        <w:t>در</w:t>
      </w:r>
      <w:r w:rsidRPr="002F1B34">
        <w:rPr>
          <w:rFonts w:asciiTheme="majorBidi" w:hAnsiTheme="majorBidi" w:cs="B Mitra"/>
          <w:rtl/>
          <w:lang w:bidi="fa-IR"/>
        </w:rPr>
        <w:t xml:space="preserve"> </w:t>
      </w:r>
      <w:r w:rsidRPr="002F1B34">
        <w:rPr>
          <w:rFonts w:asciiTheme="majorBidi" w:hAnsiTheme="majorBidi" w:cs="B Mitra" w:hint="cs"/>
          <w:rtl/>
          <w:lang w:bidi="fa-IR"/>
        </w:rPr>
        <w:t>منطقه</w:t>
      </w:r>
      <w:r w:rsidRPr="002F1B34">
        <w:rPr>
          <w:rFonts w:asciiTheme="majorBidi" w:hAnsiTheme="majorBidi" w:cs="B Mitra"/>
          <w:rtl/>
          <w:lang w:bidi="fa-IR"/>
        </w:rPr>
        <w:t xml:space="preserve"> </w:t>
      </w:r>
      <w:r w:rsidRPr="002F1B34">
        <w:rPr>
          <w:rFonts w:asciiTheme="majorBidi" w:hAnsiTheme="majorBidi" w:cs="B Mitra" w:hint="cs"/>
          <w:rtl/>
          <w:lang w:bidi="fa-IR"/>
        </w:rPr>
        <w:t>شبکه</w:t>
      </w:r>
      <w:r w:rsidRPr="002F1B34">
        <w:rPr>
          <w:rFonts w:asciiTheme="majorBidi" w:hAnsiTheme="majorBidi" w:cs="B Mitra"/>
          <w:rtl/>
          <w:lang w:bidi="fa-IR"/>
        </w:rPr>
        <w:t xml:space="preserve"> ۵۰۰ </w:t>
      </w:r>
      <w:r w:rsidRPr="002F1B34">
        <w:rPr>
          <w:rFonts w:asciiTheme="majorBidi" w:hAnsiTheme="majorBidi" w:cs="B Mitra" w:hint="cs"/>
          <w:rtl/>
          <w:lang w:bidi="fa-IR"/>
        </w:rPr>
        <w:t>متر</w:t>
      </w:r>
      <w:r w:rsidRPr="002F1B34">
        <w:rPr>
          <w:rFonts w:asciiTheme="majorBidi" w:hAnsiTheme="majorBidi" w:cs="B Mitra"/>
          <w:rtl/>
          <w:lang w:bidi="fa-IR"/>
        </w:rPr>
        <w:t xml:space="preserve"> * ۵۰۰ </w:t>
      </w:r>
      <w:r w:rsidRPr="002F1B34">
        <w:rPr>
          <w:rFonts w:asciiTheme="majorBidi" w:hAnsiTheme="majorBidi" w:cs="B Mitra" w:hint="cs"/>
          <w:rtl/>
          <w:lang w:bidi="fa-IR"/>
        </w:rPr>
        <w:t>متر</w:t>
      </w:r>
      <w:r w:rsidRPr="002F1B34">
        <w:rPr>
          <w:rFonts w:asciiTheme="majorBidi" w:hAnsiTheme="majorBidi" w:cs="B Mitra"/>
          <w:rtl/>
          <w:lang w:bidi="fa-IR"/>
        </w:rPr>
        <w:t xml:space="preserve"> </w:t>
      </w:r>
      <w:r w:rsidRPr="002F1B34">
        <w:rPr>
          <w:rFonts w:asciiTheme="majorBidi" w:hAnsiTheme="majorBidi" w:cs="B Mitra" w:hint="cs"/>
          <w:rtl/>
          <w:lang w:bidi="fa-IR"/>
        </w:rPr>
        <w:t>با</w:t>
      </w:r>
      <w:r w:rsidRPr="002F1B34">
        <w:rPr>
          <w:rFonts w:asciiTheme="majorBidi" w:hAnsiTheme="majorBidi" w:cs="B Mitra"/>
          <w:rtl/>
          <w:lang w:bidi="fa-IR"/>
        </w:rPr>
        <w:t xml:space="preserve"> ۱۰۰ </w:t>
      </w:r>
      <w:r w:rsidRPr="002F1B34">
        <w:rPr>
          <w:rFonts w:asciiTheme="majorBidi" w:hAnsiTheme="majorBidi" w:cs="B Mitra" w:hint="cs"/>
          <w:rtl/>
          <w:lang w:bidi="fa-IR"/>
        </w:rPr>
        <w:t>ثانیه</w:t>
      </w:r>
      <w:r w:rsidRPr="002F1B34">
        <w:rPr>
          <w:rFonts w:asciiTheme="majorBidi" w:hAnsiTheme="majorBidi" w:cs="B Mitra"/>
          <w:rtl/>
          <w:lang w:bidi="fa-IR"/>
        </w:rPr>
        <w:t xml:space="preserve"> </w:t>
      </w:r>
      <w:r w:rsidRPr="002F1B34">
        <w:rPr>
          <w:rFonts w:asciiTheme="majorBidi" w:hAnsiTheme="majorBidi" w:cs="B Mitra" w:hint="cs"/>
          <w:rtl/>
          <w:lang w:bidi="fa-IR"/>
        </w:rPr>
        <w:t>به</w:t>
      </w:r>
      <w:r w:rsidRPr="002F1B34">
        <w:rPr>
          <w:rFonts w:asciiTheme="majorBidi" w:hAnsiTheme="majorBidi" w:cs="B Mitra"/>
          <w:rtl/>
          <w:lang w:bidi="fa-IR"/>
        </w:rPr>
        <w:t xml:space="preserve"> </w:t>
      </w:r>
      <w:r w:rsidRPr="002F1B34">
        <w:rPr>
          <w:rFonts w:asciiTheme="majorBidi" w:hAnsiTheme="majorBidi" w:cs="B Mitra" w:hint="cs"/>
          <w:rtl/>
          <w:lang w:bidi="fa-IR"/>
        </w:rPr>
        <w:t>عنوان</w:t>
      </w:r>
      <w:r w:rsidRPr="002F1B34">
        <w:rPr>
          <w:rFonts w:asciiTheme="majorBidi" w:hAnsiTheme="majorBidi" w:cs="B Mitra"/>
          <w:rtl/>
          <w:lang w:bidi="fa-IR"/>
        </w:rPr>
        <w:t xml:space="preserve"> </w:t>
      </w:r>
      <w:r w:rsidRPr="002F1B34">
        <w:rPr>
          <w:rFonts w:asciiTheme="majorBidi" w:hAnsiTheme="majorBidi" w:cs="B Mitra" w:hint="cs"/>
          <w:rtl/>
          <w:lang w:bidi="fa-IR"/>
        </w:rPr>
        <w:t>زمان</w:t>
      </w:r>
      <w:r w:rsidRPr="002F1B34">
        <w:rPr>
          <w:rFonts w:asciiTheme="majorBidi" w:hAnsiTheme="majorBidi" w:cs="B Mitra"/>
          <w:rtl/>
          <w:lang w:bidi="fa-IR"/>
        </w:rPr>
        <w:t xml:space="preserve"> </w:t>
      </w:r>
      <w:r w:rsidRPr="002F1B34">
        <w:rPr>
          <w:rFonts w:asciiTheme="majorBidi" w:hAnsiTheme="majorBidi" w:cs="B Mitra" w:hint="cs"/>
          <w:rtl/>
          <w:lang w:bidi="fa-IR"/>
        </w:rPr>
        <w:t>شبیه‌سازی</w:t>
      </w:r>
      <w:r w:rsidRPr="002F1B34">
        <w:rPr>
          <w:rFonts w:asciiTheme="majorBidi" w:hAnsiTheme="majorBidi" w:cs="B Mitra"/>
          <w:rtl/>
          <w:lang w:bidi="fa-IR"/>
        </w:rPr>
        <w:t xml:space="preserve"> </w:t>
      </w:r>
      <w:r w:rsidRPr="002F1B34">
        <w:rPr>
          <w:rFonts w:asciiTheme="majorBidi" w:hAnsiTheme="majorBidi" w:cs="B Mitra" w:hint="cs"/>
          <w:rtl/>
          <w:lang w:bidi="fa-IR"/>
        </w:rPr>
        <w:t>توزیع</w:t>
      </w:r>
      <w:r w:rsidRPr="002F1B34">
        <w:rPr>
          <w:rFonts w:asciiTheme="majorBidi" w:hAnsiTheme="majorBidi" w:cs="B Mitra"/>
          <w:rtl/>
          <w:lang w:bidi="fa-IR"/>
        </w:rPr>
        <w:t xml:space="preserve"> </w:t>
      </w:r>
      <w:r w:rsidRPr="002F1B34">
        <w:rPr>
          <w:rFonts w:asciiTheme="majorBidi" w:hAnsiTheme="majorBidi" w:cs="B Mitra" w:hint="cs"/>
          <w:rtl/>
          <w:lang w:bidi="fa-IR"/>
        </w:rPr>
        <w:t>شدند</w:t>
      </w:r>
      <w:r w:rsidRPr="002F1B34">
        <w:rPr>
          <w:rFonts w:asciiTheme="majorBidi" w:hAnsiTheme="majorBidi" w:cs="B Mitra"/>
          <w:rtl/>
          <w:lang w:bidi="fa-IR"/>
        </w:rPr>
        <w:t xml:space="preserve">. </w:t>
      </w:r>
      <w:r w:rsidRPr="002F1B34">
        <w:rPr>
          <w:rFonts w:asciiTheme="majorBidi" w:hAnsiTheme="majorBidi" w:cs="B Mitra" w:hint="cs"/>
          <w:rtl/>
          <w:lang w:bidi="fa-IR"/>
        </w:rPr>
        <w:t>برای</w:t>
      </w:r>
      <w:r w:rsidRPr="002F1B34">
        <w:rPr>
          <w:rFonts w:asciiTheme="majorBidi" w:hAnsiTheme="majorBidi" w:cs="B Mitra"/>
          <w:rtl/>
          <w:lang w:bidi="fa-IR"/>
        </w:rPr>
        <w:t xml:space="preserve"> </w:t>
      </w:r>
      <w:r w:rsidRPr="002F1B34">
        <w:rPr>
          <w:rFonts w:asciiTheme="majorBidi" w:hAnsiTheme="majorBidi" w:cs="B Mitra" w:hint="cs"/>
          <w:rtl/>
          <w:lang w:bidi="fa-IR"/>
        </w:rPr>
        <w:t>مدیریت</w:t>
      </w:r>
      <w:r w:rsidRPr="002F1B34">
        <w:rPr>
          <w:rFonts w:asciiTheme="majorBidi" w:hAnsiTheme="majorBidi" w:cs="B Mitra"/>
          <w:rtl/>
          <w:lang w:bidi="fa-IR"/>
        </w:rPr>
        <w:t xml:space="preserve"> </w:t>
      </w:r>
      <w:r w:rsidRPr="002F1B34">
        <w:rPr>
          <w:rFonts w:asciiTheme="majorBidi" w:hAnsiTheme="majorBidi" w:cs="B Mitra" w:hint="cs"/>
          <w:rtl/>
          <w:lang w:bidi="fa-IR"/>
        </w:rPr>
        <w:t>تأثیر</w:t>
      </w:r>
      <w:r w:rsidRPr="002F1B34">
        <w:rPr>
          <w:rFonts w:asciiTheme="majorBidi" w:hAnsiTheme="majorBidi" w:cs="B Mitra"/>
          <w:rtl/>
          <w:lang w:bidi="fa-IR"/>
        </w:rPr>
        <w:t xml:space="preserve"> </w:t>
      </w:r>
      <w:r w:rsidRPr="002F1B34">
        <w:rPr>
          <w:rFonts w:asciiTheme="majorBidi" w:hAnsiTheme="majorBidi" w:cs="B Mitra" w:hint="cs"/>
          <w:rtl/>
          <w:lang w:bidi="fa-IR"/>
        </w:rPr>
        <w:t>حرکت</w:t>
      </w:r>
      <w:r w:rsidRPr="002F1B34">
        <w:rPr>
          <w:rFonts w:asciiTheme="majorBidi" w:hAnsiTheme="majorBidi" w:cs="B Mitra"/>
          <w:rtl/>
          <w:lang w:bidi="fa-IR"/>
        </w:rPr>
        <w:t xml:space="preserve"> </w:t>
      </w:r>
      <w:r w:rsidRPr="002F1B34">
        <w:rPr>
          <w:rFonts w:asciiTheme="majorBidi" w:hAnsiTheme="majorBidi" w:cs="B Mitra" w:hint="cs"/>
          <w:rtl/>
          <w:lang w:bidi="fa-IR"/>
        </w:rPr>
        <w:t>گره‌ها</w:t>
      </w:r>
      <w:r w:rsidRPr="002F1B34">
        <w:rPr>
          <w:rFonts w:asciiTheme="majorBidi" w:hAnsiTheme="majorBidi" w:cs="B Mitra"/>
          <w:rtl/>
          <w:lang w:bidi="fa-IR"/>
        </w:rPr>
        <w:t xml:space="preserve"> </w:t>
      </w:r>
      <w:r w:rsidRPr="002F1B34">
        <w:rPr>
          <w:rFonts w:asciiTheme="majorBidi" w:hAnsiTheme="majorBidi" w:cs="B Mitra" w:hint="cs"/>
          <w:rtl/>
          <w:lang w:bidi="fa-IR"/>
        </w:rPr>
        <w:t>که</w:t>
      </w:r>
      <w:r w:rsidRPr="002F1B34">
        <w:rPr>
          <w:rFonts w:asciiTheme="majorBidi" w:hAnsiTheme="majorBidi" w:cs="B Mitra"/>
          <w:rtl/>
          <w:lang w:bidi="fa-IR"/>
        </w:rPr>
        <w:t xml:space="preserve"> </w:t>
      </w:r>
      <w:r w:rsidRPr="002F1B34">
        <w:rPr>
          <w:rFonts w:asciiTheme="majorBidi" w:hAnsiTheme="majorBidi" w:cs="B Mitra" w:hint="cs"/>
          <w:rtl/>
          <w:lang w:bidi="fa-IR"/>
        </w:rPr>
        <w:t>در</w:t>
      </w:r>
      <w:r w:rsidRPr="002F1B34">
        <w:rPr>
          <w:rFonts w:asciiTheme="majorBidi" w:hAnsiTheme="majorBidi" w:cs="B Mitra"/>
          <w:rtl/>
          <w:lang w:bidi="fa-IR"/>
        </w:rPr>
        <w:t xml:space="preserve"> </w:t>
      </w:r>
      <w:r w:rsidRPr="002F1B34">
        <w:rPr>
          <w:rFonts w:asciiTheme="majorBidi" w:hAnsiTheme="majorBidi" w:cs="B Mitra" w:hint="cs"/>
          <w:rtl/>
          <w:lang w:bidi="fa-IR"/>
        </w:rPr>
        <w:t>نتیجه</w:t>
      </w:r>
      <w:r w:rsidRPr="002F1B34">
        <w:rPr>
          <w:rFonts w:asciiTheme="majorBidi" w:hAnsiTheme="majorBidi" w:cs="B Mitra"/>
          <w:rtl/>
          <w:lang w:bidi="fa-IR"/>
        </w:rPr>
        <w:t xml:space="preserve"> </w:t>
      </w:r>
      <w:r w:rsidRPr="002F1B34">
        <w:rPr>
          <w:rFonts w:asciiTheme="majorBidi" w:hAnsiTheme="majorBidi" w:cs="B Mitra" w:hint="cs"/>
          <w:rtl/>
          <w:lang w:bidi="fa-IR"/>
        </w:rPr>
        <w:t>تغییر</w:t>
      </w:r>
      <w:r w:rsidRPr="002F1B34">
        <w:rPr>
          <w:rFonts w:asciiTheme="majorBidi" w:hAnsiTheme="majorBidi" w:cs="B Mitra"/>
          <w:rtl/>
          <w:lang w:bidi="fa-IR"/>
        </w:rPr>
        <w:t xml:space="preserve"> </w:t>
      </w:r>
      <w:r w:rsidRPr="002F1B34">
        <w:rPr>
          <w:rFonts w:asciiTheme="majorBidi" w:hAnsiTheme="majorBidi" w:cs="B Mitra" w:hint="cs"/>
          <w:rtl/>
          <w:lang w:bidi="fa-IR"/>
        </w:rPr>
        <w:t>توپولوژی</w:t>
      </w:r>
      <w:r w:rsidRPr="002F1B34">
        <w:rPr>
          <w:rFonts w:asciiTheme="majorBidi" w:hAnsiTheme="majorBidi" w:cs="B Mitra"/>
          <w:rtl/>
          <w:lang w:bidi="fa-IR"/>
        </w:rPr>
        <w:t xml:space="preserve"> </w:t>
      </w:r>
      <w:r w:rsidRPr="002F1B34">
        <w:rPr>
          <w:rFonts w:asciiTheme="majorBidi" w:hAnsiTheme="majorBidi" w:cs="B Mitra" w:hint="cs"/>
          <w:rtl/>
          <w:lang w:bidi="fa-IR"/>
        </w:rPr>
        <w:t>ایجاد</w:t>
      </w:r>
      <w:r w:rsidRPr="002F1B34">
        <w:rPr>
          <w:rFonts w:asciiTheme="majorBidi" w:hAnsiTheme="majorBidi" w:cs="B Mitra"/>
          <w:rtl/>
          <w:lang w:bidi="fa-IR"/>
        </w:rPr>
        <w:t xml:space="preserve"> </w:t>
      </w:r>
      <w:r w:rsidRPr="002F1B34">
        <w:rPr>
          <w:rFonts w:asciiTheme="majorBidi" w:hAnsiTheme="majorBidi" w:cs="B Mitra" w:hint="cs"/>
          <w:rtl/>
          <w:lang w:bidi="fa-IR"/>
        </w:rPr>
        <w:t>می‌کند،</w:t>
      </w:r>
      <w:r w:rsidRPr="002F1B34">
        <w:rPr>
          <w:rFonts w:asciiTheme="majorBidi" w:hAnsiTheme="majorBidi" w:cs="B Mitra"/>
          <w:rtl/>
          <w:lang w:bidi="fa-IR"/>
        </w:rPr>
        <w:t xml:space="preserve"> </w:t>
      </w:r>
      <w:r w:rsidRPr="002F1B34">
        <w:rPr>
          <w:rFonts w:asciiTheme="majorBidi" w:hAnsiTheme="majorBidi" w:cs="B Mitra" w:hint="cs"/>
          <w:rtl/>
          <w:lang w:bidi="fa-IR"/>
        </w:rPr>
        <w:t>ما</w:t>
      </w:r>
      <w:r w:rsidRPr="002F1B34">
        <w:rPr>
          <w:rFonts w:asciiTheme="majorBidi" w:hAnsiTheme="majorBidi" w:cs="B Mitra"/>
          <w:rtl/>
          <w:lang w:bidi="fa-IR"/>
        </w:rPr>
        <w:t xml:space="preserve"> </w:t>
      </w:r>
      <w:r w:rsidRPr="002F1B34">
        <w:rPr>
          <w:rFonts w:asciiTheme="majorBidi" w:hAnsiTheme="majorBidi" w:cs="B Mitra" w:hint="cs"/>
          <w:rtl/>
          <w:lang w:bidi="fa-IR"/>
        </w:rPr>
        <w:t>در</w:t>
      </w:r>
      <w:r w:rsidRPr="002F1B34">
        <w:rPr>
          <w:rFonts w:asciiTheme="majorBidi" w:hAnsiTheme="majorBidi" w:cs="B Mitra"/>
          <w:rtl/>
          <w:lang w:bidi="fa-IR"/>
        </w:rPr>
        <w:t xml:space="preserve"> </w:t>
      </w:r>
      <w:r w:rsidRPr="002F1B34">
        <w:rPr>
          <w:rFonts w:asciiTheme="majorBidi" w:hAnsiTheme="majorBidi" w:cs="B Mitra" w:hint="cs"/>
          <w:rtl/>
          <w:lang w:bidi="fa-IR"/>
        </w:rPr>
        <w:t>نظر</w:t>
      </w:r>
      <w:r w:rsidRPr="002F1B34">
        <w:rPr>
          <w:rFonts w:asciiTheme="majorBidi" w:hAnsiTheme="majorBidi" w:cs="B Mitra"/>
          <w:rtl/>
          <w:lang w:bidi="fa-IR"/>
        </w:rPr>
        <w:t xml:space="preserve"> </w:t>
      </w:r>
      <w:r w:rsidRPr="002F1B34">
        <w:rPr>
          <w:rFonts w:asciiTheme="majorBidi" w:hAnsiTheme="majorBidi" w:cs="B Mitra" w:hint="cs"/>
          <w:rtl/>
          <w:lang w:bidi="fa-IR"/>
        </w:rPr>
        <w:t>داریم</w:t>
      </w:r>
      <w:r w:rsidRPr="002F1B34">
        <w:rPr>
          <w:rFonts w:asciiTheme="majorBidi" w:hAnsiTheme="majorBidi" w:cs="B Mitra"/>
          <w:rtl/>
          <w:lang w:bidi="fa-IR"/>
        </w:rPr>
        <w:t xml:space="preserve"> </w:t>
      </w:r>
      <w:r w:rsidRPr="002F1B34">
        <w:rPr>
          <w:rFonts w:asciiTheme="majorBidi" w:hAnsiTheme="majorBidi" w:cs="B Mitra" w:hint="cs"/>
          <w:rtl/>
          <w:lang w:bidi="fa-IR"/>
        </w:rPr>
        <w:t>که</w:t>
      </w:r>
      <w:r w:rsidRPr="002F1B34">
        <w:rPr>
          <w:rFonts w:asciiTheme="majorBidi" w:hAnsiTheme="majorBidi" w:cs="B Mitra"/>
          <w:rtl/>
          <w:lang w:bidi="fa-IR"/>
        </w:rPr>
        <w:t xml:space="preserve"> </w:t>
      </w:r>
      <w:r w:rsidRPr="002F1B34">
        <w:rPr>
          <w:rFonts w:asciiTheme="majorBidi" w:hAnsiTheme="majorBidi" w:cs="B Mitra" w:hint="cs"/>
          <w:rtl/>
          <w:lang w:bidi="fa-IR"/>
        </w:rPr>
        <w:t>گره‌ها</w:t>
      </w:r>
      <w:r w:rsidRPr="002F1B34">
        <w:rPr>
          <w:rFonts w:asciiTheme="majorBidi" w:hAnsiTheme="majorBidi" w:cs="B Mitra"/>
          <w:rtl/>
          <w:lang w:bidi="fa-IR"/>
        </w:rPr>
        <w:t xml:space="preserve"> </w:t>
      </w:r>
      <w:r w:rsidRPr="002F1B34">
        <w:rPr>
          <w:rFonts w:asciiTheme="majorBidi" w:hAnsiTheme="majorBidi" w:cs="B Mitra" w:hint="cs"/>
          <w:rtl/>
          <w:lang w:bidi="fa-IR"/>
        </w:rPr>
        <w:t>سرعت</w:t>
      </w:r>
      <w:r w:rsidRPr="002F1B34">
        <w:rPr>
          <w:rFonts w:asciiTheme="majorBidi" w:hAnsiTheme="majorBidi" w:cs="B Mitra"/>
          <w:rtl/>
          <w:lang w:bidi="fa-IR"/>
        </w:rPr>
        <w:t xml:space="preserve"> </w:t>
      </w:r>
      <w:r w:rsidRPr="002F1B34">
        <w:rPr>
          <w:rFonts w:asciiTheme="majorBidi" w:hAnsiTheme="majorBidi" w:cs="B Mitra" w:hint="cs"/>
          <w:rtl/>
          <w:lang w:bidi="fa-IR"/>
        </w:rPr>
        <w:t>حرکت</w:t>
      </w:r>
      <w:r w:rsidRPr="002F1B34">
        <w:rPr>
          <w:rFonts w:asciiTheme="majorBidi" w:hAnsiTheme="majorBidi" w:cs="B Mitra"/>
          <w:rtl/>
          <w:lang w:bidi="fa-IR"/>
        </w:rPr>
        <w:t xml:space="preserve"> </w:t>
      </w:r>
      <w:r w:rsidRPr="002F1B34">
        <w:rPr>
          <w:rFonts w:asciiTheme="majorBidi" w:hAnsiTheme="majorBidi" w:cs="B Mitra" w:hint="cs"/>
          <w:rtl/>
          <w:lang w:bidi="fa-IR"/>
        </w:rPr>
        <w:t>ثابت</w:t>
      </w:r>
      <w:r w:rsidRPr="002F1B34">
        <w:rPr>
          <w:rFonts w:asciiTheme="majorBidi" w:hAnsiTheme="majorBidi" w:cs="B Mitra"/>
          <w:rtl/>
          <w:lang w:bidi="fa-IR"/>
        </w:rPr>
        <w:t xml:space="preserve"> ۱۰ </w:t>
      </w:r>
      <w:r w:rsidRPr="002F1B34">
        <w:rPr>
          <w:rFonts w:asciiTheme="majorBidi" w:hAnsiTheme="majorBidi" w:cs="B Mitra" w:hint="cs"/>
          <w:rtl/>
          <w:lang w:bidi="fa-IR"/>
        </w:rPr>
        <w:t>متر</w:t>
      </w:r>
      <w:r w:rsidRPr="002F1B34">
        <w:rPr>
          <w:rFonts w:asciiTheme="majorBidi" w:hAnsiTheme="majorBidi" w:cs="B Mitra"/>
          <w:rtl/>
          <w:lang w:bidi="fa-IR"/>
        </w:rPr>
        <w:t xml:space="preserve"> </w:t>
      </w:r>
      <w:r w:rsidRPr="002F1B34">
        <w:rPr>
          <w:rFonts w:asciiTheme="majorBidi" w:hAnsiTheme="majorBidi" w:cs="B Mitra" w:hint="cs"/>
          <w:rtl/>
          <w:lang w:bidi="fa-IR"/>
        </w:rPr>
        <w:t>در</w:t>
      </w:r>
      <w:r w:rsidRPr="002F1B34">
        <w:rPr>
          <w:rFonts w:asciiTheme="majorBidi" w:hAnsiTheme="majorBidi" w:cs="B Mitra"/>
          <w:rtl/>
          <w:lang w:bidi="fa-IR"/>
        </w:rPr>
        <w:t xml:space="preserve"> </w:t>
      </w:r>
      <w:r w:rsidRPr="002F1B34">
        <w:rPr>
          <w:rFonts w:asciiTheme="majorBidi" w:hAnsiTheme="majorBidi" w:cs="B Mitra" w:hint="cs"/>
          <w:rtl/>
          <w:lang w:bidi="fa-IR"/>
        </w:rPr>
        <w:t>ثانیه</w:t>
      </w:r>
      <w:r w:rsidRPr="002F1B34">
        <w:rPr>
          <w:rFonts w:asciiTheme="majorBidi" w:hAnsiTheme="majorBidi" w:cs="B Mitra"/>
          <w:rtl/>
          <w:lang w:bidi="fa-IR"/>
        </w:rPr>
        <w:t xml:space="preserve"> </w:t>
      </w:r>
      <w:r w:rsidRPr="002F1B34">
        <w:rPr>
          <w:rFonts w:asciiTheme="majorBidi" w:hAnsiTheme="majorBidi" w:cs="B Mitra" w:hint="cs"/>
          <w:rtl/>
          <w:lang w:bidi="fa-IR"/>
        </w:rPr>
        <w:t>داشته</w:t>
      </w:r>
      <w:r w:rsidRPr="002F1B34">
        <w:rPr>
          <w:rFonts w:asciiTheme="majorBidi" w:hAnsiTheme="majorBidi" w:cs="B Mitra"/>
          <w:rtl/>
          <w:lang w:bidi="fa-IR"/>
        </w:rPr>
        <w:t xml:space="preserve"> </w:t>
      </w:r>
      <w:r w:rsidRPr="002F1B34">
        <w:rPr>
          <w:rFonts w:asciiTheme="majorBidi" w:hAnsiTheme="majorBidi" w:cs="B Mitra" w:hint="cs"/>
          <w:rtl/>
          <w:lang w:bidi="fa-IR"/>
        </w:rPr>
        <w:t>باشند</w:t>
      </w:r>
      <w:r w:rsidRPr="002F1B34">
        <w:rPr>
          <w:rFonts w:asciiTheme="majorBidi" w:hAnsiTheme="majorBidi" w:cs="B Mitra"/>
          <w:rtl/>
          <w:lang w:bidi="fa-IR"/>
        </w:rPr>
        <w:t>.</w:t>
      </w:r>
      <w:r>
        <w:rPr>
          <w:rFonts w:asciiTheme="majorBidi" w:hAnsiTheme="majorBidi" w:cs="B Mitra" w:hint="cs"/>
          <w:rtl/>
          <w:lang w:bidi="fa-IR"/>
        </w:rPr>
        <w:t xml:space="preserve"> </w:t>
      </w:r>
      <w:r w:rsidR="00DF6B1E">
        <w:rPr>
          <w:rFonts w:asciiTheme="majorBidi" w:hAnsiTheme="majorBidi" w:cs="B Mitra" w:hint="cs"/>
          <w:rtl/>
          <w:lang w:bidi="fa-IR"/>
        </w:rPr>
        <w:t xml:space="preserve">به </w:t>
      </w:r>
      <w:r>
        <w:rPr>
          <w:rFonts w:asciiTheme="majorBidi" w:hAnsiTheme="majorBidi" w:cs="B Mitra" w:hint="cs"/>
          <w:rtl/>
          <w:lang w:bidi="fa-IR"/>
        </w:rPr>
        <w:t xml:space="preserve">هر گره </w:t>
      </w:r>
      <w:r w:rsidR="00DF6B1E">
        <w:rPr>
          <w:rFonts w:asciiTheme="majorBidi" w:hAnsiTheme="majorBidi" w:cs="B Mitra" w:hint="cs"/>
          <w:rtl/>
          <w:lang w:bidi="fa-IR"/>
        </w:rPr>
        <w:t xml:space="preserve">مقدار اولیه </w:t>
      </w:r>
      <w:r>
        <w:rPr>
          <w:rFonts w:asciiTheme="majorBidi" w:hAnsiTheme="majorBidi" w:cs="B Mitra" w:hint="cs"/>
          <w:rtl/>
          <w:lang w:bidi="fa-IR"/>
        </w:rPr>
        <w:t xml:space="preserve">100 ژول انرژی </w:t>
      </w:r>
      <w:r w:rsidR="00DF6B1E">
        <w:rPr>
          <w:rFonts w:asciiTheme="majorBidi" w:hAnsiTheme="majorBidi" w:cs="B Mitra" w:hint="cs"/>
          <w:rtl/>
          <w:lang w:bidi="fa-IR"/>
        </w:rPr>
        <w:t xml:space="preserve">داده شده، </w:t>
      </w:r>
      <w:r w:rsidR="00DF6B1E" w:rsidRPr="00DF6B1E">
        <w:rPr>
          <w:rFonts w:asciiTheme="majorBidi" w:hAnsiTheme="majorBidi" w:cs="B Mitra" w:hint="cs"/>
          <w:rtl/>
          <w:lang w:bidi="fa-IR"/>
        </w:rPr>
        <w:t>و</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نوع</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منبع</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ترافیک</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به</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عنوان</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نرخ</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بیت</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ثابت</w:t>
      </w:r>
      <w:r w:rsidR="00DF6B1E">
        <w:rPr>
          <w:rFonts w:asciiTheme="majorBidi" w:hAnsiTheme="majorBidi" w:cs="B Mitra" w:hint="cs"/>
          <w:rtl/>
          <w:lang w:bidi="fa-IR"/>
        </w:rPr>
        <w:t xml:space="preserve"> </w:t>
      </w:r>
      <w:r w:rsidR="00DF6B1E" w:rsidRPr="00DF6B1E">
        <w:rPr>
          <w:rFonts w:asciiTheme="majorBidi" w:hAnsiTheme="majorBidi" w:cs="B Mitra"/>
          <w:lang w:bidi="fa-IR"/>
        </w:rPr>
        <w:t>CBR</w:t>
      </w:r>
      <w:r w:rsidR="00DF6B1E">
        <w:rPr>
          <w:rFonts w:asciiTheme="majorBidi" w:hAnsiTheme="majorBidi" w:cs="B Mitra" w:hint="cs"/>
          <w:rtl/>
          <w:lang w:bidi="fa-IR"/>
        </w:rPr>
        <w:t xml:space="preserve"> </w:t>
      </w:r>
      <w:r w:rsidR="00DF6B1E" w:rsidRPr="00DF6B1E">
        <w:rPr>
          <w:rFonts w:asciiTheme="majorBidi" w:hAnsiTheme="majorBidi" w:cs="B Mitra" w:hint="cs"/>
          <w:rtl/>
          <w:lang w:bidi="fa-IR"/>
        </w:rPr>
        <w:t>در</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شبکه</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همگانی</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متنقل</w:t>
      </w:r>
      <w:r w:rsidR="00DF6B1E" w:rsidRPr="00DF6B1E">
        <w:rPr>
          <w:rFonts w:asciiTheme="majorBidi" w:hAnsiTheme="majorBidi" w:cs="B Mitra"/>
          <w:rtl/>
          <w:lang w:bidi="fa-IR"/>
        </w:rPr>
        <w:t xml:space="preserve"> </w:t>
      </w:r>
      <w:r w:rsidR="00DF6B1E" w:rsidRPr="00DF6B1E">
        <w:rPr>
          <w:rFonts w:asciiTheme="majorBidi" w:hAnsiTheme="majorBidi" w:cs="B Mitra"/>
          <w:lang w:bidi="fa-IR"/>
        </w:rPr>
        <w:t>IEEE 802.11</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گرفته</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می‌شود</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احتمالات</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تلاقی</w:t>
      </w:r>
      <w:r w:rsidR="00DF6B1E" w:rsidRPr="00DF6B1E">
        <w:rPr>
          <w:rFonts w:asciiTheme="majorBidi" w:hAnsiTheme="majorBidi" w:cs="B Mitra"/>
          <w:rtl/>
          <w:lang w:bidi="fa-IR"/>
        </w:rPr>
        <w:t xml:space="preserve"> </w:t>
      </w:r>
      <w:r w:rsidR="00DF6B1E" w:rsidRPr="00DF6B1E">
        <w:rPr>
          <w:rFonts w:asciiTheme="majorBidi" w:hAnsiTheme="majorBidi" w:cs="B Mitra"/>
          <w:i/>
          <w:iCs/>
          <w:lang w:bidi="fa-IR"/>
        </w:rPr>
        <w:t>Pc</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و</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جهش</w:t>
      </w:r>
      <w:r w:rsidR="00DF6B1E" w:rsidRPr="00DF6B1E">
        <w:rPr>
          <w:rFonts w:asciiTheme="majorBidi" w:hAnsiTheme="majorBidi" w:cs="B Mitra"/>
          <w:rtl/>
          <w:lang w:bidi="fa-IR"/>
        </w:rPr>
        <w:t xml:space="preserve"> </w:t>
      </w:r>
      <w:r w:rsidR="00DF6B1E" w:rsidRPr="00DF6B1E">
        <w:rPr>
          <w:rFonts w:asciiTheme="majorBidi" w:hAnsiTheme="majorBidi" w:cs="B Mitra"/>
          <w:i/>
          <w:iCs/>
          <w:lang w:bidi="fa-IR"/>
        </w:rPr>
        <w:t>Pm</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به</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ترتیب</w:t>
      </w:r>
      <w:r w:rsidR="00DF6B1E" w:rsidRPr="00DF6B1E">
        <w:rPr>
          <w:rFonts w:asciiTheme="majorBidi" w:hAnsiTheme="majorBidi" w:cs="B Mitra"/>
          <w:rtl/>
          <w:lang w:bidi="fa-IR"/>
        </w:rPr>
        <w:t xml:space="preserve"> 0.5 </w:t>
      </w:r>
      <w:r w:rsidR="00DF6B1E" w:rsidRPr="00DF6B1E">
        <w:rPr>
          <w:rFonts w:asciiTheme="majorBidi" w:hAnsiTheme="majorBidi" w:cs="B Mitra" w:hint="cs"/>
          <w:rtl/>
          <w:lang w:bidi="fa-IR"/>
        </w:rPr>
        <w:t>و</w:t>
      </w:r>
      <w:r w:rsidR="00DF6B1E" w:rsidRPr="00DF6B1E">
        <w:rPr>
          <w:rFonts w:asciiTheme="majorBidi" w:hAnsiTheme="majorBidi" w:cs="B Mitra"/>
          <w:rtl/>
          <w:lang w:bidi="fa-IR"/>
        </w:rPr>
        <w:t xml:space="preserve"> 0.1 </w:t>
      </w:r>
      <w:r w:rsidR="00DF6B1E" w:rsidRPr="00DF6B1E">
        <w:rPr>
          <w:rFonts w:asciiTheme="majorBidi" w:hAnsiTheme="majorBidi" w:cs="B Mitra" w:hint="cs"/>
          <w:rtl/>
          <w:lang w:bidi="fa-IR"/>
        </w:rPr>
        <w:t>هستند</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به</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اعتبار</w:t>
      </w:r>
      <w:r w:rsidR="00DF6B1E" w:rsidRPr="00DF6B1E">
        <w:rPr>
          <w:rFonts w:asciiTheme="majorBidi" w:hAnsiTheme="majorBidi" w:cs="B Mitra"/>
          <w:rtl/>
          <w:lang w:bidi="fa-IR"/>
        </w:rPr>
        <w:t xml:space="preserve"> [۱۵]</w:t>
      </w:r>
      <w:r w:rsidR="00DF6B1E" w:rsidRPr="00DF6B1E">
        <w:rPr>
          <w:rFonts w:asciiTheme="majorBidi" w:hAnsiTheme="majorBidi" w:cs="B Mitra" w:hint="cs"/>
          <w:rtl/>
          <w:lang w:bidi="fa-IR"/>
        </w:rPr>
        <w:t>،</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مقدار</w:t>
      </w:r>
      <w:r w:rsidR="00DF6B1E" w:rsidRPr="00DF6B1E">
        <w:rPr>
          <w:rFonts w:asciiTheme="majorBidi" w:hAnsiTheme="majorBidi" w:cs="B Mitra"/>
          <w:rtl/>
          <w:lang w:bidi="fa-IR"/>
        </w:rPr>
        <w:t xml:space="preserve"> </w:t>
      </w:r>
      <w:r w:rsidR="00DF6B1E" w:rsidRPr="00DF6B1E">
        <w:rPr>
          <w:rFonts w:asciiTheme="majorBidi" w:hAnsiTheme="majorBidi" w:cs="B Mitra"/>
          <w:i/>
          <w:iCs/>
          <w:lang w:bidi="fa-IR"/>
        </w:rPr>
        <w:t>A</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در</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معادله</w:t>
      </w:r>
      <w:r w:rsidR="00DF6B1E" w:rsidRPr="00DF6B1E">
        <w:rPr>
          <w:rFonts w:asciiTheme="majorBidi" w:hAnsiTheme="majorBidi" w:cs="B Mitra"/>
          <w:rtl/>
          <w:lang w:bidi="fa-IR"/>
        </w:rPr>
        <w:t xml:space="preserve"> (4) </w:t>
      </w:r>
      <w:r w:rsidR="00DF6B1E" w:rsidRPr="00DF6B1E">
        <w:rPr>
          <w:rFonts w:asciiTheme="majorBidi" w:hAnsiTheme="majorBidi" w:cs="B Mitra" w:hint="cs"/>
          <w:rtl/>
          <w:lang w:bidi="fa-IR"/>
        </w:rPr>
        <w:t>به</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عنوان</w:t>
      </w:r>
      <w:r w:rsidR="00DF6B1E" w:rsidRPr="00DF6B1E">
        <w:rPr>
          <w:rFonts w:asciiTheme="majorBidi" w:hAnsiTheme="majorBidi" w:cs="B Mitra"/>
          <w:rtl/>
          <w:lang w:bidi="fa-IR"/>
        </w:rPr>
        <w:t xml:space="preserve"> ۰.۵۵ </w:t>
      </w:r>
      <w:r w:rsidR="00DF6B1E" w:rsidRPr="00DF6B1E">
        <w:rPr>
          <w:rFonts w:asciiTheme="majorBidi" w:hAnsiTheme="majorBidi" w:cs="B Mitra" w:hint="cs"/>
          <w:rtl/>
          <w:lang w:bidi="fa-IR"/>
        </w:rPr>
        <w:t>فرض</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شده</w:t>
      </w:r>
      <w:r w:rsidR="00DF6B1E" w:rsidRPr="00DF6B1E">
        <w:rPr>
          <w:rFonts w:asciiTheme="majorBidi" w:hAnsiTheme="majorBidi" w:cs="B Mitra"/>
          <w:rtl/>
          <w:lang w:bidi="fa-IR"/>
        </w:rPr>
        <w:t xml:space="preserve"> </w:t>
      </w:r>
      <w:r w:rsidR="00DF6B1E" w:rsidRPr="00DF6B1E">
        <w:rPr>
          <w:rFonts w:asciiTheme="majorBidi" w:hAnsiTheme="majorBidi" w:cs="B Mitra" w:hint="cs"/>
          <w:rtl/>
          <w:lang w:bidi="fa-IR"/>
        </w:rPr>
        <w:t>است</w:t>
      </w:r>
      <w:r w:rsidR="00DF6B1E" w:rsidRPr="00DF6B1E">
        <w:rPr>
          <w:rFonts w:asciiTheme="majorBidi" w:hAnsiTheme="majorBidi" w:cs="B Mitra"/>
          <w:rtl/>
          <w:lang w:bidi="fa-IR"/>
        </w:rPr>
        <w:t>.</w:t>
      </w:r>
    </w:p>
    <w:p w:rsidR="00DF6B1E" w:rsidRDefault="00DF6B1E" w:rsidP="00DF6B1E">
      <w:pPr>
        <w:bidi/>
        <w:jc w:val="both"/>
        <w:rPr>
          <w:rFonts w:asciiTheme="majorBidi" w:hAnsiTheme="majorBidi" w:cs="B Mitra"/>
          <w:rtl/>
          <w:lang w:bidi="fa-IR"/>
        </w:rPr>
      </w:pPr>
      <w:r>
        <w:rPr>
          <w:rFonts w:asciiTheme="majorBidi" w:hAnsiTheme="majorBidi" w:cs="B Mitra" w:hint="cs"/>
          <w:i/>
          <w:iCs/>
          <w:rtl/>
          <w:lang w:bidi="fa-IR"/>
        </w:rPr>
        <w:t>ب. معیارهای عملکرد</w:t>
      </w:r>
    </w:p>
    <w:p w:rsidR="00DF6B1E" w:rsidRDefault="00DF6B1E" w:rsidP="00DF6B1E">
      <w:pPr>
        <w:bidi/>
        <w:jc w:val="both"/>
        <w:rPr>
          <w:rFonts w:asciiTheme="majorBidi" w:hAnsiTheme="majorBidi" w:cs="B Mitra"/>
          <w:rtl/>
          <w:lang w:bidi="fa-IR"/>
        </w:rPr>
      </w:pPr>
      <w:r w:rsidRPr="00DF6B1E">
        <w:rPr>
          <w:rFonts w:asciiTheme="majorBidi" w:hAnsiTheme="majorBidi" w:cs="B Mitra"/>
          <w:rtl/>
        </w:rPr>
        <w:t>معیارهای</w:t>
      </w:r>
      <w:r>
        <w:rPr>
          <w:rFonts w:asciiTheme="majorBidi" w:hAnsiTheme="majorBidi" w:cs="B Mitra" w:hint="cs"/>
          <w:rtl/>
        </w:rPr>
        <w:t xml:space="preserve"> </w:t>
      </w:r>
      <w:r w:rsidRPr="00DF6B1E">
        <w:rPr>
          <w:rFonts w:asciiTheme="majorBidi" w:hAnsiTheme="majorBidi" w:cs="B Mitra"/>
          <w:rtl/>
        </w:rPr>
        <w:t>عملکرد مورد استفاده در آزمایش های شبیه سازی به شرح</w:t>
      </w:r>
      <w:r>
        <w:rPr>
          <w:rFonts w:asciiTheme="majorBidi" w:hAnsiTheme="majorBidi" w:cs="B Mitra" w:hint="cs"/>
          <w:rtl/>
        </w:rPr>
        <w:t xml:space="preserve"> </w:t>
      </w:r>
      <w:r>
        <w:rPr>
          <w:rFonts w:asciiTheme="majorBidi" w:hAnsiTheme="majorBidi" w:cs="B Mitra"/>
          <w:rtl/>
        </w:rPr>
        <w:t>زیر اس</w:t>
      </w:r>
      <w:r>
        <w:rPr>
          <w:rFonts w:asciiTheme="majorBidi" w:hAnsiTheme="majorBidi" w:cs="B Mitra" w:hint="cs"/>
          <w:rtl/>
        </w:rPr>
        <w:t xml:space="preserve">ت </w:t>
      </w:r>
      <w:r>
        <w:rPr>
          <w:rFonts w:asciiTheme="majorBidi" w:hAnsiTheme="majorBidi" w:cs="B Mitra"/>
        </w:rPr>
        <w:t>[41, 24, 21]</w:t>
      </w:r>
      <w:r>
        <w:rPr>
          <w:rFonts w:asciiTheme="majorBidi" w:hAnsiTheme="majorBidi" w:cs="B Mitra" w:hint="cs"/>
          <w:rtl/>
          <w:lang w:bidi="fa-IR"/>
        </w:rPr>
        <w:t>:</w:t>
      </w:r>
    </w:p>
    <w:p w:rsidR="00DF6B1E" w:rsidRDefault="00DF6B1E" w:rsidP="00DF6B1E">
      <w:pPr>
        <w:bidi/>
        <w:jc w:val="both"/>
        <w:rPr>
          <w:rFonts w:asciiTheme="majorBidi" w:hAnsiTheme="majorBidi" w:cs="B Mitra"/>
          <w:rtl/>
          <w:lang w:bidi="fa-IR"/>
        </w:rPr>
      </w:pPr>
      <w:r>
        <w:rPr>
          <w:rFonts w:asciiTheme="majorBidi" w:hAnsiTheme="majorBidi" w:cs="B Mitra" w:hint="cs"/>
          <w:rtl/>
          <w:lang w:bidi="fa-IR"/>
        </w:rPr>
        <w:t xml:space="preserve">1. نسبت تحویل پکت </w:t>
      </w:r>
      <w:r>
        <w:rPr>
          <w:rFonts w:asciiTheme="majorBidi" w:hAnsiTheme="majorBidi" w:cs="B Mitra"/>
          <w:lang w:val="fr-FR" w:bidi="fa-IR"/>
        </w:rPr>
        <w:t>PDR</w:t>
      </w:r>
    </w:p>
    <w:p w:rsidR="00DF6B1E" w:rsidRDefault="00DF6B1E" w:rsidP="00DF6B1E">
      <w:pPr>
        <w:bidi/>
        <w:jc w:val="both"/>
        <w:rPr>
          <w:rFonts w:asciiTheme="majorBidi" w:hAnsiTheme="majorBidi" w:cs="B Mitra"/>
          <w:lang w:bidi="fa-IR"/>
        </w:rPr>
      </w:pPr>
      <w:r w:rsidRPr="00DF6B1E">
        <w:rPr>
          <w:rFonts w:asciiTheme="majorBidi" w:hAnsiTheme="majorBidi" w:cs="B Mitra" w:hint="cs"/>
          <w:rtl/>
          <w:lang w:bidi="fa-IR"/>
        </w:rPr>
        <w:t>این</w:t>
      </w:r>
      <w:r w:rsidRPr="00DF6B1E">
        <w:rPr>
          <w:rFonts w:asciiTheme="majorBidi" w:hAnsiTheme="majorBidi" w:cs="B Mitra"/>
          <w:rtl/>
          <w:lang w:bidi="fa-IR"/>
        </w:rPr>
        <w:t xml:space="preserve"> </w:t>
      </w:r>
      <w:r w:rsidRPr="00DF6B1E">
        <w:rPr>
          <w:rFonts w:asciiTheme="majorBidi" w:hAnsiTheme="majorBidi" w:cs="B Mitra" w:hint="cs"/>
          <w:rtl/>
          <w:lang w:bidi="fa-IR"/>
        </w:rPr>
        <w:t>نسبت</w:t>
      </w:r>
      <w:r w:rsidRPr="00DF6B1E">
        <w:rPr>
          <w:rFonts w:asciiTheme="majorBidi" w:hAnsiTheme="majorBidi" w:cs="B Mitra"/>
          <w:rtl/>
          <w:lang w:bidi="fa-IR"/>
        </w:rPr>
        <w:t xml:space="preserve"> </w:t>
      </w:r>
      <w:r w:rsidRPr="00DF6B1E">
        <w:rPr>
          <w:rFonts w:asciiTheme="majorBidi" w:hAnsiTheme="majorBidi" w:cs="B Mitra" w:hint="cs"/>
          <w:rtl/>
          <w:lang w:bidi="fa-IR"/>
        </w:rPr>
        <w:t>تعداد</w:t>
      </w:r>
      <w:r w:rsidRPr="00DF6B1E">
        <w:rPr>
          <w:rFonts w:asciiTheme="majorBidi" w:hAnsiTheme="majorBidi" w:cs="B Mitra"/>
          <w:rtl/>
          <w:lang w:bidi="fa-IR"/>
        </w:rPr>
        <w:t xml:space="preserve"> </w:t>
      </w:r>
      <w:r w:rsidRPr="00DF6B1E">
        <w:rPr>
          <w:rFonts w:asciiTheme="majorBidi" w:hAnsiTheme="majorBidi" w:cs="B Mitra" w:hint="cs"/>
          <w:rtl/>
          <w:lang w:bidi="fa-IR"/>
        </w:rPr>
        <w:t>پکت‌های</w:t>
      </w:r>
      <w:r w:rsidRPr="00DF6B1E">
        <w:rPr>
          <w:rFonts w:asciiTheme="majorBidi" w:hAnsiTheme="majorBidi" w:cs="B Mitra"/>
          <w:rtl/>
          <w:lang w:bidi="fa-IR"/>
        </w:rPr>
        <w:t xml:space="preserve"> </w:t>
      </w:r>
      <w:r w:rsidRPr="00DF6B1E">
        <w:rPr>
          <w:rFonts w:asciiTheme="majorBidi" w:hAnsiTheme="majorBidi" w:cs="B Mitra" w:hint="cs"/>
          <w:rtl/>
          <w:lang w:bidi="fa-IR"/>
        </w:rPr>
        <w:t>داده</w:t>
      </w:r>
      <w:r w:rsidRPr="00DF6B1E">
        <w:rPr>
          <w:rFonts w:asciiTheme="majorBidi" w:hAnsiTheme="majorBidi" w:cs="B Mitra"/>
          <w:rtl/>
          <w:lang w:bidi="fa-IR"/>
        </w:rPr>
        <w:t xml:space="preserve"> </w:t>
      </w:r>
      <w:r w:rsidRPr="00DF6B1E">
        <w:rPr>
          <w:rFonts w:asciiTheme="majorBidi" w:hAnsiTheme="majorBidi" w:cs="B Mitra" w:hint="cs"/>
          <w:rtl/>
          <w:lang w:bidi="fa-IR"/>
        </w:rPr>
        <w:t>تحویل</w:t>
      </w:r>
      <w:r w:rsidRPr="00DF6B1E">
        <w:rPr>
          <w:rFonts w:asciiTheme="majorBidi" w:hAnsiTheme="majorBidi" w:cs="B Mitra"/>
          <w:rtl/>
          <w:lang w:bidi="fa-IR"/>
        </w:rPr>
        <w:t xml:space="preserve"> </w:t>
      </w:r>
      <w:r w:rsidRPr="00DF6B1E">
        <w:rPr>
          <w:rFonts w:asciiTheme="majorBidi" w:hAnsiTheme="majorBidi" w:cs="B Mitra" w:hint="cs"/>
          <w:rtl/>
          <w:lang w:bidi="fa-IR"/>
        </w:rPr>
        <w:t>داده</w:t>
      </w:r>
      <w:r w:rsidRPr="00DF6B1E">
        <w:rPr>
          <w:rFonts w:asciiTheme="majorBidi" w:hAnsiTheme="majorBidi" w:cs="B Mitra"/>
          <w:rtl/>
          <w:lang w:bidi="fa-IR"/>
        </w:rPr>
        <w:t xml:space="preserve"> </w:t>
      </w:r>
      <w:r w:rsidRPr="00DF6B1E">
        <w:rPr>
          <w:rFonts w:asciiTheme="majorBidi" w:hAnsiTheme="majorBidi" w:cs="B Mitra" w:hint="cs"/>
          <w:rtl/>
          <w:lang w:bidi="fa-IR"/>
        </w:rPr>
        <w:t>شده</w:t>
      </w:r>
      <w:r w:rsidRPr="00DF6B1E">
        <w:rPr>
          <w:rFonts w:asciiTheme="majorBidi" w:hAnsiTheme="majorBidi" w:cs="B Mitra"/>
          <w:rtl/>
          <w:lang w:bidi="fa-IR"/>
        </w:rPr>
        <w:t xml:space="preserve"> </w:t>
      </w:r>
      <w:r w:rsidRPr="00DF6B1E">
        <w:rPr>
          <w:rFonts w:asciiTheme="majorBidi" w:hAnsiTheme="majorBidi" w:cs="B Mitra" w:hint="cs"/>
          <w:rtl/>
          <w:lang w:bidi="fa-IR"/>
        </w:rPr>
        <w:t>در</w:t>
      </w:r>
      <w:r w:rsidRPr="00DF6B1E">
        <w:rPr>
          <w:rFonts w:asciiTheme="majorBidi" w:hAnsiTheme="majorBidi" w:cs="B Mitra"/>
          <w:rtl/>
          <w:lang w:bidi="fa-IR"/>
        </w:rPr>
        <w:t xml:space="preserve"> </w:t>
      </w:r>
      <w:r w:rsidRPr="00DF6B1E">
        <w:rPr>
          <w:rFonts w:asciiTheme="majorBidi" w:hAnsiTheme="majorBidi" w:cs="B Mitra" w:hint="cs"/>
          <w:rtl/>
          <w:lang w:bidi="fa-IR"/>
        </w:rPr>
        <w:t>گره</w:t>
      </w:r>
      <w:r w:rsidRPr="00DF6B1E">
        <w:rPr>
          <w:rFonts w:asciiTheme="majorBidi" w:hAnsiTheme="majorBidi" w:cs="B Mitra"/>
          <w:rtl/>
          <w:lang w:bidi="fa-IR"/>
        </w:rPr>
        <w:t xml:space="preserve"> </w:t>
      </w:r>
      <w:r w:rsidRPr="00DF6B1E">
        <w:rPr>
          <w:rFonts w:asciiTheme="majorBidi" w:hAnsiTheme="majorBidi" w:cs="B Mitra" w:hint="cs"/>
          <w:rtl/>
          <w:lang w:bidi="fa-IR"/>
        </w:rPr>
        <w:t>مقصد</w:t>
      </w:r>
      <w:r w:rsidRPr="00DF6B1E">
        <w:rPr>
          <w:rFonts w:asciiTheme="majorBidi" w:hAnsiTheme="majorBidi" w:cs="B Mitra"/>
          <w:rtl/>
          <w:lang w:bidi="fa-IR"/>
        </w:rPr>
        <w:t xml:space="preserve"> </w:t>
      </w:r>
      <w:r w:rsidRPr="00DF6B1E">
        <w:rPr>
          <w:rFonts w:asciiTheme="majorBidi" w:hAnsiTheme="majorBidi" w:cs="B Mitra" w:hint="cs"/>
          <w:rtl/>
          <w:lang w:bidi="fa-IR"/>
        </w:rPr>
        <w:t>به</w:t>
      </w:r>
      <w:r w:rsidRPr="00DF6B1E">
        <w:rPr>
          <w:rFonts w:asciiTheme="majorBidi" w:hAnsiTheme="majorBidi" w:cs="B Mitra"/>
          <w:rtl/>
          <w:lang w:bidi="fa-IR"/>
        </w:rPr>
        <w:t xml:space="preserve"> </w:t>
      </w:r>
      <w:r w:rsidRPr="00DF6B1E">
        <w:rPr>
          <w:rFonts w:asciiTheme="majorBidi" w:hAnsiTheme="majorBidi" w:cs="B Mitra" w:hint="cs"/>
          <w:rtl/>
          <w:lang w:bidi="fa-IR"/>
        </w:rPr>
        <w:t>تعداد</w:t>
      </w:r>
      <w:r w:rsidRPr="00DF6B1E">
        <w:rPr>
          <w:rFonts w:asciiTheme="majorBidi" w:hAnsiTheme="majorBidi" w:cs="B Mitra"/>
          <w:rtl/>
          <w:lang w:bidi="fa-IR"/>
        </w:rPr>
        <w:t xml:space="preserve"> </w:t>
      </w:r>
      <w:r w:rsidRPr="00DF6B1E">
        <w:rPr>
          <w:rFonts w:asciiTheme="majorBidi" w:hAnsiTheme="majorBidi" w:cs="B Mitra" w:hint="cs"/>
          <w:rtl/>
          <w:lang w:bidi="fa-IR"/>
        </w:rPr>
        <w:t>پکت‌های</w:t>
      </w:r>
      <w:r w:rsidRPr="00DF6B1E">
        <w:rPr>
          <w:rFonts w:asciiTheme="majorBidi" w:hAnsiTheme="majorBidi" w:cs="B Mitra"/>
          <w:rtl/>
          <w:lang w:bidi="fa-IR"/>
        </w:rPr>
        <w:t xml:space="preserve"> </w:t>
      </w:r>
      <w:r w:rsidRPr="00DF6B1E">
        <w:rPr>
          <w:rFonts w:asciiTheme="majorBidi" w:hAnsiTheme="majorBidi" w:cs="B Mitra" w:hint="cs"/>
          <w:rtl/>
          <w:lang w:bidi="fa-IR"/>
        </w:rPr>
        <w:t>داده</w:t>
      </w:r>
      <w:r w:rsidRPr="00DF6B1E">
        <w:rPr>
          <w:rFonts w:asciiTheme="majorBidi" w:hAnsiTheme="majorBidi" w:cs="B Mitra"/>
          <w:rtl/>
          <w:lang w:bidi="fa-IR"/>
        </w:rPr>
        <w:t xml:space="preserve"> </w:t>
      </w:r>
      <w:r w:rsidRPr="00DF6B1E">
        <w:rPr>
          <w:rFonts w:asciiTheme="majorBidi" w:hAnsiTheme="majorBidi" w:cs="B Mitra" w:hint="cs"/>
          <w:rtl/>
          <w:lang w:bidi="fa-IR"/>
        </w:rPr>
        <w:t>ارسال</w:t>
      </w:r>
      <w:r w:rsidRPr="00DF6B1E">
        <w:rPr>
          <w:rFonts w:asciiTheme="majorBidi" w:hAnsiTheme="majorBidi" w:cs="B Mitra"/>
          <w:rtl/>
          <w:lang w:bidi="fa-IR"/>
        </w:rPr>
        <w:t xml:space="preserve"> </w:t>
      </w:r>
      <w:r w:rsidRPr="00DF6B1E">
        <w:rPr>
          <w:rFonts w:asciiTheme="majorBidi" w:hAnsiTheme="majorBidi" w:cs="B Mitra" w:hint="cs"/>
          <w:rtl/>
          <w:lang w:bidi="fa-IR"/>
        </w:rPr>
        <w:t>شده</w:t>
      </w:r>
      <w:r w:rsidRPr="00DF6B1E">
        <w:rPr>
          <w:rFonts w:asciiTheme="majorBidi" w:hAnsiTheme="majorBidi" w:cs="B Mitra"/>
          <w:rtl/>
          <w:lang w:bidi="fa-IR"/>
        </w:rPr>
        <w:t xml:space="preserve"> </w:t>
      </w:r>
      <w:r w:rsidRPr="00DF6B1E">
        <w:rPr>
          <w:rFonts w:asciiTheme="majorBidi" w:hAnsiTheme="majorBidi" w:cs="B Mitra" w:hint="cs"/>
          <w:rtl/>
          <w:lang w:bidi="fa-IR"/>
        </w:rPr>
        <w:t>از</w:t>
      </w:r>
      <w:r w:rsidRPr="00DF6B1E">
        <w:rPr>
          <w:rFonts w:asciiTheme="majorBidi" w:hAnsiTheme="majorBidi" w:cs="B Mitra"/>
          <w:rtl/>
          <w:lang w:bidi="fa-IR"/>
        </w:rPr>
        <w:t xml:space="preserve"> </w:t>
      </w:r>
      <w:r w:rsidRPr="00DF6B1E">
        <w:rPr>
          <w:rFonts w:asciiTheme="majorBidi" w:hAnsiTheme="majorBidi" w:cs="B Mitra" w:hint="cs"/>
          <w:rtl/>
          <w:lang w:bidi="fa-IR"/>
        </w:rPr>
        <w:t>گره</w:t>
      </w:r>
      <w:r w:rsidRPr="00DF6B1E">
        <w:rPr>
          <w:rFonts w:asciiTheme="majorBidi" w:hAnsiTheme="majorBidi" w:cs="B Mitra"/>
          <w:rtl/>
          <w:lang w:bidi="fa-IR"/>
        </w:rPr>
        <w:t xml:space="preserve"> </w:t>
      </w:r>
      <w:r w:rsidRPr="00DF6B1E">
        <w:rPr>
          <w:rFonts w:asciiTheme="majorBidi" w:hAnsiTheme="majorBidi" w:cs="B Mitra" w:hint="cs"/>
          <w:rtl/>
          <w:lang w:bidi="fa-IR"/>
        </w:rPr>
        <w:t>منبع</w:t>
      </w:r>
      <w:r w:rsidRPr="00DF6B1E">
        <w:rPr>
          <w:rFonts w:asciiTheme="majorBidi" w:hAnsiTheme="majorBidi" w:cs="B Mitra"/>
          <w:rtl/>
          <w:lang w:bidi="fa-IR"/>
        </w:rPr>
        <w:t xml:space="preserve"> </w:t>
      </w:r>
      <w:r w:rsidRPr="00DF6B1E">
        <w:rPr>
          <w:rFonts w:asciiTheme="majorBidi" w:hAnsiTheme="majorBidi" w:cs="B Mitra" w:hint="cs"/>
          <w:rtl/>
          <w:lang w:bidi="fa-IR"/>
        </w:rPr>
        <w:t>است</w:t>
      </w:r>
      <w:r w:rsidRPr="00DF6B1E">
        <w:rPr>
          <w:rFonts w:asciiTheme="majorBidi" w:hAnsiTheme="majorBidi" w:cs="B Mitra"/>
          <w:rtl/>
          <w:lang w:bidi="fa-IR"/>
        </w:rPr>
        <w:t xml:space="preserve">. </w:t>
      </w:r>
      <w:r w:rsidRPr="00DF6B1E">
        <w:rPr>
          <w:rFonts w:asciiTheme="majorBidi" w:hAnsiTheme="majorBidi" w:cs="B Mitra"/>
          <w:lang w:bidi="fa-IR"/>
        </w:rPr>
        <w:t>PDR</w:t>
      </w:r>
      <w:r w:rsidRPr="00DF6B1E">
        <w:rPr>
          <w:rFonts w:asciiTheme="majorBidi" w:hAnsiTheme="majorBidi" w:cs="B Mitra"/>
          <w:rtl/>
          <w:lang w:bidi="fa-IR"/>
        </w:rPr>
        <w:t xml:space="preserve"> </w:t>
      </w:r>
      <w:r w:rsidRPr="00DF6B1E">
        <w:rPr>
          <w:rFonts w:asciiTheme="majorBidi" w:hAnsiTheme="majorBidi" w:cs="B Mitra" w:hint="cs"/>
          <w:rtl/>
          <w:lang w:bidi="fa-IR"/>
        </w:rPr>
        <w:t>نشان</w:t>
      </w:r>
      <w:r w:rsidRPr="00DF6B1E">
        <w:rPr>
          <w:rFonts w:asciiTheme="majorBidi" w:hAnsiTheme="majorBidi" w:cs="B Mitra"/>
          <w:rtl/>
          <w:lang w:bidi="fa-IR"/>
        </w:rPr>
        <w:t xml:space="preserve"> </w:t>
      </w:r>
      <w:r w:rsidRPr="00DF6B1E">
        <w:rPr>
          <w:rFonts w:asciiTheme="majorBidi" w:hAnsiTheme="majorBidi" w:cs="B Mitra" w:hint="cs"/>
          <w:rtl/>
          <w:lang w:bidi="fa-IR"/>
        </w:rPr>
        <w:t>می‌دهد</w:t>
      </w:r>
      <w:r w:rsidRPr="00DF6B1E">
        <w:rPr>
          <w:rFonts w:asciiTheme="majorBidi" w:hAnsiTheme="majorBidi" w:cs="B Mitra"/>
          <w:rtl/>
          <w:lang w:bidi="fa-IR"/>
        </w:rPr>
        <w:t xml:space="preserve"> </w:t>
      </w:r>
      <w:r w:rsidRPr="00DF6B1E">
        <w:rPr>
          <w:rFonts w:asciiTheme="majorBidi" w:hAnsiTheme="majorBidi" w:cs="B Mitra" w:hint="cs"/>
          <w:rtl/>
          <w:lang w:bidi="fa-IR"/>
        </w:rPr>
        <w:t>چقدر</w:t>
      </w:r>
      <w:r w:rsidRPr="00DF6B1E">
        <w:rPr>
          <w:rFonts w:asciiTheme="majorBidi" w:hAnsiTheme="majorBidi" w:cs="B Mitra"/>
          <w:rtl/>
          <w:lang w:bidi="fa-IR"/>
        </w:rPr>
        <w:t xml:space="preserve"> </w:t>
      </w:r>
      <w:r w:rsidRPr="00DF6B1E">
        <w:rPr>
          <w:rFonts w:asciiTheme="majorBidi" w:hAnsiTheme="majorBidi" w:cs="B Mitra" w:hint="cs"/>
          <w:rtl/>
          <w:lang w:bidi="fa-IR"/>
        </w:rPr>
        <w:t>یک</w:t>
      </w:r>
      <w:r w:rsidRPr="00DF6B1E">
        <w:rPr>
          <w:rFonts w:asciiTheme="majorBidi" w:hAnsiTheme="majorBidi" w:cs="B Mitra"/>
          <w:rtl/>
          <w:lang w:bidi="fa-IR"/>
        </w:rPr>
        <w:t xml:space="preserve"> </w:t>
      </w:r>
      <w:r w:rsidRPr="00DF6B1E">
        <w:rPr>
          <w:rFonts w:asciiTheme="majorBidi" w:hAnsiTheme="majorBidi" w:cs="B Mitra" w:hint="cs"/>
          <w:rtl/>
          <w:lang w:bidi="fa-IR"/>
        </w:rPr>
        <w:t>پروتکل</w:t>
      </w:r>
      <w:r w:rsidRPr="00DF6B1E">
        <w:rPr>
          <w:rFonts w:asciiTheme="majorBidi" w:hAnsiTheme="majorBidi" w:cs="B Mitra"/>
          <w:rtl/>
          <w:lang w:bidi="fa-IR"/>
        </w:rPr>
        <w:t xml:space="preserve"> </w:t>
      </w:r>
      <w:r w:rsidRPr="00DF6B1E">
        <w:rPr>
          <w:rFonts w:asciiTheme="majorBidi" w:hAnsiTheme="majorBidi" w:cs="B Mitra" w:hint="cs"/>
          <w:rtl/>
          <w:lang w:bidi="fa-IR"/>
        </w:rPr>
        <w:t>در</w:t>
      </w:r>
      <w:r w:rsidRPr="00DF6B1E">
        <w:rPr>
          <w:rFonts w:asciiTheme="majorBidi" w:hAnsiTheme="majorBidi" w:cs="B Mitra"/>
          <w:rtl/>
          <w:lang w:bidi="fa-IR"/>
        </w:rPr>
        <w:t xml:space="preserve"> </w:t>
      </w:r>
      <w:r w:rsidRPr="00DF6B1E">
        <w:rPr>
          <w:rFonts w:asciiTheme="majorBidi" w:hAnsiTheme="majorBidi" w:cs="B Mitra" w:hint="cs"/>
          <w:rtl/>
          <w:lang w:bidi="fa-IR"/>
        </w:rPr>
        <w:t>ارسال</w:t>
      </w:r>
      <w:r w:rsidRPr="00DF6B1E">
        <w:rPr>
          <w:rFonts w:asciiTheme="majorBidi" w:hAnsiTheme="majorBidi" w:cs="B Mitra"/>
          <w:rtl/>
          <w:lang w:bidi="fa-IR"/>
        </w:rPr>
        <w:t xml:space="preserve"> </w:t>
      </w:r>
      <w:r w:rsidRPr="00DF6B1E">
        <w:rPr>
          <w:rFonts w:asciiTheme="majorBidi" w:hAnsiTheme="majorBidi" w:cs="B Mitra" w:hint="cs"/>
          <w:rtl/>
          <w:lang w:bidi="fa-IR"/>
        </w:rPr>
        <w:t>پکت‌ها</w:t>
      </w:r>
      <w:r w:rsidRPr="00DF6B1E">
        <w:rPr>
          <w:rFonts w:asciiTheme="majorBidi" w:hAnsiTheme="majorBidi" w:cs="B Mitra"/>
          <w:rtl/>
          <w:lang w:bidi="fa-IR"/>
        </w:rPr>
        <w:t xml:space="preserve"> </w:t>
      </w:r>
      <w:r w:rsidRPr="00DF6B1E">
        <w:rPr>
          <w:rFonts w:asciiTheme="majorBidi" w:hAnsiTheme="majorBidi" w:cs="B Mitra" w:hint="cs"/>
          <w:rtl/>
          <w:lang w:bidi="fa-IR"/>
        </w:rPr>
        <w:t>در</w:t>
      </w:r>
      <w:r w:rsidRPr="00DF6B1E">
        <w:rPr>
          <w:rFonts w:asciiTheme="majorBidi" w:hAnsiTheme="majorBidi" w:cs="B Mitra"/>
          <w:rtl/>
          <w:lang w:bidi="fa-IR"/>
        </w:rPr>
        <w:t xml:space="preserve"> </w:t>
      </w:r>
      <w:r w:rsidRPr="00DF6B1E">
        <w:rPr>
          <w:rFonts w:asciiTheme="majorBidi" w:hAnsiTheme="majorBidi" w:cs="B Mitra" w:hint="cs"/>
          <w:rtl/>
          <w:lang w:bidi="fa-IR"/>
        </w:rPr>
        <w:t>سراسر</w:t>
      </w:r>
      <w:r w:rsidRPr="00DF6B1E">
        <w:rPr>
          <w:rFonts w:asciiTheme="majorBidi" w:hAnsiTheme="majorBidi" w:cs="B Mitra"/>
          <w:rtl/>
          <w:lang w:bidi="fa-IR"/>
        </w:rPr>
        <w:t xml:space="preserve"> </w:t>
      </w:r>
      <w:r w:rsidRPr="00DF6B1E">
        <w:rPr>
          <w:rFonts w:asciiTheme="majorBidi" w:hAnsiTheme="majorBidi" w:cs="B Mitra" w:hint="cs"/>
          <w:rtl/>
          <w:lang w:bidi="fa-IR"/>
        </w:rPr>
        <w:t>شبکه</w:t>
      </w:r>
      <w:r w:rsidRPr="00DF6B1E">
        <w:rPr>
          <w:rFonts w:asciiTheme="majorBidi" w:hAnsiTheme="majorBidi" w:cs="B Mitra"/>
          <w:rtl/>
          <w:lang w:bidi="fa-IR"/>
        </w:rPr>
        <w:t xml:space="preserve"> </w:t>
      </w:r>
      <w:r w:rsidRPr="00DF6B1E">
        <w:rPr>
          <w:rFonts w:asciiTheme="majorBidi" w:hAnsiTheme="majorBidi" w:cs="B Mitra" w:hint="cs"/>
          <w:rtl/>
          <w:lang w:bidi="fa-IR"/>
        </w:rPr>
        <w:t>عمل</w:t>
      </w:r>
      <w:r w:rsidRPr="00DF6B1E">
        <w:rPr>
          <w:rFonts w:asciiTheme="majorBidi" w:hAnsiTheme="majorBidi" w:cs="B Mitra"/>
          <w:rtl/>
          <w:lang w:bidi="fa-IR"/>
        </w:rPr>
        <w:t xml:space="preserve"> </w:t>
      </w:r>
      <w:r w:rsidRPr="00DF6B1E">
        <w:rPr>
          <w:rFonts w:asciiTheme="majorBidi" w:hAnsiTheme="majorBidi" w:cs="B Mitra" w:hint="cs"/>
          <w:rtl/>
          <w:lang w:bidi="fa-IR"/>
        </w:rPr>
        <w:t>می‌کند</w:t>
      </w:r>
      <w:r w:rsidRPr="00DF6B1E">
        <w:rPr>
          <w:rFonts w:asciiTheme="majorBidi" w:hAnsiTheme="majorBidi" w:cs="B Mitra"/>
          <w:rtl/>
          <w:lang w:bidi="fa-IR"/>
        </w:rPr>
        <w:t xml:space="preserve">. </w:t>
      </w:r>
      <w:r w:rsidRPr="00DF6B1E">
        <w:rPr>
          <w:rFonts w:asciiTheme="majorBidi" w:hAnsiTheme="majorBidi" w:cs="B Mitra"/>
          <w:lang w:bidi="fa-IR"/>
        </w:rPr>
        <w:t>PDR</w:t>
      </w:r>
      <w:r w:rsidRPr="00DF6B1E">
        <w:rPr>
          <w:rFonts w:asciiTheme="majorBidi" w:hAnsiTheme="majorBidi" w:cs="B Mitra"/>
          <w:rtl/>
          <w:lang w:bidi="fa-IR"/>
        </w:rPr>
        <w:t xml:space="preserve"> </w:t>
      </w:r>
      <w:r w:rsidRPr="00DF6B1E">
        <w:rPr>
          <w:rFonts w:asciiTheme="majorBidi" w:hAnsiTheme="majorBidi" w:cs="B Mitra" w:hint="cs"/>
          <w:rtl/>
          <w:lang w:bidi="fa-IR"/>
        </w:rPr>
        <w:t>به</w:t>
      </w:r>
      <w:r w:rsidRPr="00DF6B1E">
        <w:rPr>
          <w:rFonts w:asciiTheme="majorBidi" w:hAnsiTheme="majorBidi" w:cs="B Mitra"/>
          <w:rtl/>
          <w:lang w:bidi="fa-IR"/>
        </w:rPr>
        <w:t xml:space="preserve"> </w:t>
      </w:r>
      <w:r w:rsidRPr="00DF6B1E">
        <w:rPr>
          <w:rFonts w:asciiTheme="majorBidi" w:hAnsiTheme="majorBidi" w:cs="B Mitra" w:hint="cs"/>
          <w:rtl/>
          <w:lang w:bidi="fa-IR"/>
        </w:rPr>
        <w:t>صورت</w:t>
      </w:r>
      <w:r w:rsidRPr="00DF6B1E">
        <w:rPr>
          <w:rFonts w:asciiTheme="majorBidi" w:hAnsiTheme="majorBidi" w:cs="B Mitra"/>
          <w:rtl/>
          <w:lang w:bidi="fa-IR"/>
        </w:rPr>
        <w:t xml:space="preserve"> </w:t>
      </w:r>
      <w:r w:rsidRPr="00DF6B1E">
        <w:rPr>
          <w:rFonts w:asciiTheme="majorBidi" w:hAnsiTheme="majorBidi" w:cs="B Mitra" w:hint="cs"/>
          <w:rtl/>
          <w:lang w:bidi="fa-IR"/>
        </w:rPr>
        <w:t>زیر</w:t>
      </w:r>
      <w:r w:rsidRPr="00DF6B1E">
        <w:rPr>
          <w:rFonts w:asciiTheme="majorBidi" w:hAnsiTheme="majorBidi" w:cs="B Mitra"/>
          <w:rtl/>
          <w:lang w:bidi="fa-IR"/>
        </w:rPr>
        <w:t xml:space="preserve"> </w:t>
      </w:r>
      <w:r w:rsidRPr="00DF6B1E">
        <w:rPr>
          <w:rFonts w:asciiTheme="majorBidi" w:hAnsiTheme="majorBidi" w:cs="B Mitra" w:hint="cs"/>
          <w:rtl/>
          <w:lang w:bidi="fa-IR"/>
        </w:rPr>
        <w:t>محاسبه</w:t>
      </w:r>
      <w:r w:rsidRPr="00DF6B1E">
        <w:rPr>
          <w:rFonts w:asciiTheme="majorBidi" w:hAnsiTheme="majorBidi" w:cs="B Mitra"/>
          <w:rtl/>
          <w:lang w:bidi="fa-IR"/>
        </w:rPr>
        <w:t xml:space="preserve"> </w:t>
      </w:r>
      <w:r w:rsidRPr="00DF6B1E">
        <w:rPr>
          <w:rFonts w:asciiTheme="majorBidi" w:hAnsiTheme="majorBidi" w:cs="B Mitra" w:hint="cs"/>
          <w:rtl/>
          <w:lang w:bidi="fa-IR"/>
        </w:rPr>
        <w:t>می‌شود</w:t>
      </w:r>
      <w:r w:rsidRPr="00DF6B1E">
        <w:rPr>
          <w:rFonts w:asciiTheme="majorBidi" w:hAnsiTheme="majorBidi" w:cs="B Mitra"/>
          <w:rtl/>
          <w:lang w:bidi="fa-IR"/>
        </w:rPr>
        <w:t>:</w:t>
      </w:r>
    </w:p>
    <w:p w:rsidR="00ED72D5" w:rsidRDefault="00ED72D5" w:rsidP="00ED72D5">
      <w:pPr>
        <w:bidi/>
        <w:jc w:val="center"/>
        <w:rPr>
          <w:rFonts w:asciiTheme="majorBidi" w:hAnsiTheme="majorBidi" w:cs="B Mitra"/>
          <w:rtl/>
          <w:lang w:bidi="fa-IR"/>
        </w:rPr>
      </w:pPr>
      <w:r>
        <w:rPr>
          <w:rFonts w:asciiTheme="majorBidi" w:hAnsiTheme="majorBidi" w:cs="B Mitra"/>
          <w:noProof/>
          <w:rtl/>
        </w:rPr>
        <w:drawing>
          <wp:inline distT="0" distB="0" distL="0" distR="0">
            <wp:extent cx="1348740" cy="32786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6-10 103440.png"/>
                    <pic:cNvPicPr/>
                  </pic:nvPicPr>
                  <pic:blipFill>
                    <a:blip r:embed="rId13">
                      <a:extLst>
                        <a:ext uri="{28A0092B-C50C-407E-A947-70E740481C1C}">
                          <a14:useLocalDpi xmlns:a14="http://schemas.microsoft.com/office/drawing/2010/main" val="0"/>
                        </a:ext>
                      </a:extLst>
                    </a:blip>
                    <a:stretch>
                      <a:fillRect/>
                    </a:stretch>
                  </pic:blipFill>
                  <pic:spPr>
                    <a:xfrm>
                      <a:off x="0" y="0"/>
                      <a:ext cx="1374915" cy="334232"/>
                    </a:xfrm>
                    <a:prstGeom prst="rect">
                      <a:avLst/>
                    </a:prstGeom>
                  </pic:spPr>
                </pic:pic>
              </a:graphicData>
            </a:graphic>
          </wp:inline>
        </w:drawing>
      </w:r>
    </w:p>
    <w:p w:rsidR="00DF6B1E" w:rsidRDefault="00ED72D5" w:rsidP="00ED72D5">
      <w:pPr>
        <w:bidi/>
        <w:jc w:val="both"/>
        <w:rPr>
          <w:rFonts w:asciiTheme="majorBidi" w:hAnsiTheme="majorBidi" w:cs="B Mitra"/>
        </w:rPr>
      </w:pPr>
      <w:r w:rsidRPr="00ED72D5">
        <w:rPr>
          <w:rFonts w:asciiTheme="majorBidi" w:hAnsiTheme="majorBidi" w:cs="B Mitra"/>
          <w:rtl/>
        </w:rPr>
        <w:t>در</w:t>
      </w:r>
      <w:r>
        <w:rPr>
          <w:rFonts w:asciiTheme="majorBidi" w:hAnsiTheme="majorBidi" w:cs="B Mitra" w:hint="cs"/>
          <w:rtl/>
        </w:rPr>
        <w:t xml:space="preserve"> </w:t>
      </w:r>
      <w:r w:rsidRPr="00ED72D5">
        <w:rPr>
          <w:rFonts w:asciiTheme="majorBidi" w:hAnsiTheme="majorBidi" w:cs="B Mitra"/>
          <w:rtl/>
        </w:rPr>
        <w:t>این معادله،</w:t>
      </w:r>
      <w:r>
        <w:rPr>
          <w:rFonts w:asciiTheme="majorBidi" w:hAnsiTheme="majorBidi" w:cs="B Mitra" w:hint="cs"/>
          <w:rtl/>
        </w:rPr>
        <w:t xml:space="preserve"> </w:t>
      </w:r>
      <w:r>
        <w:rPr>
          <w:rFonts w:asciiTheme="majorBidi" w:hAnsiTheme="majorBidi" w:cs="B Mitra"/>
          <w:i/>
          <w:iCs/>
        </w:rPr>
        <w:t>P</w:t>
      </w:r>
      <w:r>
        <w:rPr>
          <w:rFonts w:asciiTheme="majorBidi" w:hAnsiTheme="majorBidi" w:cs="B Mitra"/>
          <w:i/>
          <w:iCs/>
          <w:vertAlign w:val="subscript"/>
        </w:rPr>
        <w:t>d</w:t>
      </w:r>
      <w:r>
        <w:rPr>
          <w:rFonts w:asciiTheme="majorBidi" w:hAnsiTheme="majorBidi" w:cs="B Mitra" w:hint="cs"/>
          <w:rtl/>
        </w:rPr>
        <w:t xml:space="preserve"> </w:t>
      </w:r>
      <w:r>
        <w:rPr>
          <w:rFonts w:asciiTheme="majorBidi" w:hAnsiTheme="majorBidi" w:cs="B Mitra"/>
          <w:rtl/>
        </w:rPr>
        <w:t xml:space="preserve">نشان دهنده تعداد </w:t>
      </w:r>
      <w:r w:rsidR="00E46D55">
        <w:rPr>
          <w:rFonts w:asciiTheme="majorBidi" w:hAnsiTheme="majorBidi" w:cs="B Mitra"/>
          <w:rtl/>
        </w:rPr>
        <w:t>پکت</w:t>
      </w:r>
      <w:r>
        <w:rPr>
          <w:rFonts w:asciiTheme="majorBidi" w:hAnsiTheme="majorBidi" w:cs="B Mitra"/>
          <w:rtl/>
        </w:rPr>
        <w:softHyphen/>
      </w:r>
      <w:r w:rsidRPr="00ED72D5">
        <w:rPr>
          <w:rFonts w:asciiTheme="majorBidi" w:hAnsiTheme="majorBidi" w:cs="B Mitra"/>
          <w:rtl/>
        </w:rPr>
        <w:t>های تحویل شده و</w:t>
      </w:r>
      <w:r>
        <w:rPr>
          <w:rFonts w:asciiTheme="majorBidi" w:hAnsiTheme="majorBidi" w:cs="B Mitra" w:hint="cs"/>
          <w:rtl/>
        </w:rPr>
        <w:t xml:space="preserve"> </w:t>
      </w:r>
      <w:r>
        <w:rPr>
          <w:rFonts w:asciiTheme="majorBidi" w:hAnsiTheme="majorBidi" w:cs="B Mitra"/>
          <w:i/>
          <w:iCs/>
        </w:rPr>
        <w:t>P</w:t>
      </w:r>
      <w:r>
        <w:rPr>
          <w:rFonts w:asciiTheme="majorBidi" w:hAnsiTheme="majorBidi" w:cs="B Mitra"/>
          <w:i/>
          <w:iCs/>
          <w:vertAlign w:val="subscript"/>
        </w:rPr>
        <w:t>s</w:t>
      </w:r>
      <w:r w:rsidRPr="00ED72D5">
        <w:rPr>
          <w:rFonts w:asciiTheme="majorBidi" w:hAnsiTheme="majorBidi" w:cs="B Mitra"/>
          <w:rtl/>
        </w:rPr>
        <w:t xml:space="preserve"> </w:t>
      </w:r>
      <w:r>
        <w:rPr>
          <w:rFonts w:asciiTheme="majorBidi" w:hAnsiTheme="majorBidi" w:cs="B Mitra"/>
          <w:rtl/>
        </w:rPr>
        <w:t xml:space="preserve">تعداد </w:t>
      </w:r>
      <w:r w:rsidR="00E46D55">
        <w:rPr>
          <w:rFonts w:asciiTheme="majorBidi" w:hAnsiTheme="majorBidi" w:cs="B Mitra"/>
          <w:rtl/>
        </w:rPr>
        <w:t>پکت</w:t>
      </w:r>
      <w:r>
        <w:rPr>
          <w:rFonts w:asciiTheme="majorBidi" w:hAnsiTheme="majorBidi" w:cs="B Mitra"/>
          <w:rtl/>
        </w:rPr>
        <w:softHyphen/>
      </w:r>
      <w:r w:rsidRPr="00ED72D5">
        <w:rPr>
          <w:rFonts w:asciiTheme="majorBidi" w:hAnsiTheme="majorBidi" w:cs="B Mitra"/>
          <w:rtl/>
        </w:rPr>
        <w:t>های ارسالی را نشان می دهد</w:t>
      </w:r>
      <w:r>
        <w:rPr>
          <w:rFonts w:asciiTheme="majorBidi" w:hAnsiTheme="majorBidi" w:cs="B Mitra" w:hint="cs"/>
          <w:rtl/>
        </w:rPr>
        <w:t>.</w:t>
      </w:r>
    </w:p>
    <w:p w:rsidR="00ED72D5" w:rsidRDefault="00ED72D5" w:rsidP="00ED72D5">
      <w:pPr>
        <w:bidi/>
        <w:jc w:val="both"/>
        <w:rPr>
          <w:rFonts w:asciiTheme="majorBidi" w:hAnsiTheme="majorBidi" w:cs="B Mitra" w:hint="cs"/>
          <w:rtl/>
          <w:lang w:bidi="fa-IR"/>
        </w:rPr>
      </w:pPr>
      <w:r>
        <w:rPr>
          <w:rFonts w:asciiTheme="majorBidi" w:hAnsiTheme="majorBidi" w:cs="B Mitra" w:hint="cs"/>
          <w:rtl/>
          <w:lang w:bidi="fa-IR"/>
        </w:rPr>
        <w:t>2. ظرفیت پذیرش</w:t>
      </w:r>
    </w:p>
    <w:p w:rsidR="00ED72D5" w:rsidRDefault="00ED72D5" w:rsidP="00645BCE">
      <w:pPr>
        <w:bidi/>
        <w:jc w:val="both"/>
        <w:rPr>
          <w:rFonts w:asciiTheme="majorBidi" w:hAnsiTheme="majorBidi" w:cs="B Mitra"/>
          <w:rtl/>
          <w:lang w:bidi="fa-IR"/>
        </w:rPr>
      </w:pPr>
      <w:r w:rsidRPr="00ED72D5">
        <w:rPr>
          <w:rFonts w:asciiTheme="majorBidi" w:hAnsiTheme="majorBidi" w:cs="B Mitra"/>
          <w:rtl/>
          <w:lang w:bidi="fa-IR"/>
        </w:rPr>
        <w:t>ا</w:t>
      </w:r>
      <w:r w:rsidRPr="00ED72D5">
        <w:rPr>
          <w:rFonts w:asciiTheme="majorBidi" w:hAnsiTheme="majorBidi" w:cs="B Mitra" w:hint="cs"/>
          <w:rtl/>
          <w:lang w:bidi="fa-IR"/>
        </w:rPr>
        <w:t>ی</w:t>
      </w:r>
      <w:r w:rsidRPr="00ED72D5">
        <w:rPr>
          <w:rFonts w:asciiTheme="majorBidi" w:hAnsiTheme="majorBidi" w:cs="B Mitra" w:hint="eastAsia"/>
          <w:rtl/>
          <w:lang w:bidi="fa-IR"/>
        </w:rPr>
        <w:t>ن</w:t>
      </w:r>
      <w:r w:rsidRPr="00ED72D5">
        <w:rPr>
          <w:rFonts w:asciiTheme="majorBidi" w:hAnsiTheme="majorBidi" w:cs="B Mitra"/>
          <w:rtl/>
          <w:lang w:bidi="fa-IR"/>
        </w:rPr>
        <w:t xml:space="preserve"> مجموعه تعداد با</w:t>
      </w:r>
      <w:r w:rsidRPr="00ED72D5">
        <w:rPr>
          <w:rFonts w:asciiTheme="majorBidi" w:hAnsiTheme="majorBidi" w:cs="B Mitra" w:hint="cs"/>
          <w:rtl/>
          <w:lang w:bidi="fa-IR"/>
        </w:rPr>
        <w:t>ی</w:t>
      </w:r>
      <w:r w:rsidRPr="00ED72D5">
        <w:rPr>
          <w:rFonts w:asciiTheme="majorBidi" w:hAnsiTheme="majorBidi" w:cs="B Mitra" w:hint="eastAsia"/>
          <w:rtl/>
          <w:lang w:bidi="fa-IR"/>
        </w:rPr>
        <w:t>ت‌ها</w:t>
      </w:r>
      <w:r w:rsidRPr="00ED72D5">
        <w:rPr>
          <w:rFonts w:asciiTheme="majorBidi" w:hAnsiTheme="majorBidi" w:cs="B Mitra" w:hint="cs"/>
          <w:rtl/>
          <w:lang w:bidi="fa-IR"/>
        </w:rPr>
        <w:t>یی</w:t>
      </w:r>
      <w:r w:rsidRPr="00ED72D5">
        <w:rPr>
          <w:rFonts w:asciiTheme="majorBidi" w:hAnsiTheme="majorBidi" w:cs="B Mitra"/>
          <w:rtl/>
          <w:lang w:bidi="fa-IR"/>
        </w:rPr>
        <w:t xml:space="preserve"> است که با موفق</w:t>
      </w:r>
      <w:r w:rsidRPr="00ED72D5">
        <w:rPr>
          <w:rFonts w:asciiTheme="majorBidi" w:hAnsiTheme="majorBidi" w:cs="B Mitra" w:hint="cs"/>
          <w:rtl/>
          <w:lang w:bidi="fa-IR"/>
        </w:rPr>
        <w:t>ی</w:t>
      </w:r>
      <w:r w:rsidRPr="00ED72D5">
        <w:rPr>
          <w:rFonts w:asciiTheme="majorBidi" w:hAnsiTheme="majorBidi" w:cs="B Mitra" w:hint="eastAsia"/>
          <w:rtl/>
          <w:lang w:bidi="fa-IR"/>
        </w:rPr>
        <w:t>ت</w:t>
      </w:r>
      <w:r w:rsidRPr="00ED72D5">
        <w:rPr>
          <w:rFonts w:asciiTheme="majorBidi" w:hAnsiTheme="majorBidi" w:cs="B Mitra"/>
          <w:rtl/>
          <w:lang w:bidi="fa-IR"/>
        </w:rPr>
        <w:t xml:space="preserve"> به مقصد در سراسر شبکه تحو</w:t>
      </w:r>
      <w:r w:rsidRPr="00ED72D5">
        <w:rPr>
          <w:rFonts w:asciiTheme="majorBidi" w:hAnsiTheme="majorBidi" w:cs="B Mitra" w:hint="cs"/>
          <w:rtl/>
          <w:lang w:bidi="fa-IR"/>
        </w:rPr>
        <w:t>ی</w:t>
      </w:r>
      <w:r w:rsidRPr="00ED72D5">
        <w:rPr>
          <w:rFonts w:asciiTheme="majorBidi" w:hAnsiTheme="majorBidi" w:cs="B Mitra" w:hint="eastAsia"/>
          <w:rtl/>
          <w:lang w:bidi="fa-IR"/>
        </w:rPr>
        <w:t>ل</w:t>
      </w:r>
      <w:r w:rsidRPr="00ED72D5">
        <w:rPr>
          <w:rFonts w:asciiTheme="majorBidi" w:hAnsiTheme="majorBidi" w:cs="B Mitra"/>
          <w:rtl/>
          <w:lang w:bidi="fa-IR"/>
        </w:rPr>
        <w:t xml:space="preserve"> داده شده‌اند که بر اساس مگابا</w:t>
      </w:r>
      <w:r w:rsidRPr="00ED72D5">
        <w:rPr>
          <w:rFonts w:asciiTheme="majorBidi" w:hAnsiTheme="majorBidi" w:cs="B Mitra" w:hint="cs"/>
          <w:rtl/>
          <w:lang w:bidi="fa-IR"/>
        </w:rPr>
        <w:t>ی</w:t>
      </w:r>
      <w:r w:rsidRPr="00ED72D5">
        <w:rPr>
          <w:rFonts w:asciiTheme="majorBidi" w:hAnsiTheme="majorBidi" w:cs="B Mitra" w:hint="eastAsia"/>
          <w:rtl/>
          <w:lang w:bidi="fa-IR"/>
        </w:rPr>
        <w:t>ت</w:t>
      </w:r>
      <w:r w:rsidRPr="00ED72D5">
        <w:rPr>
          <w:rFonts w:asciiTheme="majorBidi" w:hAnsiTheme="majorBidi" w:cs="B Mitra"/>
          <w:rtl/>
          <w:lang w:bidi="fa-IR"/>
        </w:rPr>
        <w:t xml:space="preserve"> در ثان</w:t>
      </w:r>
      <w:r w:rsidRPr="00ED72D5">
        <w:rPr>
          <w:rFonts w:asciiTheme="majorBidi" w:hAnsiTheme="majorBidi" w:cs="B Mitra" w:hint="cs"/>
          <w:rtl/>
          <w:lang w:bidi="fa-IR"/>
        </w:rPr>
        <w:t>ی</w:t>
      </w:r>
      <w:r w:rsidRPr="00ED72D5">
        <w:rPr>
          <w:rFonts w:asciiTheme="majorBidi" w:hAnsiTheme="majorBidi" w:cs="B Mitra" w:hint="eastAsia"/>
          <w:rtl/>
          <w:lang w:bidi="fa-IR"/>
        </w:rPr>
        <w:t>ه</w:t>
      </w:r>
      <w:r w:rsidRPr="00ED72D5">
        <w:rPr>
          <w:rFonts w:asciiTheme="majorBidi" w:hAnsiTheme="majorBidi" w:cs="B Mitra"/>
          <w:rtl/>
          <w:lang w:bidi="fa-IR"/>
        </w:rPr>
        <w:t xml:space="preserve"> (مگابا</w:t>
      </w:r>
      <w:r w:rsidRPr="00ED72D5">
        <w:rPr>
          <w:rFonts w:asciiTheme="majorBidi" w:hAnsiTheme="majorBidi" w:cs="B Mitra" w:hint="cs"/>
          <w:rtl/>
          <w:lang w:bidi="fa-IR"/>
        </w:rPr>
        <w:t>ی</w:t>
      </w:r>
      <w:r w:rsidRPr="00ED72D5">
        <w:rPr>
          <w:rFonts w:asciiTheme="majorBidi" w:hAnsiTheme="majorBidi" w:cs="B Mitra" w:hint="eastAsia"/>
          <w:rtl/>
          <w:lang w:bidi="fa-IR"/>
        </w:rPr>
        <w:t>ت</w:t>
      </w:r>
      <w:r w:rsidRPr="00ED72D5">
        <w:rPr>
          <w:rFonts w:asciiTheme="majorBidi" w:hAnsiTheme="majorBidi" w:cs="B Mitra"/>
          <w:rtl/>
          <w:lang w:bidi="fa-IR"/>
        </w:rPr>
        <w:t xml:space="preserve"> بر ثان</w:t>
      </w:r>
      <w:r w:rsidRPr="00ED72D5">
        <w:rPr>
          <w:rFonts w:asciiTheme="majorBidi" w:hAnsiTheme="majorBidi" w:cs="B Mitra" w:hint="cs"/>
          <w:rtl/>
          <w:lang w:bidi="fa-IR"/>
        </w:rPr>
        <w:t>ی</w:t>
      </w:r>
      <w:r w:rsidRPr="00ED72D5">
        <w:rPr>
          <w:rFonts w:asciiTheme="majorBidi" w:hAnsiTheme="majorBidi" w:cs="B Mitra" w:hint="eastAsia"/>
          <w:rtl/>
          <w:lang w:bidi="fa-IR"/>
        </w:rPr>
        <w:t>ه</w:t>
      </w:r>
      <w:r w:rsidRPr="00ED72D5">
        <w:rPr>
          <w:rFonts w:asciiTheme="majorBidi" w:hAnsiTheme="majorBidi" w:cs="B Mitra"/>
          <w:rtl/>
          <w:lang w:bidi="fa-IR"/>
        </w:rPr>
        <w:t>) ب</w:t>
      </w:r>
      <w:r w:rsidRPr="00ED72D5">
        <w:rPr>
          <w:rFonts w:asciiTheme="majorBidi" w:hAnsiTheme="majorBidi" w:cs="B Mitra" w:hint="cs"/>
          <w:rtl/>
          <w:lang w:bidi="fa-IR"/>
        </w:rPr>
        <w:t>ی</w:t>
      </w:r>
      <w:r w:rsidRPr="00ED72D5">
        <w:rPr>
          <w:rFonts w:asciiTheme="majorBidi" w:hAnsiTheme="majorBidi" w:cs="B Mitra" w:hint="eastAsia"/>
          <w:rtl/>
          <w:lang w:bidi="fa-IR"/>
        </w:rPr>
        <w:t>ان</w:t>
      </w:r>
      <w:r w:rsidRPr="00ED72D5">
        <w:rPr>
          <w:rFonts w:asciiTheme="majorBidi" w:hAnsiTheme="majorBidi" w:cs="B Mitra"/>
          <w:rtl/>
          <w:lang w:bidi="fa-IR"/>
        </w:rPr>
        <w:t xml:space="preserve"> م</w:t>
      </w:r>
      <w:r w:rsidRPr="00ED72D5">
        <w:rPr>
          <w:rFonts w:asciiTheme="majorBidi" w:hAnsiTheme="majorBidi" w:cs="B Mitra" w:hint="cs"/>
          <w:rtl/>
          <w:lang w:bidi="fa-IR"/>
        </w:rPr>
        <w:t>ی‌</w:t>
      </w:r>
      <w:r w:rsidRPr="00ED72D5">
        <w:rPr>
          <w:rFonts w:asciiTheme="majorBidi" w:hAnsiTheme="majorBidi" w:cs="B Mitra" w:hint="eastAsia"/>
          <w:rtl/>
          <w:lang w:bidi="fa-IR"/>
        </w:rPr>
        <w:t>شود</w:t>
      </w:r>
      <w:r w:rsidRPr="00ED72D5">
        <w:rPr>
          <w:rFonts w:asciiTheme="majorBidi" w:hAnsiTheme="majorBidi" w:cs="B Mitra"/>
          <w:rtl/>
          <w:lang w:bidi="fa-IR"/>
        </w:rPr>
        <w:t>. ا</w:t>
      </w:r>
      <w:r w:rsidRPr="00ED72D5">
        <w:rPr>
          <w:rFonts w:asciiTheme="majorBidi" w:hAnsiTheme="majorBidi" w:cs="B Mitra" w:hint="cs"/>
          <w:rtl/>
          <w:lang w:bidi="fa-IR"/>
        </w:rPr>
        <w:t>ی</w:t>
      </w:r>
      <w:r w:rsidRPr="00ED72D5">
        <w:rPr>
          <w:rFonts w:asciiTheme="majorBidi" w:hAnsiTheme="majorBidi" w:cs="B Mitra" w:hint="eastAsia"/>
          <w:rtl/>
          <w:lang w:bidi="fa-IR"/>
        </w:rPr>
        <w:t>ن</w:t>
      </w:r>
      <w:r w:rsidRPr="00ED72D5">
        <w:rPr>
          <w:rFonts w:asciiTheme="majorBidi" w:hAnsiTheme="majorBidi" w:cs="B Mitra"/>
          <w:rtl/>
          <w:lang w:bidi="fa-IR"/>
        </w:rPr>
        <w:t xml:space="preserve"> </w:t>
      </w:r>
      <w:r w:rsidRPr="00ED72D5">
        <w:rPr>
          <w:rFonts w:asciiTheme="majorBidi" w:hAnsiTheme="majorBidi" w:cs="B Mitra" w:hint="cs"/>
          <w:rtl/>
          <w:lang w:bidi="fa-IR"/>
        </w:rPr>
        <w:t>ی</w:t>
      </w:r>
      <w:r w:rsidRPr="00ED72D5">
        <w:rPr>
          <w:rFonts w:asciiTheme="majorBidi" w:hAnsiTheme="majorBidi" w:cs="B Mitra" w:hint="eastAsia"/>
          <w:rtl/>
          <w:lang w:bidi="fa-IR"/>
        </w:rPr>
        <w:t>ک</w:t>
      </w:r>
      <w:r w:rsidRPr="00ED72D5">
        <w:rPr>
          <w:rFonts w:asciiTheme="majorBidi" w:hAnsiTheme="majorBidi" w:cs="B Mitra"/>
          <w:rtl/>
          <w:lang w:bidi="fa-IR"/>
        </w:rPr>
        <w:t xml:space="preserve"> نشانگر ک</w:t>
      </w:r>
      <w:r w:rsidRPr="00ED72D5">
        <w:rPr>
          <w:rFonts w:asciiTheme="majorBidi" w:hAnsiTheme="majorBidi" w:cs="B Mitra" w:hint="cs"/>
          <w:rtl/>
          <w:lang w:bidi="fa-IR"/>
        </w:rPr>
        <w:t>ی</w:t>
      </w:r>
      <w:r w:rsidRPr="00ED72D5">
        <w:rPr>
          <w:rFonts w:asciiTheme="majorBidi" w:hAnsiTheme="majorBidi" w:cs="B Mitra" w:hint="eastAsia"/>
          <w:rtl/>
          <w:lang w:bidi="fa-IR"/>
        </w:rPr>
        <w:t>ف</w:t>
      </w:r>
      <w:r w:rsidRPr="00ED72D5">
        <w:rPr>
          <w:rFonts w:asciiTheme="majorBidi" w:hAnsiTheme="majorBidi" w:cs="B Mitra" w:hint="cs"/>
          <w:rtl/>
          <w:lang w:bidi="fa-IR"/>
        </w:rPr>
        <w:t>ی</w:t>
      </w:r>
      <w:r w:rsidRPr="00ED72D5">
        <w:rPr>
          <w:rFonts w:asciiTheme="majorBidi" w:hAnsiTheme="majorBidi" w:cs="B Mitra" w:hint="eastAsia"/>
          <w:rtl/>
          <w:lang w:bidi="fa-IR"/>
        </w:rPr>
        <w:t>ت</w:t>
      </w:r>
      <w:r w:rsidRPr="00ED72D5">
        <w:rPr>
          <w:rFonts w:asciiTheme="majorBidi" w:hAnsiTheme="majorBidi" w:cs="B Mitra"/>
          <w:rtl/>
          <w:lang w:bidi="fa-IR"/>
        </w:rPr>
        <w:t xml:space="preserve"> و عملکرد است. </w:t>
      </w:r>
      <w:r>
        <w:rPr>
          <w:rFonts w:asciiTheme="majorBidi" w:hAnsiTheme="majorBidi" w:cs="B Mitra" w:hint="cs"/>
          <w:rtl/>
          <w:lang w:bidi="fa-IR"/>
        </w:rPr>
        <w:t>ظرفیت پذیرش</w:t>
      </w:r>
      <w:r w:rsidRPr="00ED72D5">
        <w:rPr>
          <w:rFonts w:asciiTheme="majorBidi" w:hAnsiTheme="majorBidi" w:cs="B Mitra"/>
          <w:rtl/>
          <w:lang w:bidi="fa-IR"/>
        </w:rPr>
        <w:t xml:space="preserve"> بالا به ا</w:t>
      </w:r>
      <w:r w:rsidRPr="00ED72D5">
        <w:rPr>
          <w:rFonts w:asciiTheme="majorBidi" w:hAnsiTheme="majorBidi" w:cs="B Mitra" w:hint="cs"/>
          <w:rtl/>
          <w:lang w:bidi="fa-IR"/>
        </w:rPr>
        <w:t>ی</w:t>
      </w:r>
      <w:r w:rsidRPr="00ED72D5">
        <w:rPr>
          <w:rFonts w:asciiTheme="majorBidi" w:hAnsiTheme="majorBidi" w:cs="B Mitra" w:hint="eastAsia"/>
          <w:rtl/>
          <w:lang w:bidi="fa-IR"/>
        </w:rPr>
        <w:t>ن</w:t>
      </w:r>
      <w:r w:rsidRPr="00ED72D5">
        <w:rPr>
          <w:rFonts w:asciiTheme="majorBidi" w:hAnsiTheme="majorBidi" w:cs="B Mitra"/>
          <w:rtl/>
          <w:lang w:bidi="fa-IR"/>
        </w:rPr>
        <w:t xml:space="preserve"> معن</w:t>
      </w:r>
      <w:r w:rsidRPr="00ED72D5">
        <w:rPr>
          <w:rFonts w:asciiTheme="majorBidi" w:hAnsiTheme="majorBidi" w:cs="B Mitra" w:hint="cs"/>
          <w:rtl/>
          <w:lang w:bidi="fa-IR"/>
        </w:rPr>
        <w:t>ی</w:t>
      </w:r>
      <w:r w:rsidRPr="00ED72D5">
        <w:rPr>
          <w:rFonts w:asciiTheme="majorBidi" w:hAnsiTheme="majorBidi" w:cs="B Mitra"/>
          <w:rtl/>
          <w:lang w:bidi="fa-IR"/>
        </w:rPr>
        <w:t xml:space="preserve"> است که کمتر</w:t>
      </w:r>
      <w:r w:rsidRPr="00ED72D5">
        <w:rPr>
          <w:rFonts w:asciiTheme="majorBidi" w:hAnsiTheme="majorBidi" w:cs="B Mitra" w:hint="cs"/>
          <w:rtl/>
          <w:lang w:bidi="fa-IR"/>
        </w:rPr>
        <w:t>ی</w:t>
      </w:r>
      <w:r w:rsidRPr="00ED72D5">
        <w:rPr>
          <w:rFonts w:asciiTheme="majorBidi" w:hAnsiTheme="majorBidi" w:cs="B Mitra" w:hint="eastAsia"/>
          <w:rtl/>
          <w:lang w:bidi="fa-IR"/>
        </w:rPr>
        <w:t>ن</w:t>
      </w:r>
      <w:r w:rsidRPr="00ED72D5">
        <w:rPr>
          <w:rFonts w:asciiTheme="majorBidi" w:hAnsiTheme="majorBidi" w:cs="B Mitra"/>
          <w:rtl/>
          <w:lang w:bidi="fa-IR"/>
        </w:rPr>
        <w:t xml:space="preserve"> تعداد پکت در طول انتقال داده از منب</w:t>
      </w:r>
      <w:r w:rsidRPr="00ED72D5">
        <w:rPr>
          <w:rFonts w:asciiTheme="majorBidi" w:hAnsiTheme="majorBidi" w:cs="B Mitra" w:hint="eastAsia"/>
          <w:rtl/>
          <w:lang w:bidi="fa-IR"/>
        </w:rPr>
        <w:t>ع</w:t>
      </w:r>
      <w:r w:rsidRPr="00ED72D5">
        <w:rPr>
          <w:rFonts w:asciiTheme="majorBidi" w:hAnsiTheme="majorBidi" w:cs="B Mitra"/>
          <w:rtl/>
          <w:lang w:bidi="fa-IR"/>
        </w:rPr>
        <w:t xml:space="preserve"> به مقصد </w:t>
      </w:r>
      <w:r w:rsidR="00645BCE">
        <w:rPr>
          <w:rFonts w:asciiTheme="majorBidi" w:hAnsiTheme="majorBidi" w:cs="B Mitra" w:hint="cs"/>
          <w:rtl/>
          <w:lang w:bidi="fa-IR"/>
        </w:rPr>
        <w:t>رها</w:t>
      </w:r>
      <w:r w:rsidRPr="00ED72D5">
        <w:rPr>
          <w:rFonts w:asciiTheme="majorBidi" w:hAnsiTheme="majorBidi" w:cs="B Mitra"/>
          <w:rtl/>
          <w:lang w:bidi="fa-IR"/>
        </w:rPr>
        <w:t xml:space="preserve"> شده است. </w:t>
      </w:r>
      <w:r w:rsidR="00645BCE">
        <w:rPr>
          <w:rFonts w:asciiTheme="majorBidi" w:hAnsiTheme="majorBidi" w:cs="B Mitra" w:hint="cs"/>
          <w:rtl/>
          <w:lang w:bidi="fa-IR"/>
        </w:rPr>
        <w:t xml:space="preserve">که </w:t>
      </w:r>
      <w:r w:rsidRPr="00ED72D5">
        <w:rPr>
          <w:rFonts w:asciiTheme="majorBidi" w:hAnsiTheme="majorBidi" w:cs="B Mitra"/>
          <w:rtl/>
          <w:lang w:bidi="fa-IR"/>
        </w:rPr>
        <w:t>به صورت ز</w:t>
      </w:r>
      <w:r w:rsidRPr="00ED72D5">
        <w:rPr>
          <w:rFonts w:asciiTheme="majorBidi" w:hAnsiTheme="majorBidi" w:cs="B Mitra" w:hint="cs"/>
          <w:rtl/>
          <w:lang w:bidi="fa-IR"/>
        </w:rPr>
        <w:t>ی</w:t>
      </w:r>
      <w:r w:rsidRPr="00ED72D5">
        <w:rPr>
          <w:rFonts w:asciiTheme="majorBidi" w:hAnsiTheme="majorBidi" w:cs="B Mitra" w:hint="eastAsia"/>
          <w:rtl/>
          <w:lang w:bidi="fa-IR"/>
        </w:rPr>
        <w:t>ر</w:t>
      </w:r>
      <w:r w:rsidRPr="00ED72D5">
        <w:rPr>
          <w:rFonts w:asciiTheme="majorBidi" w:hAnsiTheme="majorBidi" w:cs="B Mitra"/>
          <w:rtl/>
          <w:lang w:bidi="fa-IR"/>
        </w:rPr>
        <w:t xml:space="preserve"> اندازه‌گ</w:t>
      </w:r>
      <w:r w:rsidRPr="00ED72D5">
        <w:rPr>
          <w:rFonts w:asciiTheme="majorBidi" w:hAnsiTheme="majorBidi" w:cs="B Mitra" w:hint="cs"/>
          <w:rtl/>
          <w:lang w:bidi="fa-IR"/>
        </w:rPr>
        <w:t>ی</w:t>
      </w:r>
      <w:r w:rsidRPr="00ED72D5">
        <w:rPr>
          <w:rFonts w:asciiTheme="majorBidi" w:hAnsiTheme="majorBidi" w:cs="B Mitra" w:hint="eastAsia"/>
          <w:rtl/>
          <w:lang w:bidi="fa-IR"/>
        </w:rPr>
        <w:t>ر</w:t>
      </w:r>
      <w:r w:rsidRPr="00ED72D5">
        <w:rPr>
          <w:rFonts w:asciiTheme="majorBidi" w:hAnsiTheme="majorBidi" w:cs="B Mitra" w:hint="cs"/>
          <w:rtl/>
          <w:lang w:bidi="fa-IR"/>
        </w:rPr>
        <w:t>ی</w:t>
      </w:r>
      <w:r w:rsidRPr="00ED72D5">
        <w:rPr>
          <w:rFonts w:asciiTheme="majorBidi" w:hAnsiTheme="majorBidi" w:cs="B Mitra"/>
          <w:rtl/>
          <w:lang w:bidi="fa-IR"/>
        </w:rPr>
        <w:t xml:space="preserve"> م</w:t>
      </w:r>
      <w:r w:rsidRPr="00ED72D5">
        <w:rPr>
          <w:rFonts w:asciiTheme="majorBidi" w:hAnsiTheme="majorBidi" w:cs="B Mitra" w:hint="cs"/>
          <w:rtl/>
          <w:lang w:bidi="fa-IR"/>
        </w:rPr>
        <w:t>ی‌</w:t>
      </w:r>
      <w:r w:rsidRPr="00ED72D5">
        <w:rPr>
          <w:rFonts w:asciiTheme="majorBidi" w:hAnsiTheme="majorBidi" w:cs="B Mitra" w:hint="eastAsia"/>
          <w:rtl/>
          <w:lang w:bidi="fa-IR"/>
        </w:rPr>
        <w:t>شود</w:t>
      </w:r>
      <w:r w:rsidRPr="00ED72D5">
        <w:rPr>
          <w:rFonts w:asciiTheme="majorBidi" w:hAnsiTheme="majorBidi" w:cs="B Mitra"/>
          <w:rtl/>
          <w:lang w:bidi="fa-IR"/>
        </w:rPr>
        <w:t>:</w:t>
      </w:r>
    </w:p>
    <w:p w:rsidR="00ED72D5" w:rsidRPr="00DF6B1E" w:rsidRDefault="00ED72D5" w:rsidP="00ED72D5">
      <w:pPr>
        <w:bidi/>
        <w:jc w:val="center"/>
        <w:rPr>
          <w:rFonts w:asciiTheme="majorBidi" w:hAnsiTheme="majorBidi" w:cs="B Mitra" w:hint="cs"/>
          <w:rtl/>
          <w:lang w:bidi="fa-IR"/>
        </w:rPr>
      </w:pPr>
      <w:r>
        <w:rPr>
          <w:rFonts w:asciiTheme="majorBidi" w:hAnsiTheme="majorBidi" w:cs="B Mitra" w:hint="cs"/>
          <w:noProof/>
          <w:rtl/>
        </w:rPr>
        <w:drawing>
          <wp:inline distT="0" distB="0" distL="0" distR="0">
            <wp:extent cx="1793876"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6-10 104305.png"/>
                    <pic:cNvPicPr/>
                  </pic:nvPicPr>
                  <pic:blipFill>
                    <a:blip r:embed="rId14">
                      <a:extLst>
                        <a:ext uri="{28A0092B-C50C-407E-A947-70E740481C1C}">
                          <a14:useLocalDpi xmlns:a14="http://schemas.microsoft.com/office/drawing/2010/main" val="0"/>
                        </a:ext>
                      </a:extLst>
                    </a:blip>
                    <a:stretch>
                      <a:fillRect/>
                    </a:stretch>
                  </pic:blipFill>
                  <pic:spPr>
                    <a:xfrm>
                      <a:off x="0" y="0"/>
                      <a:ext cx="1812965" cy="385054"/>
                    </a:xfrm>
                    <a:prstGeom prst="rect">
                      <a:avLst/>
                    </a:prstGeom>
                  </pic:spPr>
                </pic:pic>
              </a:graphicData>
            </a:graphic>
          </wp:inline>
        </w:drawing>
      </w:r>
    </w:p>
    <w:p w:rsidR="00AB78A4" w:rsidRDefault="00ED72D5" w:rsidP="00645BCE">
      <w:pPr>
        <w:bidi/>
        <w:jc w:val="both"/>
        <w:rPr>
          <w:rFonts w:asciiTheme="majorBidi" w:hAnsiTheme="majorBidi" w:cs="B Mitra"/>
          <w:rtl/>
          <w:lang w:bidi="fa-IR"/>
        </w:rPr>
      </w:pPr>
      <w:r>
        <w:rPr>
          <w:rFonts w:asciiTheme="majorBidi" w:hAnsiTheme="majorBidi" w:cs="B Mitra" w:hint="cs"/>
          <w:rtl/>
          <w:lang w:bidi="fa-IR"/>
        </w:rPr>
        <w:t xml:space="preserve">در این معادله، </w:t>
      </w:r>
      <w:r>
        <w:rPr>
          <w:rFonts w:asciiTheme="majorBidi" w:hAnsiTheme="majorBidi" w:cs="B Mitra"/>
          <w:i/>
          <w:iCs/>
          <w:lang w:val="fr-FR" w:bidi="fa-IR"/>
        </w:rPr>
        <w:t>G</w:t>
      </w:r>
      <w:r>
        <w:rPr>
          <w:rFonts w:asciiTheme="majorBidi" w:hAnsiTheme="majorBidi" w:cs="B Mitra" w:hint="cs"/>
          <w:rtl/>
          <w:lang w:bidi="fa-IR"/>
        </w:rPr>
        <w:t xml:space="preserve"> ظرفیت پذیرش، </w:t>
      </w:r>
      <w:r>
        <w:rPr>
          <w:rFonts w:asciiTheme="majorBidi" w:hAnsiTheme="majorBidi" w:cs="B Mitra"/>
          <w:i/>
          <w:iCs/>
          <w:lang w:bidi="fa-IR"/>
        </w:rPr>
        <w:t>B</w:t>
      </w:r>
      <w:r>
        <w:rPr>
          <w:rFonts w:asciiTheme="majorBidi" w:hAnsiTheme="majorBidi" w:cs="B Mitra"/>
          <w:i/>
          <w:iCs/>
          <w:vertAlign w:val="subscript"/>
          <w:lang w:bidi="fa-IR"/>
        </w:rPr>
        <w:t>r</w:t>
      </w:r>
      <w:r>
        <w:rPr>
          <w:rFonts w:asciiTheme="majorBidi" w:hAnsiTheme="majorBidi" w:cs="B Mitra" w:hint="cs"/>
          <w:i/>
          <w:iCs/>
          <w:vertAlign w:val="subscript"/>
          <w:rtl/>
          <w:lang w:bidi="fa-IR"/>
        </w:rPr>
        <w:t xml:space="preserve"> </w:t>
      </w:r>
      <w:r w:rsidR="00645BCE">
        <w:rPr>
          <w:rFonts w:asciiTheme="majorBidi" w:hAnsiTheme="majorBidi" w:cs="B Mitra" w:hint="cs"/>
          <w:rtl/>
          <w:lang w:bidi="fa-IR"/>
        </w:rPr>
        <w:t>تعداد بایت</w:t>
      </w:r>
      <w:r w:rsidR="00645BCE">
        <w:rPr>
          <w:rFonts w:asciiTheme="majorBidi" w:hAnsiTheme="majorBidi" w:cs="B Mitra"/>
          <w:rtl/>
          <w:lang w:bidi="fa-IR"/>
        </w:rPr>
        <w:softHyphen/>
      </w:r>
      <w:r w:rsidR="00645BCE">
        <w:rPr>
          <w:rFonts w:asciiTheme="majorBidi" w:hAnsiTheme="majorBidi" w:cs="B Mitra" w:hint="cs"/>
          <w:rtl/>
          <w:lang w:bidi="fa-IR"/>
        </w:rPr>
        <w:t xml:space="preserve">های </w:t>
      </w:r>
      <w:r w:rsidR="00645BCE">
        <w:rPr>
          <w:rFonts w:asciiTheme="majorBidi" w:hAnsiTheme="majorBidi" w:cs="B Mitra" w:hint="cs"/>
          <w:rtl/>
          <w:lang w:bidi="fa-IR"/>
        </w:rPr>
        <w:t xml:space="preserve">نهایی </w:t>
      </w:r>
      <w:r w:rsidR="00645BCE">
        <w:rPr>
          <w:rFonts w:asciiTheme="majorBidi" w:hAnsiTheme="majorBidi" w:cs="B Mitra" w:hint="cs"/>
          <w:rtl/>
          <w:lang w:bidi="fa-IR"/>
        </w:rPr>
        <w:t xml:space="preserve">دریافت شده و </w:t>
      </w:r>
      <w:r w:rsidR="00645BCE">
        <w:rPr>
          <w:rFonts w:asciiTheme="majorBidi" w:hAnsiTheme="majorBidi" w:cs="B Mitra"/>
          <w:i/>
          <w:iCs/>
          <w:lang w:bidi="fa-IR"/>
        </w:rPr>
        <w:t>T</w:t>
      </w:r>
      <w:r w:rsidR="00645BCE">
        <w:rPr>
          <w:rFonts w:asciiTheme="majorBidi" w:hAnsiTheme="majorBidi" w:cs="B Mitra" w:hint="cs"/>
          <w:i/>
          <w:iCs/>
          <w:rtl/>
          <w:lang w:bidi="fa-IR"/>
        </w:rPr>
        <w:t xml:space="preserve"> </w:t>
      </w:r>
      <w:r w:rsidR="00645BCE">
        <w:rPr>
          <w:rFonts w:asciiTheme="majorBidi" w:hAnsiTheme="majorBidi" w:cs="B Mitra" w:hint="cs"/>
          <w:rtl/>
          <w:lang w:bidi="fa-IR"/>
        </w:rPr>
        <w:t>زمان شبیه سازی شده است.</w:t>
      </w:r>
    </w:p>
    <w:p w:rsidR="00645BCE" w:rsidRDefault="00645BCE" w:rsidP="00645BCE">
      <w:pPr>
        <w:bidi/>
        <w:jc w:val="both"/>
        <w:rPr>
          <w:rFonts w:asciiTheme="majorBidi" w:hAnsiTheme="majorBidi" w:cs="B Mitra" w:hint="cs"/>
          <w:rtl/>
          <w:lang w:bidi="fa-IR"/>
        </w:rPr>
      </w:pPr>
      <w:r>
        <w:rPr>
          <w:rFonts w:asciiTheme="majorBidi" w:hAnsiTheme="majorBidi" w:cs="B Mitra" w:hint="cs"/>
          <w:rtl/>
          <w:lang w:bidi="fa-IR"/>
        </w:rPr>
        <w:t>3. تاخیر سراسری</w:t>
      </w:r>
    </w:p>
    <w:p w:rsidR="00645BCE" w:rsidRDefault="00645BCE" w:rsidP="00645BCE">
      <w:pPr>
        <w:bidi/>
        <w:jc w:val="both"/>
        <w:rPr>
          <w:rFonts w:asciiTheme="majorBidi" w:hAnsiTheme="majorBidi" w:cs="B Mitra"/>
          <w:rtl/>
          <w:lang w:bidi="fa-IR"/>
        </w:rPr>
      </w:pPr>
      <w:r w:rsidRPr="00645BCE">
        <w:rPr>
          <w:rFonts w:asciiTheme="majorBidi" w:hAnsiTheme="majorBidi" w:cs="B Mitra"/>
          <w:rtl/>
        </w:rPr>
        <w:lastRenderedPageBreak/>
        <w:t>این</w:t>
      </w:r>
      <w:r>
        <w:rPr>
          <w:rFonts w:asciiTheme="majorBidi" w:hAnsiTheme="majorBidi" w:cs="B Mitra" w:hint="cs"/>
          <w:rtl/>
        </w:rPr>
        <w:t xml:space="preserve"> </w:t>
      </w:r>
      <w:r w:rsidRPr="00645BCE">
        <w:rPr>
          <w:rFonts w:asciiTheme="majorBidi" w:hAnsiTheme="majorBidi" w:cs="B Mitra"/>
          <w:rtl/>
        </w:rPr>
        <w:t xml:space="preserve">مدت زمانی است که </w:t>
      </w:r>
      <w:r w:rsidR="00E46D55">
        <w:rPr>
          <w:rFonts w:asciiTheme="majorBidi" w:hAnsiTheme="majorBidi" w:cs="B Mitra"/>
          <w:rtl/>
        </w:rPr>
        <w:t>پکت</w:t>
      </w:r>
      <w:r w:rsidRPr="00645BCE">
        <w:rPr>
          <w:rFonts w:asciiTheme="majorBidi" w:hAnsiTheme="majorBidi" w:cs="B Mitra"/>
          <w:rtl/>
        </w:rPr>
        <w:t xml:space="preserve"> های داده با موفقیت به گره مقصد تحویل</w:t>
      </w:r>
      <w:r>
        <w:rPr>
          <w:rFonts w:asciiTheme="majorBidi" w:hAnsiTheme="majorBidi" w:cs="B Mitra" w:hint="cs"/>
          <w:rtl/>
        </w:rPr>
        <w:t xml:space="preserve"> </w:t>
      </w:r>
      <w:r w:rsidRPr="00645BCE">
        <w:rPr>
          <w:rFonts w:asciiTheme="majorBidi" w:hAnsiTheme="majorBidi" w:cs="B Mitra"/>
          <w:rtl/>
        </w:rPr>
        <w:t>داده می شوند، زیرا از گره فرستنده منتقل شده اند. به آن تحویل</w:t>
      </w:r>
      <w:r>
        <w:rPr>
          <w:rFonts w:asciiTheme="majorBidi" w:hAnsiTheme="majorBidi" w:cs="B Mitra" w:hint="cs"/>
          <w:rtl/>
        </w:rPr>
        <w:t xml:space="preserve"> </w:t>
      </w:r>
      <w:r w:rsidRPr="00645BCE">
        <w:rPr>
          <w:rFonts w:asciiTheme="majorBidi" w:hAnsiTheme="majorBidi" w:cs="B Mitra"/>
          <w:rtl/>
        </w:rPr>
        <w:t>یک طرفه</w:t>
      </w:r>
      <w:r w:rsidRPr="00645BCE">
        <w:rPr>
          <w:rFonts w:asciiTheme="majorBidi" w:hAnsiTheme="majorBidi" w:cs="B Mitra"/>
          <w:lang w:bidi="fa-IR"/>
        </w:rPr>
        <w:t xml:space="preserve"> (OWD</w:t>
      </w:r>
      <w:r>
        <w:rPr>
          <w:rFonts w:asciiTheme="majorBidi" w:hAnsiTheme="majorBidi" w:cs="B Mitra"/>
          <w:lang w:bidi="fa-IR"/>
        </w:rPr>
        <w:t>)</w:t>
      </w:r>
      <w:r w:rsidRPr="00645BCE">
        <w:rPr>
          <w:rFonts w:asciiTheme="majorBidi" w:hAnsiTheme="majorBidi" w:cs="B Mitra"/>
          <w:lang w:bidi="fa-IR"/>
        </w:rPr>
        <w:t xml:space="preserve"> </w:t>
      </w:r>
      <w:r w:rsidRPr="00645BCE">
        <w:rPr>
          <w:rFonts w:asciiTheme="majorBidi" w:hAnsiTheme="majorBidi" w:cs="B Mitra"/>
          <w:rtl/>
        </w:rPr>
        <w:t>نیز می گویند</w:t>
      </w:r>
      <w:r w:rsidRPr="00645BCE">
        <w:rPr>
          <w:rFonts w:asciiTheme="majorBidi" w:hAnsiTheme="majorBidi" w:cs="B Mitra"/>
          <w:lang w:bidi="fa-IR"/>
        </w:rPr>
        <w:t>.</w:t>
      </w:r>
      <w:r>
        <w:rPr>
          <w:rFonts w:asciiTheme="majorBidi" w:hAnsiTheme="majorBidi" w:cs="B Mitra" w:hint="cs"/>
          <w:rtl/>
          <w:lang w:bidi="fa-IR"/>
        </w:rPr>
        <w:t xml:space="preserve"> </w:t>
      </w:r>
      <w:r w:rsidRPr="00645BCE">
        <w:rPr>
          <w:rFonts w:asciiTheme="majorBidi" w:hAnsiTheme="majorBidi" w:cs="B Mitra"/>
          <w:rtl/>
          <w:lang w:bidi="fa-IR"/>
        </w:rPr>
        <w:t>ا</w:t>
      </w:r>
      <w:r w:rsidRPr="00645BCE">
        <w:rPr>
          <w:rFonts w:asciiTheme="majorBidi" w:hAnsiTheme="majorBidi" w:cs="B Mitra" w:hint="cs"/>
          <w:rtl/>
          <w:lang w:bidi="fa-IR"/>
        </w:rPr>
        <w:t>ی</w:t>
      </w:r>
      <w:r w:rsidRPr="00645BCE">
        <w:rPr>
          <w:rFonts w:asciiTheme="majorBidi" w:hAnsiTheme="majorBidi" w:cs="B Mitra" w:hint="eastAsia"/>
          <w:rtl/>
          <w:lang w:bidi="fa-IR"/>
        </w:rPr>
        <w:t>ن</w:t>
      </w:r>
      <w:r w:rsidRPr="00645BCE">
        <w:rPr>
          <w:rFonts w:asciiTheme="majorBidi" w:hAnsiTheme="majorBidi" w:cs="B Mitra"/>
          <w:rtl/>
          <w:lang w:bidi="fa-IR"/>
        </w:rPr>
        <w:t xml:space="preserve"> شامل تمام انواع تاخ</w:t>
      </w:r>
      <w:r w:rsidRPr="00645BCE">
        <w:rPr>
          <w:rFonts w:asciiTheme="majorBidi" w:hAnsiTheme="majorBidi" w:cs="B Mitra" w:hint="cs"/>
          <w:rtl/>
          <w:lang w:bidi="fa-IR"/>
        </w:rPr>
        <w:t>ی</w:t>
      </w:r>
      <w:r w:rsidRPr="00645BCE">
        <w:rPr>
          <w:rFonts w:asciiTheme="majorBidi" w:hAnsiTheme="majorBidi" w:cs="B Mitra" w:hint="eastAsia"/>
          <w:rtl/>
          <w:lang w:bidi="fa-IR"/>
        </w:rPr>
        <w:t>رها</w:t>
      </w:r>
      <w:r w:rsidRPr="00645BCE">
        <w:rPr>
          <w:rFonts w:asciiTheme="majorBidi" w:hAnsiTheme="majorBidi" w:cs="B Mitra"/>
          <w:rtl/>
          <w:lang w:bidi="fa-IR"/>
        </w:rPr>
        <w:t xml:space="preserve"> م</w:t>
      </w:r>
      <w:r w:rsidRPr="00645BCE">
        <w:rPr>
          <w:rFonts w:asciiTheme="majorBidi" w:hAnsiTheme="majorBidi" w:cs="B Mitra" w:hint="cs"/>
          <w:rtl/>
          <w:lang w:bidi="fa-IR"/>
        </w:rPr>
        <w:t>ی‌</w:t>
      </w:r>
      <w:r w:rsidRPr="00645BCE">
        <w:rPr>
          <w:rFonts w:asciiTheme="majorBidi" w:hAnsiTheme="majorBidi" w:cs="B Mitra" w:hint="eastAsia"/>
          <w:rtl/>
          <w:lang w:bidi="fa-IR"/>
        </w:rPr>
        <w:t>شود</w:t>
      </w:r>
      <w:r w:rsidRPr="00645BCE">
        <w:rPr>
          <w:rFonts w:asciiTheme="majorBidi" w:hAnsiTheme="majorBidi" w:cs="B Mitra"/>
          <w:rtl/>
          <w:lang w:bidi="fa-IR"/>
        </w:rPr>
        <w:t>. وقت</w:t>
      </w:r>
      <w:r w:rsidRPr="00645BCE">
        <w:rPr>
          <w:rFonts w:asciiTheme="majorBidi" w:hAnsiTheme="majorBidi" w:cs="B Mitra" w:hint="cs"/>
          <w:rtl/>
          <w:lang w:bidi="fa-IR"/>
        </w:rPr>
        <w:t>ی</w:t>
      </w:r>
      <w:r w:rsidRPr="00645BCE">
        <w:rPr>
          <w:rFonts w:asciiTheme="majorBidi" w:hAnsiTheme="majorBidi" w:cs="B Mitra"/>
          <w:rtl/>
          <w:lang w:bidi="fa-IR"/>
        </w:rPr>
        <w:t xml:space="preserve"> گره منبع </w:t>
      </w:r>
      <w:r w:rsidR="00E46D55">
        <w:rPr>
          <w:rFonts w:asciiTheme="majorBidi" w:hAnsiTheme="majorBidi" w:cs="B Mitra"/>
          <w:rtl/>
          <w:lang w:bidi="fa-IR"/>
        </w:rPr>
        <w:t>پکت</w:t>
      </w:r>
      <w:r w:rsidRPr="00645BCE">
        <w:rPr>
          <w:rFonts w:asciiTheme="majorBidi" w:hAnsiTheme="majorBidi" w:cs="B Mitra"/>
          <w:rtl/>
          <w:lang w:bidi="fa-IR"/>
        </w:rPr>
        <w:t>‌ها</w:t>
      </w:r>
      <w:r w:rsidRPr="00645BCE">
        <w:rPr>
          <w:rFonts w:asciiTheme="majorBidi" w:hAnsiTheme="majorBidi" w:cs="B Mitra" w:hint="cs"/>
          <w:rtl/>
          <w:lang w:bidi="fa-IR"/>
        </w:rPr>
        <w:t>ی</w:t>
      </w:r>
      <w:r w:rsidRPr="00645BCE">
        <w:rPr>
          <w:rFonts w:asciiTheme="majorBidi" w:hAnsiTheme="majorBidi" w:cs="B Mitra"/>
          <w:rtl/>
          <w:lang w:bidi="fa-IR"/>
        </w:rPr>
        <w:t xml:space="preserve"> داده‌ا</w:t>
      </w:r>
      <w:r w:rsidRPr="00645BCE">
        <w:rPr>
          <w:rFonts w:asciiTheme="majorBidi" w:hAnsiTheme="majorBidi" w:cs="B Mitra" w:hint="cs"/>
          <w:rtl/>
          <w:lang w:bidi="fa-IR"/>
        </w:rPr>
        <w:t>ی</w:t>
      </w:r>
      <w:r w:rsidRPr="00645BCE">
        <w:rPr>
          <w:rFonts w:asciiTheme="majorBidi" w:hAnsiTheme="majorBidi" w:cs="B Mitra"/>
          <w:rtl/>
          <w:lang w:bidi="fa-IR"/>
        </w:rPr>
        <w:t xml:space="preserve"> برا</w:t>
      </w:r>
      <w:r w:rsidRPr="00645BCE">
        <w:rPr>
          <w:rFonts w:asciiTheme="majorBidi" w:hAnsiTheme="majorBidi" w:cs="B Mitra" w:hint="cs"/>
          <w:rtl/>
          <w:lang w:bidi="fa-IR"/>
        </w:rPr>
        <w:t>ی</w:t>
      </w:r>
      <w:r w:rsidRPr="00645BCE">
        <w:rPr>
          <w:rFonts w:asciiTheme="majorBidi" w:hAnsiTheme="majorBidi" w:cs="B Mitra"/>
          <w:rtl/>
          <w:lang w:bidi="fa-IR"/>
        </w:rPr>
        <w:t xml:space="preserve"> ارسال دارد، به جدول مس</w:t>
      </w:r>
      <w:r w:rsidRPr="00645BCE">
        <w:rPr>
          <w:rFonts w:asciiTheme="majorBidi" w:hAnsiTheme="majorBidi" w:cs="B Mitra" w:hint="cs"/>
          <w:rtl/>
          <w:lang w:bidi="fa-IR"/>
        </w:rPr>
        <w:t>ی</w:t>
      </w:r>
      <w:r w:rsidRPr="00645BCE">
        <w:rPr>
          <w:rFonts w:asciiTheme="majorBidi" w:hAnsiTheme="majorBidi" w:cs="B Mitra" w:hint="eastAsia"/>
          <w:rtl/>
          <w:lang w:bidi="fa-IR"/>
        </w:rPr>
        <w:t>ر</w:t>
      </w:r>
      <w:r w:rsidRPr="00645BCE">
        <w:rPr>
          <w:rFonts w:asciiTheme="majorBidi" w:hAnsiTheme="majorBidi" w:cs="B Mitra" w:hint="cs"/>
          <w:rtl/>
          <w:lang w:bidi="fa-IR"/>
        </w:rPr>
        <w:t>ی</w:t>
      </w:r>
      <w:r w:rsidRPr="00645BCE">
        <w:rPr>
          <w:rFonts w:asciiTheme="majorBidi" w:hAnsiTheme="majorBidi" w:cs="B Mitra"/>
          <w:rtl/>
          <w:lang w:bidi="fa-IR"/>
        </w:rPr>
        <w:t xml:space="preserve"> خود مشاوره م</w:t>
      </w:r>
      <w:r w:rsidRPr="00645BCE">
        <w:rPr>
          <w:rFonts w:asciiTheme="majorBidi" w:hAnsiTheme="majorBidi" w:cs="B Mitra" w:hint="cs"/>
          <w:rtl/>
          <w:lang w:bidi="fa-IR"/>
        </w:rPr>
        <w:t>ی‌</w:t>
      </w:r>
      <w:r w:rsidRPr="00645BCE">
        <w:rPr>
          <w:rFonts w:asciiTheme="majorBidi" w:hAnsiTheme="majorBidi" w:cs="B Mitra" w:hint="eastAsia"/>
          <w:rtl/>
          <w:lang w:bidi="fa-IR"/>
        </w:rPr>
        <w:t>کند</w:t>
      </w:r>
      <w:r w:rsidRPr="00645BCE">
        <w:rPr>
          <w:rFonts w:asciiTheme="majorBidi" w:hAnsiTheme="majorBidi" w:cs="B Mitra"/>
          <w:rtl/>
          <w:lang w:bidi="fa-IR"/>
        </w:rPr>
        <w:t xml:space="preserve"> تا بررس</w:t>
      </w:r>
      <w:r w:rsidRPr="00645BCE">
        <w:rPr>
          <w:rFonts w:asciiTheme="majorBidi" w:hAnsiTheme="majorBidi" w:cs="B Mitra" w:hint="cs"/>
          <w:rtl/>
          <w:lang w:bidi="fa-IR"/>
        </w:rPr>
        <w:t>ی</w:t>
      </w:r>
      <w:r w:rsidRPr="00645BCE">
        <w:rPr>
          <w:rFonts w:asciiTheme="majorBidi" w:hAnsiTheme="majorBidi" w:cs="B Mitra"/>
          <w:rtl/>
          <w:lang w:bidi="fa-IR"/>
        </w:rPr>
        <w:t xml:space="preserve"> کند آ</w:t>
      </w:r>
      <w:r w:rsidRPr="00645BCE">
        <w:rPr>
          <w:rFonts w:asciiTheme="majorBidi" w:hAnsiTheme="majorBidi" w:cs="B Mitra" w:hint="cs"/>
          <w:rtl/>
          <w:lang w:bidi="fa-IR"/>
        </w:rPr>
        <w:t>ی</w:t>
      </w:r>
      <w:r w:rsidRPr="00645BCE">
        <w:rPr>
          <w:rFonts w:asciiTheme="majorBidi" w:hAnsiTheme="majorBidi" w:cs="B Mitra" w:hint="eastAsia"/>
          <w:rtl/>
          <w:lang w:bidi="fa-IR"/>
        </w:rPr>
        <w:t>ا</w:t>
      </w:r>
      <w:r w:rsidRPr="00645BCE">
        <w:rPr>
          <w:rFonts w:asciiTheme="majorBidi" w:hAnsiTheme="majorBidi" w:cs="B Mitra"/>
          <w:rtl/>
          <w:lang w:bidi="fa-IR"/>
        </w:rPr>
        <w:t xml:space="preserve"> مس</w:t>
      </w:r>
      <w:r w:rsidRPr="00645BCE">
        <w:rPr>
          <w:rFonts w:asciiTheme="majorBidi" w:hAnsiTheme="majorBidi" w:cs="B Mitra" w:hint="cs"/>
          <w:rtl/>
          <w:lang w:bidi="fa-IR"/>
        </w:rPr>
        <w:t>ی</w:t>
      </w:r>
      <w:r w:rsidRPr="00645BCE">
        <w:rPr>
          <w:rFonts w:asciiTheme="majorBidi" w:hAnsiTheme="majorBidi" w:cs="B Mitra" w:hint="eastAsia"/>
          <w:rtl/>
          <w:lang w:bidi="fa-IR"/>
        </w:rPr>
        <w:t>ر</w:t>
      </w:r>
      <w:r w:rsidRPr="00645BCE">
        <w:rPr>
          <w:rFonts w:asciiTheme="majorBidi" w:hAnsiTheme="majorBidi" w:cs="B Mitra" w:hint="cs"/>
          <w:rtl/>
          <w:lang w:bidi="fa-IR"/>
        </w:rPr>
        <w:t>ی</w:t>
      </w:r>
      <w:r w:rsidRPr="00645BCE">
        <w:rPr>
          <w:rFonts w:asciiTheme="majorBidi" w:hAnsiTheme="majorBidi" w:cs="B Mitra"/>
          <w:rtl/>
          <w:lang w:bidi="fa-IR"/>
        </w:rPr>
        <w:t xml:space="preserve"> به مقصد نها</w:t>
      </w:r>
      <w:r w:rsidRPr="00645BCE">
        <w:rPr>
          <w:rFonts w:asciiTheme="majorBidi" w:hAnsiTheme="majorBidi" w:cs="B Mitra" w:hint="cs"/>
          <w:rtl/>
          <w:lang w:bidi="fa-IR"/>
        </w:rPr>
        <w:t>یی</w:t>
      </w:r>
      <w:r w:rsidRPr="00645BCE">
        <w:rPr>
          <w:rFonts w:asciiTheme="majorBidi" w:hAnsiTheme="majorBidi" w:cs="B Mitra"/>
          <w:rtl/>
          <w:lang w:bidi="fa-IR"/>
        </w:rPr>
        <w:t xml:space="preserve"> وجود دارد </w:t>
      </w:r>
      <w:r w:rsidRPr="00645BCE">
        <w:rPr>
          <w:rFonts w:asciiTheme="majorBidi" w:hAnsiTheme="majorBidi" w:cs="B Mitra" w:hint="cs"/>
          <w:rtl/>
          <w:lang w:bidi="fa-IR"/>
        </w:rPr>
        <w:t>ی</w:t>
      </w:r>
      <w:r w:rsidRPr="00645BCE">
        <w:rPr>
          <w:rFonts w:asciiTheme="majorBidi" w:hAnsiTheme="majorBidi" w:cs="B Mitra" w:hint="eastAsia"/>
          <w:rtl/>
          <w:lang w:bidi="fa-IR"/>
        </w:rPr>
        <w:t>ا</w:t>
      </w:r>
      <w:r w:rsidRPr="00645BCE">
        <w:rPr>
          <w:rFonts w:asciiTheme="majorBidi" w:hAnsiTheme="majorBidi" w:cs="B Mitra"/>
          <w:rtl/>
          <w:lang w:bidi="fa-IR"/>
        </w:rPr>
        <w:t xml:space="preserve"> خ</w:t>
      </w:r>
      <w:r w:rsidRPr="00645BCE">
        <w:rPr>
          <w:rFonts w:asciiTheme="majorBidi" w:hAnsiTheme="majorBidi" w:cs="B Mitra" w:hint="cs"/>
          <w:rtl/>
          <w:lang w:bidi="fa-IR"/>
        </w:rPr>
        <w:t>ی</w:t>
      </w:r>
      <w:r w:rsidRPr="00645BCE">
        <w:rPr>
          <w:rFonts w:asciiTheme="majorBidi" w:hAnsiTheme="majorBidi" w:cs="B Mitra" w:hint="eastAsia"/>
          <w:rtl/>
          <w:lang w:bidi="fa-IR"/>
        </w:rPr>
        <w:t>ر</w:t>
      </w:r>
      <w:r w:rsidRPr="00645BCE">
        <w:rPr>
          <w:rFonts w:asciiTheme="majorBidi" w:hAnsiTheme="majorBidi" w:cs="B Mitra"/>
          <w:rtl/>
          <w:lang w:bidi="fa-IR"/>
        </w:rPr>
        <w:t>. اگر مس</w:t>
      </w:r>
      <w:r w:rsidRPr="00645BCE">
        <w:rPr>
          <w:rFonts w:asciiTheme="majorBidi" w:hAnsiTheme="majorBidi" w:cs="B Mitra" w:hint="cs"/>
          <w:rtl/>
          <w:lang w:bidi="fa-IR"/>
        </w:rPr>
        <w:t>ی</w:t>
      </w:r>
      <w:r w:rsidRPr="00645BCE">
        <w:rPr>
          <w:rFonts w:asciiTheme="majorBidi" w:hAnsiTheme="majorBidi" w:cs="B Mitra" w:hint="eastAsia"/>
          <w:rtl/>
          <w:lang w:bidi="fa-IR"/>
        </w:rPr>
        <w:t>ر</w:t>
      </w:r>
      <w:r w:rsidRPr="00645BCE">
        <w:rPr>
          <w:rFonts w:asciiTheme="majorBidi" w:hAnsiTheme="majorBidi" w:cs="B Mitra" w:hint="cs"/>
          <w:rtl/>
          <w:lang w:bidi="fa-IR"/>
        </w:rPr>
        <w:t>ی</w:t>
      </w:r>
      <w:r w:rsidRPr="00645BCE">
        <w:rPr>
          <w:rFonts w:asciiTheme="majorBidi" w:hAnsiTheme="majorBidi" w:cs="B Mitra"/>
          <w:rtl/>
          <w:lang w:bidi="fa-IR"/>
        </w:rPr>
        <w:t xml:space="preserve"> وجود نداشته باشد، به مرحله کشف مس</w:t>
      </w:r>
      <w:r w:rsidRPr="00645BCE">
        <w:rPr>
          <w:rFonts w:asciiTheme="majorBidi" w:hAnsiTheme="majorBidi" w:cs="B Mitra" w:hint="cs"/>
          <w:rtl/>
          <w:lang w:bidi="fa-IR"/>
        </w:rPr>
        <w:t>ی</w:t>
      </w:r>
      <w:r w:rsidRPr="00645BCE">
        <w:rPr>
          <w:rFonts w:asciiTheme="majorBidi" w:hAnsiTheme="majorBidi" w:cs="B Mitra" w:hint="eastAsia"/>
          <w:rtl/>
          <w:lang w:bidi="fa-IR"/>
        </w:rPr>
        <w:t>ر</w:t>
      </w:r>
      <w:r w:rsidRPr="00645BCE">
        <w:rPr>
          <w:rFonts w:asciiTheme="majorBidi" w:hAnsiTheme="majorBidi" w:cs="B Mitra"/>
          <w:rtl/>
          <w:lang w:bidi="fa-IR"/>
        </w:rPr>
        <w:t xml:space="preserve"> م</w:t>
      </w:r>
      <w:r w:rsidRPr="00645BCE">
        <w:rPr>
          <w:rFonts w:asciiTheme="majorBidi" w:hAnsiTheme="majorBidi" w:cs="B Mitra" w:hint="cs"/>
          <w:rtl/>
          <w:lang w:bidi="fa-IR"/>
        </w:rPr>
        <w:t>ی‌</w:t>
      </w:r>
      <w:r w:rsidRPr="00645BCE">
        <w:rPr>
          <w:rFonts w:asciiTheme="majorBidi" w:hAnsiTheme="majorBidi" w:cs="B Mitra" w:hint="eastAsia"/>
          <w:rtl/>
          <w:lang w:bidi="fa-IR"/>
        </w:rPr>
        <w:t>رود</w:t>
      </w:r>
      <w:r w:rsidRPr="00645BCE">
        <w:rPr>
          <w:rFonts w:asciiTheme="majorBidi" w:hAnsiTheme="majorBidi" w:cs="B Mitra"/>
          <w:rtl/>
          <w:lang w:bidi="fa-IR"/>
        </w:rPr>
        <w:t xml:space="preserve"> جا</w:t>
      </w:r>
      <w:r w:rsidRPr="00645BCE">
        <w:rPr>
          <w:rFonts w:asciiTheme="majorBidi" w:hAnsiTheme="majorBidi" w:cs="B Mitra" w:hint="cs"/>
          <w:rtl/>
          <w:lang w:bidi="fa-IR"/>
        </w:rPr>
        <w:t>یی</w:t>
      </w:r>
      <w:r w:rsidRPr="00645BCE">
        <w:rPr>
          <w:rFonts w:asciiTheme="majorBidi" w:hAnsiTheme="majorBidi" w:cs="B Mitra"/>
          <w:rtl/>
          <w:lang w:bidi="fa-IR"/>
        </w:rPr>
        <w:t xml:space="preserve"> که گره منبع پ</w:t>
      </w:r>
      <w:r w:rsidRPr="00645BCE">
        <w:rPr>
          <w:rFonts w:asciiTheme="majorBidi" w:hAnsiTheme="majorBidi" w:cs="B Mitra" w:hint="cs"/>
          <w:rtl/>
          <w:lang w:bidi="fa-IR"/>
        </w:rPr>
        <w:t>ی</w:t>
      </w:r>
      <w:r w:rsidRPr="00645BCE">
        <w:rPr>
          <w:rFonts w:asciiTheme="majorBidi" w:hAnsiTheme="majorBidi" w:cs="B Mitra" w:hint="eastAsia"/>
          <w:rtl/>
          <w:lang w:bidi="fa-IR"/>
        </w:rPr>
        <w:t>ام‌ها</w:t>
      </w:r>
      <w:r w:rsidRPr="00645BCE">
        <w:rPr>
          <w:rFonts w:asciiTheme="majorBidi" w:hAnsiTheme="majorBidi" w:cs="B Mitra" w:hint="cs"/>
          <w:rtl/>
          <w:lang w:bidi="fa-IR"/>
        </w:rPr>
        <w:t>ی</w:t>
      </w:r>
      <w:r w:rsidRPr="00645BCE">
        <w:rPr>
          <w:rFonts w:asciiTheme="majorBidi" w:hAnsiTheme="majorBidi" w:cs="B Mitra"/>
          <w:rtl/>
          <w:lang w:bidi="fa-IR"/>
        </w:rPr>
        <w:t xml:space="preserve"> </w:t>
      </w:r>
      <w:r w:rsidRPr="00645BCE">
        <w:rPr>
          <w:rFonts w:asciiTheme="majorBidi" w:hAnsiTheme="majorBidi" w:cs="B Mitra"/>
          <w:lang w:bidi="fa-IR"/>
        </w:rPr>
        <w:t>RREQ</w:t>
      </w:r>
      <w:r w:rsidRPr="00645BCE">
        <w:rPr>
          <w:rFonts w:asciiTheme="majorBidi" w:hAnsiTheme="majorBidi" w:cs="B Mitra"/>
          <w:rtl/>
          <w:lang w:bidi="fa-IR"/>
        </w:rPr>
        <w:t xml:space="preserve"> ر</w:t>
      </w:r>
      <w:r w:rsidRPr="00645BCE">
        <w:rPr>
          <w:rFonts w:asciiTheme="majorBidi" w:hAnsiTheme="majorBidi" w:cs="B Mitra" w:hint="eastAsia"/>
          <w:rtl/>
          <w:lang w:bidi="fa-IR"/>
        </w:rPr>
        <w:t>ا</w:t>
      </w:r>
      <w:r w:rsidRPr="00645BCE">
        <w:rPr>
          <w:rFonts w:asciiTheme="majorBidi" w:hAnsiTheme="majorBidi" w:cs="B Mitra"/>
          <w:rtl/>
          <w:lang w:bidi="fa-IR"/>
        </w:rPr>
        <w:t xml:space="preserve"> به گره‌ها</w:t>
      </w:r>
      <w:r w:rsidRPr="00645BCE">
        <w:rPr>
          <w:rFonts w:asciiTheme="majorBidi" w:hAnsiTheme="majorBidi" w:cs="B Mitra" w:hint="cs"/>
          <w:rtl/>
          <w:lang w:bidi="fa-IR"/>
        </w:rPr>
        <w:t>ی</w:t>
      </w:r>
      <w:r w:rsidRPr="00645BCE">
        <w:rPr>
          <w:rFonts w:asciiTheme="majorBidi" w:hAnsiTheme="majorBidi" w:cs="B Mitra"/>
          <w:rtl/>
          <w:lang w:bidi="fa-IR"/>
        </w:rPr>
        <w:t xml:space="preserve"> همسا</w:t>
      </w:r>
      <w:r w:rsidRPr="00645BCE">
        <w:rPr>
          <w:rFonts w:asciiTheme="majorBidi" w:hAnsiTheme="majorBidi" w:cs="B Mitra" w:hint="cs"/>
          <w:rtl/>
          <w:lang w:bidi="fa-IR"/>
        </w:rPr>
        <w:t>ی</w:t>
      </w:r>
      <w:r w:rsidRPr="00645BCE">
        <w:rPr>
          <w:rFonts w:asciiTheme="majorBidi" w:hAnsiTheme="majorBidi" w:cs="B Mitra" w:hint="eastAsia"/>
          <w:rtl/>
          <w:lang w:bidi="fa-IR"/>
        </w:rPr>
        <w:t>ه‌اش</w:t>
      </w:r>
      <w:r w:rsidRPr="00645BCE">
        <w:rPr>
          <w:rFonts w:asciiTheme="majorBidi" w:hAnsiTheme="majorBidi" w:cs="B Mitra"/>
          <w:rtl/>
          <w:lang w:bidi="fa-IR"/>
        </w:rPr>
        <w:t xml:space="preserve"> ارسال م</w:t>
      </w:r>
      <w:r w:rsidRPr="00645BCE">
        <w:rPr>
          <w:rFonts w:asciiTheme="majorBidi" w:hAnsiTheme="majorBidi" w:cs="B Mitra" w:hint="cs"/>
          <w:rtl/>
          <w:lang w:bidi="fa-IR"/>
        </w:rPr>
        <w:t>ی‌</w:t>
      </w:r>
      <w:r w:rsidRPr="00645BCE">
        <w:rPr>
          <w:rFonts w:asciiTheme="majorBidi" w:hAnsiTheme="majorBidi" w:cs="B Mitra" w:hint="eastAsia"/>
          <w:rtl/>
          <w:lang w:bidi="fa-IR"/>
        </w:rPr>
        <w:t>کند</w:t>
      </w:r>
      <w:r w:rsidRPr="00645BCE">
        <w:rPr>
          <w:rFonts w:asciiTheme="majorBidi" w:hAnsiTheme="majorBidi" w:cs="B Mitra"/>
          <w:rtl/>
          <w:lang w:bidi="fa-IR"/>
        </w:rPr>
        <w:t xml:space="preserve">. اگر </w:t>
      </w:r>
      <w:r w:rsidRPr="00645BCE">
        <w:rPr>
          <w:rFonts w:asciiTheme="majorBidi" w:hAnsiTheme="majorBidi" w:cs="B Mitra" w:hint="cs"/>
          <w:rtl/>
          <w:lang w:bidi="fa-IR"/>
        </w:rPr>
        <w:t>ی</w:t>
      </w:r>
      <w:r w:rsidRPr="00645BCE">
        <w:rPr>
          <w:rFonts w:asciiTheme="majorBidi" w:hAnsiTheme="majorBidi" w:cs="B Mitra" w:hint="eastAsia"/>
          <w:rtl/>
          <w:lang w:bidi="fa-IR"/>
        </w:rPr>
        <w:t>ک</w:t>
      </w:r>
      <w:r w:rsidRPr="00645BCE">
        <w:rPr>
          <w:rFonts w:asciiTheme="majorBidi" w:hAnsiTheme="majorBidi" w:cs="B Mitra" w:hint="cs"/>
          <w:rtl/>
          <w:lang w:bidi="fa-IR"/>
        </w:rPr>
        <w:t>ی</w:t>
      </w:r>
      <w:r w:rsidRPr="00645BCE">
        <w:rPr>
          <w:rFonts w:asciiTheme="majorBidi" w:hAnsiTheme="majorBidi" w:cs="B Mitra"/>
          <w:rtl/>
          <w:lang w:bidi="fa-IR"/>
        </w:rPr>
        <w:t xml:space="preserve"> از ا</w:t>
      </w:r>
      <w:r w:rsidRPr="00645BCE">
        <w:rPr>
          <w:rFonts w:asciiTheme="majorBidi" w:hAnsiTheme="majorBidi" w:cs="B Mitra" w:hint="cs"/>
          <w:rtl/>
          <w:lang w:bidi="fa-IR"/>
        </w:rPr>
        <w:t>ی</w:t>
      </w:r>
      <w:r w:rsidRPr="00645BCE">
        <w:rPr>
          <w:rFonts w:asciiTheme="majorBidi" w:hAnsiTheme="majorBidi" w:cs="B Mitra" w:hint="eastAsia"/>
          <w:rtl/>
          <w:lang w:bidi="fa-IR"/>
        </w:rPr>
        <w:t>ن</w:t>
      </w:r>
      <w:r w:rsidRPr="00645BCE">
        <w:rPr>
          <w:rFonts w:asciiTheme="majorBidi" w:hAnsiTheme="majorBidi" w:cs="B Mitra"/>
          <w:rtl/>
          <w:lang w:bidi="fa-IR"/>
        </w:rPr>
        <w:t xml:space="preserve"> گره‌ها</w:t>
      </w:r>
      <w:r w:rsidRPr="00645BCE">
        <w:rPr>
          <w:rFonts w:asciiTheme="majorBidi" w:hAnsiTheme="majorBidi" w:cs="B Mitra" w:hint="cs"/>
          <w:rtl/>
          <w:lang w:bidi="fa-IR"/>
        </w:rPr>
        <w:t>ی</w:t>
      </w:r>
      <w:r w:rsidRPr="00645BCE">
        <w:rPr>
          <w:rFonts w:asciiTheme="majorBidi" w:hAnsiTheme="majorBidi" w:cs="B Mitra"/>
          <w:rtl/>
          <w:lang w:bidi="fa-IR"/>
        </w:rPr>
        <w:t xml:space="preserve"> همسا</w:t>
      </w:r>
      <w:r w:rsidRPr="00645BCE">
        <w:rPr>
          <w:rFonts w:asciiTheme="majorBidi" w:hAnsiTheme="majorBidi" w:cs="B Mitra" w:hint="cs"/>
          <w:rtl/>
          <w:lang w:bidi="fa-IR"/>
        </w:rPr>
        <w:t>ی</w:t>
      </w:r>
      <w:r w:rsidRPr="00645BCE">
        <w:rPr>
          <w:rFonts w:asciiTheme="majorBidi" w:hAnsiTheme="majorBidi" w:cs="B Mitra" w:hint="eastAsia"/>
          <w:rtl/>
          <w:lang w:bidi="fa-IR"/>
        </w:rPr>
        <w:t>ه</w:t>
      </w:r>
      <w:r w:rsidRPr="00645BCE">
        <w:rPr>
          <w:rFonts w:asciiTheme="majorBidi" w:hAnsiTheme="majorBidi" w:cs="B Mitra"/>
          <w:rtl/>
          <w:lang w:bidi="fa-IR"/>
        </w:rPr>
        <w:t xml:space="preserve"> مس</w:t>
      </w:r>
      <w:r w:rsidRPr="00645BCE">
        <w:rPr>
          <w:rFonts w:asciiTheme="majorBidi" w:hAnsiTheme="majorBidi" w:cs="B Mitra" w:hint="cs"/>
          <w:rtl/>
          <w:lang w:bidi="fa-IR"/>
        </w:rPr>
        <w:t>ی</w:t>
      </w:r>
      <w:r w:rsidRPr="00645BCE">
        <w:rPr>
          <w:rFonts w:asciiTheme="majorBidi" w:hAnsiTheme="majorBidi" w:cs="B Mitra" w:hint="eastAsia"/>
          <w:rtl/>
          <w:lang w:bidi="fa-IR"/>
        </w:rPr>
        <w:t>ر</w:t>
      </w:r>
      <w:r w:rsidRPr="00645BCE">
        <w:rPr>
          <w:rFonts w:asciiTheme="majorBidi" w:hAnsiTheme="majorBidi" w:cs="B Mitra" w:hint="cs"/>
          <w:rtl/>
          <w:lang w:bidi="fa-IR"/>
        </w:rPr>
        <w:t>ی</w:t>
      </w:r>
      <w:r w:rsidRPr="00645BCE">
        <w:rPr>
          <w:rFonts w:asciiTheme="majorBidi" w:hAnsiTheme="majorBidi" w:cs="B Mitra"/>
          <w:rtl/>
          <w:lang w:bidi="fa-IR"/>
        </w:rPr>
        <w:t xml:space="preserve"> به مقصد نها</w:t>
      </w:r>
      <w:r w:rsidRPr="00645BCE">
        <w:rPr>
          <w:rFonts w:asciiTheme="majorBidi" w:hAnsiTheme="majorBidi" w:cs="B Mitra" w:hint="cs"/>
          <w:rtl/>
          <w:lang w:bidi="fa-IR"/>
        </w:rPr>
        <w:t>یی</w:t>
      </w:r>
      <w:r w:rsidRPr="00645BCE">
        <w:rPr>
          <w:rFonts w:asciiTheme="majorBidi" w:hAnsiTheme="majorBidi" w:cs="B Mitra"/>
          <w:rtl/>
          <w:lang w:bidi="fa-IR"/>
        </w:rPr>
        <w:t xml:space="preserve"> داشته باشد، پ</w:t>
      </w:r>
      <w:r w:rsidRPr="00645BCE">
        <w:rPr>
          <w:rFonts w:asciiTheme="majorBidi" w:hAnsiTheme="majorBidi" w:cs="B Mitra" w:hint="cs"/>
          <w:rtl/>
          <w:lang w:bidi="fa-IR"/>
        </w:rPr>
        <w:t>ی</w:t>
      </w:r>
      <w:r w:rsidRPr="00645BCE">
        <w:rPr>
          <w:rFonts w:asciiTheme="majorBidi" w:hAnsiTheme="majorBidi" w:cs="B Mitra" w:hint="eastAsia"/>
          <w:rtl/>
          <w:lang w:bidi="fa-IR"/>
        </w:rPr>
        <w:t>ام</w:t>
      </w:r>
      <w:r w:rsidRPr="00645BCE">
        <w:rPr>
          <w:rFonts w:asciiTheme="majorBidi" w:hAnsiTheme="majorBidi" w:cs="B Mitra"/>
          <w:rtl/>
          <w:lang w:bidi="fa-IR"/>
        </w:rPr>
        <w:t xml:space="preserve"> </w:t>
      </w:r>
      <w:r w:rsidRPr="00645BCE">
        <w:rPr>
          <w:rFonts w:asciiTheme="majorBidi" w:hAnsiTheme="majorBidi" w:cs="B Mitra"/>
          <w:lang w:bidi="fa-IR"/>
        </w:rPr>
        <w:t>RREP</w:t>
      </w:r>
      <w:r w:rsidRPr="00645BCE">
        <w:rPr>
          <w:rFonts w:asciiTheme="majorBidi" w:hAnsiTheme="majorBidi" w:cs="B Mitra"/>
          <w:rtl/>
          <w:lang w:bidi="fa-IR"/>
        </w:rPr>
        <w:t xml:space="preserve"> را به گره منبع برم</w:t>
      </w:r>
      <w:r w:rsidRPr="00645BCE">
        <w:rPr>
          <w:rFonts w:asciiTheme="majorBidi" w:hAnsiTheme="majorBidi" w:cs="B Mitra" w:hint="cs"/>
          <w:rtl/>
          <w:lang w:bidi="fa-IR"/>
        </w:rPr>
        <w:t>ی‌</w:t>
      </w:r>
      <w:r w:rsidRPr="00645BCE">
        <w:rPr>
          <w:rFonts w:asciiTheme="majorBidi" w:hAnsiTheme="majorBidi" w:cs="B Mitra" w:hint="eastAsia"/>
          <w:rtl/>
          <w:lang w:bidi="fa-IR"/>
        </w:rPr>
        <w:t>گرداند؛</w:t>
      </w:r>
      <w:r w:rsidRPr="00645BCE">
        <w:rPr>
          <w:rFonts w:asciiTheme="majorBidi" w:hAnsiTheme="majorBidi" w:cs="B Mitra"/>
          <w:rtl/>
          <w:lang w:bidi="fa-IR"/>
        </w:rPr>
        <w:t xml:space="preserve"> در غ</w:t>
      </w:r>
      <w:r w:rsidRPr="00645BCE">
        <w:rPr>
          <w:rFonts w:asciiTheme="majorBidi" w:hAnsiTheme="majorBidi" w:cs="B Mitra" w:hint="cs"/>
          <w:rtl/>
          <w:lang w:bidi="fa-IR"/>
        </w:rPr>
        <w:t>ی</w:t>
      </w:r>
      <w:r w:rsidRPr="00645BCE">
        <w:rPr>
          <w:rFonts w:asciiTheme="majorBidi" w:hAnsiTheme="majorBidi" w:cs="B Mitra" w:hint="eastAsia"/>
          <w:rtl/>
          <w:lang w:bidi="fa-IR"/>
        </w:rPr>
        <w:t>ر</w:t>
      </w:r>
      <w:r w:rsidRPr="00645BCE">
        <w:rPr>
          <w:rFonts w:asciiTheme="majorBidi" w:hAnsiTheme="majorBidi" w:cs="B Mitra"/>
          <w:rtl/>
          <w:lang w:bidi="fa-IR"/>
        </w:rPr>
        <w:t xml:space="preserve"> ا</w:t>
      </w:r>
      <w:r w:rsidRPr="00645BCE">
        <w:rPr>
          <w:rFonts w:asciiTheme="majorBidi" w:hAnsiTheme="majorBidi" w:cs="B Mitra" w:hint="cs"/>
          <w:rtl/>
          <w:lang w:bidi="fa-IR"/>
        </w:rPr>
        <w:t>ی</w:t>
      </w:r>
      <w:r w:rsidRPr="00645BCE">
        <w:rPr>
          <w:rFonts w:asciiTheme="majorBidi" w:hAnsiTheme="majorBidi" w:cs="B Mitra" w:hint="eastAsia"/>
          <w:rtl/>
          <w:lang w:bidi="fa-IR"/>
        </w:rPr>
        <w:t>نصورت،</w:t>
      </w:r>
      <w:r w:rsidRPr="00645BCE">
        <w:rPr>
          <w:rFonts w:asciiTheme="majorBidi" w:hAnsiTheme="majorBidi" w:cs="B Mitra"/>
          <w:rtl/>
          <w:lang w:bidi="fa-IR"/>
        </w:rPr>
        <w:t xml:space="preserve"> ا</w:t>
      </w:r>
      <w:r w:rsidRPr="00645BCE">
        <w:rPr>
          <w:rFonts w:asciiTheme="majorBidi" w:hAnsiTheme="majorBidi" w:cs="B Mitra" w:hint="cs"/>
          <w:rtl/>
          <w:lang w:bidi="fa-IR"/>
        </w:rPr>
        <w:t>ی</w:t>
      </w:r>
      <w:r w:rsidRPr="00645BCE">
        <w:rPr>
          <w:rFonts w:asciiTheme="majorBidi" w:hAnsiTheme="majorBidi" w:cs="B Mitra" w:hint="eastAsia"/>
          <w:rtl/>
          <w:lang w:bidi="fa-IR"/>
        </w:rPr>
        <w:t>ن</w:t>
      </w:r>
      <w:r w:rsidRPr="00645BCE">
        <w:rPr>
          <w:rFonts w:asciiTheme="majorBidi" w:hAnsiTheme="majorBidi" w:cs="B Mitra"/>
          <w:rtl/>
          <w:lang w:bidi="fa-IR"/>
        </w:rPr>
        <w:t xml:space="preserve"> گره‌ها پ</w:t>
      </w:r>
      <w:r w:rsidRPr="00645BCE">
        <w:rPr>
          <w:rFonts w:asciiTheme="majorBidi" w:hAnsiTheme="majorBidi" w:cs="B Mitra" w:hint="cs"/>
          <w:rtl/>
          <w:lang w:bidi="fa-IR"/>
        </w:rPr>
        <w:t>ی</w:t>
      </w:r>
      <w:r w:rsidRPr="00645BCE">
        <w:rPr>
          <w:rFonts w:asciiTheme="majorBidi" w:hAnsiTheme="majorBidi" w:cs="B Mitra" w:hint="eastAsia"/>
          <w:rtl/>
          <w:lang w:bidi="fa-IR"/>
        </w:rPr>
        <w:t>ام‌ها</w:t>
      </w:r>
      <w:r w:rsidRPr="00645BCE">
        <w:rPr>
          <w:rFonts w:asciiTheme="majorBidi" w:hAnsiTheme="majorBidi" w:cs="B Mitra" w:hint="cs"/>
          <w:rtl/>
          <w:lang w:bidi="fa-IR"/>
        </w:rPr>
        <w:t>ی</w:t>
      </w:r>
      <w:r w:rsidRPr="00645BCE">
        <w:rPr>
          <w:rFonts w:asciiTheme="majorBidi" w:hAnsiTheme="majorBidi" w:cs="B Mitra"/>
          <w:rtl/>
          <w:lang w:bidi="fa-IR"/>
        </w:rPr>
        <w:t xml:space="preserve"> </w:t>
      </w:r>
      <w:r w:rsidRPr="00645BCE">
        <w:rPr>
          <w:rFonts w:asciiTheme="majorBidi" w:hAnsiTheme="majorBidi" w:cs="B Mitra"/>
          <w:lang w:bidi="fa-IR"/>
        </w:rPr>
        <w:t>RREQ</w:t>
      </w:r>
      <w:r w:rsidRPr="00645BCE">
        <w:rPr>
          <w:rFonts w:asciiTheme="majorBidi" w:hAnsiTheme="majorBidi" w:cs="B Mitra"/>
          <w:rtl/>
          <w:lang w:bidi="fa-IR"/>
        </w:rPr>
        <w:t xml:space="preserve"> را به گره‌ها</w:t>
      </w:r>
      <w:r w:rsidRPr="00645BCE">
        <w:rPr>
          <w:rFonts w:asciiTheme="majorBidi" w:hAnsiTheme="majorBidi" w:cs="B Mitra" w:hint="cs"/>
          <w:rtl/>
          <w:lang w:bidi="fa-IR"/>
        </w:rPr>
        <w:t>ی</w:t>
      </w:r>
      <w:r w:rsidRPr="00645BCE">
        <w:rPr>
          <w:rFonts w:asciiTheme="majorBidi" w:hAnsiTheme="majorBidi" w:cs="B Mitra"/>
          <w:rtl/>
          <w:lang w:bidi="fa-IR"/>
        </w:rPr>
        <w:t xml:space="preserve"> د</w:t>
      </w:r>
      <w:r w:rsidRPr="00645BCE">
        <w:rPr>
          <w:rFonts w:asciiTheme="majorBidi" w:hAnsiTheme="majorBidi" w:cs="B Mitra" w:hint="cs"/>
          <w:rtl/>
          <w:lang w:bidi="fa-IR"/>
        </w:rPr>
        <w:t>ی</w:t>
      </w:r>
      <w:r w:rsidRPr="00645BCE">
        <w:rPr>
          <w:rFonts w:asciiTheme="majorBidi" w:hAnsiTheme="majorBidi" w:cs="B Mitra" w:hint="eastAsia"/>
          <w:rtl/>
          <w:lang w:bidi="fa-IR"/>
        </w:rPr>
        <w:t>گر</w:t>
      </w:r>
      <w:r w:rsidRPr="00645BCE">
        <w:rPr>
          <w:rFonts w:asciiTheme="majorBidi" w:hAnsiTheme="majorBidi" w:cs="B Mitra"/>
          <w:rtl/>
          <w:lang w:bidi="fa-IR"/>
        </w:rPr>
        <w:t xml:space="preserve"> ارسال م</w:t>
      </w:r>
      <w:r w:rsidRPr="00645BCE">
        <w:rPr>
          <w:rFonts w:asciiTheme="majorBidi" w:hAnsiTheme="majorBidi" w:cs="B Mitra" w:hint="cs"/>
          <w:rtl/>
          <w:lang w:bidi="fa-IR"/>
        </w:rPr>
        <w:t>ی‌</w:t>
      </w:r>
      <w:r w:rsidRPr="00645BCE">
        <w:rPr>
          <w:rFonts w:asciiTheme="majorBidi" w:hAnsiTheme="majorBidi" w:cs="B Mitra" w:hint="eastAsia"/>
          <w:rtl/>
          <w:lang w:bidi="fa-IR"/>
        </w:rPr>
        <w:t>کنند</w:t>
      </w:r>
      <w:r w:rsidRPr="00645BCE">
        <w:rPr>
          <w:rFonts w:asciiTheme="majorBidi" w:hAnsiTheme="majorBidi" w:cs="B Mitra"/>
          <w:rtl/>
          <w:lang w:bidi="fa-IR"/>
        </w:rPr>
        <w:t>. ا</w:t>
      </w:r>
      <w:r w:rsidRPr="00645BCE">
        <w:rPr>
          <w:rFonts w:asciiTheme="majorBidi" w:hAnsiTheme="majorBidi" w:cs="B Mitra" w:hint="cs"/>
          <w:rtl/>
          <w:lang w:bidi="fa-IR"/>
        </w:rPr>
        <w:t>ی</w:t>
      </w:r>
      <w:r w:rsidRPr="00645BCE">
        <w:rPr>
          <w:rFonts w:asciiTheme="majorBidi" w:hAnsiTheme="majorBidi" w:cs="B Mitra" w:hint="eastAsia"/>
          <w:rtl/>
          <w:lang w:bidi="fa-IR"/>
        </w:rPr>
        <w:t>ن</w:t>
      </w:r>
      <w:r w:rsidRPr="00645BCE">
        <w:rPr>
          <w:rFonts w:asciiTheme="majorBidi" w:hAnsiTheme="majorBidi" w:cs="B Mitra"/>
          <w:rtl/>
          <w:lang w:bidi="fa-IR"/>
        </w:rPr>
        <w:t xml:space="preserve"> فرآ</w:t>
      </w:r>
      <w:r w:rsidRPr="00645BCE">
        <w:rPr>
          <w:rFonts w:asciiTheme="majorBidi" w:hAnsiTheme="majorBidi" w:cs="B Mitra" w:hint="cs"/>
          <w:rtl/>
          <w:lang w:bidi="fa-IR"/>
        </w:rPr>
        <w:t>ی</w:t>
      </w:r>
      <w:r w:rsidRPr="00645BCE">
        <w:rPr>
          <w:rFonts w:asciiTheme="majorBidi" w:hAnsiTheme="majorBidi" w:cs="B Mitra" w:hint="eastAsia"/>
          <w:rtl/>
          <w:lang w:bidi="fa-IR"/>
        </w:rPr>
        <w:t>ند</w:t>
      </w:r>
      <w:r w:rsidRPr="00645BCE">
        <w:rPr>
          <w:rFonts w:asciiTheme="majorBidi" w:hAnsiTheme="majorBidi" w:cs="B Mitra"/>
          <w:rtl/>
          <w:lang w:bidi="fa-IR"/>
        </w:rPr>
        <w:t xml:space="preserve"> تا زمان</w:t>
      </w:r>
      <w:r w:rsidRPr="00645BCE">
        <w:rPr>
          <w:rFonts w:asciiTheme="majorBidi" w:hAnsiTheme="majorBidi" w:cs="B Mitra" w:hint="cs"/>
          <w:rtl/>
          <w:lang w:bidi="fa-IR"/>
        </w:rPr>
        <w:t>ی</w:t>
      </w:r>
      <w:r w:rsidRPr="00645BCE">
        <w:rPr>
          <w:rFonts w:asciiTheme="majorBidi" w:hAnsiTheme="majorBidi" w:cs="B Mitra"/>
          <w:rtl/>
          <w:lang w:bidi="fa-IR"/>
        </w:rPr>
        <w:t xml:space="preserve"> ادامه پ</w:t>
      </w:r>
      <w:r w:rsidRPr="00645BCE">
        <w:rPr>
          <w:rFonts w:asciiTheme="majorBidi" w:hAnsiTheme="majorBidi" w:cs="B Mitra" w:hint="cs"/>
          <w:rtl/>
          <w:lang w:bidi="fa-IR"/>
        </w:rPr>
        <w:t>ی</w:t>
      </w:r>
      <w:r w:rsidRPr="00645BCE">
        <w:rPr>
          <w:rFonts w:asciiTheme="majorBidi" w:hAnsiTheme="majorBidi" w:cs="B Mitra" w:hint="eastAsia"/>
          <w:rtl/>
          <w:lang w:bidi="fa-IR"/>
        </w:rPr>
        <w:t>دا</w:t>
      </w:r>
      <w:r w:rsidRPr="00645BCE">
        <w:rPr>
          <w:rFonts w:asciiTheme="majorBidi" w:hAnsiTheme="majorBidi" w:cs="B Mitra"/>
          <w:rtl/>
          <w:lang w:bidi="fa-IR"/>
        </w:rPr>
        <w:t xml:space="preserve"> م</w:t>
      </w:r>
      <w:r w:rsidRPr="00645BCE">
        <w:rPr>
          <w:rFonts w:asciiTheme="majorBidi" w:hAnsiTheme="majorBidi" w:cs="B Mitra" w:hint="cs"/>
          <w:rtl/>
          <w:lang w:bidi="fa-IR"/>
        </w:rPr>
        <w:t>ی‌</w:t>
      </w:r>
      <w:r w:rsidRPr="00645BCE">
        <w:rPr>
          <w:rFonts w:asciiTheme="majorBidi" w:hAnsiTheme="majorBidi" w:cs="B Mitra" w:hint="eastAsia"/>
          <w:rtl/>
          <w:lang w:bidi="fa-IR"/>
        </w:rPr>
        <w:t>کند</w:t>
      </w:r>
      <w:r w:rsidRPr="00645BCE">
        <w:rPr>
          <w:rFonts w:asciiTheme="majorBidi" w:hAnsiTheme="majorBidi" w:cs="B Mitra"/>
          <w:rtl/>
          <w:lang w:bidi="fa-IR"/>
        </w:rPr>
        <w:t xml:space="preserve"> که حدا</w:t>
      </w:r>
      <w:r w:rsidRPr="00645BCE">
        <w:rPr>
          <w:rFonts w:asciiTheme="majorBidi" w:hAnsiTheme="majorBidi" w:cs="B Mitra" w:hint="eastAsia"/>
          <w:rtl/>
          <w:lang w:bidi="fa-IR"/>
        </w:rPr>
        <w:t>قل</w:t>
      </w:r>
      <w:r w:rsidRPr="00645BCE">
        <w:rPr>
          <w:rFonts w:asciiTheme="majorBidi" w:hAnsiTheme="majorBidi" w:cs="B Mitra"/>
          <w:rtl/>
          <w:lang w:bidi="fa-IR"/>
        </w:rPr>
        <w:t xml:space="preserve"> </w:t>
      </w:r>
      <w:r w:rsidRPr="00645BCE">
        <w:rPr>
          <w:rFonts w:asciiTheme="majorBidi" w:hAnsiTheme="majorBidi" w:cs="B Mitra" w:hint="cs"/>
          <w:rtl/>
          <w:lang w:bidi="fa-IR"/>
        </w:rPr>
        <w:t>ی</w:t>
      </w:r>
      <w:r w:rsidRPr="00645BCE">
        <w:rPr>
          <w:rFonts w:asciiTheme="majorBidi" w:hAnsiTheme="majorBidi" w:cs="B Mitra" w:hint="eastAsia"/>
          <w:rtl/>
          <w:lang w:bidi="fa-IR"/>
        </w:rPr>
        <w:t>ک</w:t>
      </w:r>
      <w:r w:rsidRPr="00645BCE">
        <w:rPr>
          <w:rFonts w:asciiTheme="majorBidi" w:hAnsiTheme="majorBidi" w:cs="B Mitra" w:hint="cs"/>
          <w:rtl/>
          <w:lang w:bidi="fa-IR"/>
        </w:rPr>
        <w:t>ی</w:t>
      </w:r>
      <w:r w:rsidRPr="00645BCE">
        <w:rPr>
          <w:rFonts w:asciiTheme="majorBidi" w:hAnsiTheme="majorBidi" w:cs="B Mitra"/>
          <w:rtl/>
          <w:lang w:bidi="fa-IR"/>
        </w:rPr>
        <w:t xml:space="preserve"> از گره‌ها با ارسال حداقل </w:t>
      </w:r>
      <w:r w:rsidRPr="00645BCE">
        <w:rPr>
          <w:rFonts w:asciiTheme="majorBidi" w:hAnsiTheme="majorBidi" w:cs="B Mitra" w:hint="cs"/>
          <w:rtl/>
          <w:lang w:bidi="fa-IR"/>
        </w:rPr>
        <w:t>ی</w:t>
      </w:r>
      <w:r w:rsidRPr="00645BCE">
        <w:rPr>
          <w:rFonts w:asciiTheme="majorBidi" w:hAnsiTheme="majorBidi" w:cs="B Mitra" w:hint="eastAsia"/>
          <w:rtl/>
          <w:lang w:bidi="fa-IR"/>
        </w:rPr>
        <w:t>ک</w:t>
      </w:r>
      <w:r w:rsidRPr="00645BCE">
        <w:rPr>
          <w:rFonts w:asciiTheme="majorBidi" w:hAnsiTheme="majorBidi" w:cs="B Mitra" w:hint="cs"/>
          <w:rtl/>
          <w:lang w:bidi="fa-IR"/>
        </w:rPr>
        <w:t>ی</w:t>
      </w:r>
      <w:r w:rsidRPr="00645BCE">
        <w:rPr>
          <w:rFonts w:asciiTheme="majorBidi" w:hAnsiTheme="majorBidi" w:cs="B Mitra"/>
          <w:rtl/>
          <w:lang w:bidi="fa-IR"/>
        </w:rPr>
        <w:t xml:space="preserve"> پ</w:t>
      </w:r>
      <w:r w:rsidRPr="00645BCE">
        <w:rPr>
          <w:rFonts w:asciiTheme="majorBidi" w:hAnsiTheme="majorBidi" w:cs="B Mitra" w:hint="cs"/>
          <w:rtl/>
          <w:lang w:bidi="fa-IR"/>
        </w:rPr>
        <w:t>ی</w:t>
      </w:r>
      <w:r w:rsidRPr="00645BCE">
        <w:rPr>
          <w:rFonts w:asciiTheme="majorBidi" w:hAnsiTheme="majorBidi" w:cs="B Mitra" w:hint="eastAsia"/>
          <w:rtl/>
          <w:lang w:bidi="fa-IR"/>
        </w:rPr>
        <w:t>ام</w:t>
      </w:r>
      <w:r w:rsidRPr="00645BCE">
        <w:rPr>
          <w:rFonts w:asciiTheme="majorBidi" w:hAnsiTheme="majorBidi" w:cs="B Mitra"/>
          <w:rtl/>
          <w:lang w:bidi="fa-IR"/>
        </w:rPr>
        <w:t xml:space="preserve"> </w:t>
      </w:r>
      <w:r w:rsidRPr="00645BCE">
        <w:rPr>
          <w:rFonts w:asciiTheme="majorBidi" w:hAnsiTheme="majorBidi" w:cs="B Mitra"/>
          <w:lang w:bidi="fa-IR"/>
        </w:rPr>
        <w:t>RREP</w:t>
      </w:r>
      <w:r w:rsidRPr="00645BCE">
        <w:rPr>
          <w:rFonts w:asciiTheme="majorBidi" w:hAnsiTheme="majorBidi" w:cs="B Mitra"/>
          <w:rtl/>
          <w:lang w:bidi="fa-IR"/>
        </w:rPr>
        <w:t xml:space="preserve"> به فرستنده طبق پروتکل </w:t>
      </w:r>
      <w:r w:rsidRPr="00645BCE">
        <w:rPr>
          <w:rFonts w:asciiTheme="majorBidi" w:hAnsiTheme="majorBidi" w:cs="B Mitra"/>
          <w:lang w:bidi="fa-IR"/>
        </w:rPr>
        <w:t>AOMDV</w:t>
      </w:r>
      <w:r w:rsidRPr="00645BCE">
        <w:rPr>
          <w:rFonts w:asciiTheme="majorBidi" w:hAnsiTheme="majorBidi" w:cs="B Mitra"/>
          <w:rtl/>
          <w:lang w:bidi="fa-IR"/>
        </w:rPr>
        <w:t xml:space="preserve"> جوابگو باشد. گره منبع مس</w:t>
      </w:r>
      <w:r w:rsidRPr="00645BCE">
        <w:rPr>
          <w:rFonts w:asciiTheme="majorBidi" w:hAnsiTheme="majorBidi" w:cs="B Mitra" w:hint="cs"/>
          <w:rtl/>
          <w:lang w:bidi="fa-IR"/>
        </w:rPr>
        <w:t>ی</w:t>
      </w:r>
      <w:r w:rsidRPr="00645BCE">
        <w:rPr>
          <w:rFonts w:asciiTheme="majorBidi" w:hAnsiTheme="majorBidi" w:cs="B Mitra" w:hint="eastAsia"/>
          <w:rtl/>
          <w:lang w:bidi="fa-IR"/>
        </w:rPr>
        <w:t>ر</w:t>
      </w:r>
      <w:r w:rsidRPr="00645BCE">
        <w:rPr>
          <w:rFonts w:asciiTheme="majorBidi" w:hAnsiTheme="majorBidi" w:cs="B Mitra"/>
          <w:rtl/>
          <w:lang w:bidi="fa-IR"/>
        </w:rPr>
        <w:t xml:space="preserve"> به</w:t>
      </w:r>
      <w:r w:rsidRPr="00645BCE">
        <w:rPr>
          <w:rFonts w:asciiTheme="majorBidi" w:hAnsiTheme="majorBidi" w:cs="B Mitra" w:hint="cs"/>
          <w:rtl/>
          <w:lang w:bidi="fa-IR"/>
        </w:rPr>
        <w:t>ی</w:t>
      </w:r>
      <w:r w:rsidRPr="00645BCE">
        <w:rPr>
          <w:rFonts w:asciiTheme="majorBidi" w:hAnsiTheme="majorBidi" w:cs="B Mitra" w:hint="eastAsia"/>
          <w:rtl/>
          <w:lang w:bidi="fa-IR"/>
        </w:rPr>
        <w:t>نه</w:t>
      </w:r>
      <w:r w:rsidRPr="00645BCE">
        <w:rPr>
          <w:rFonts w:asciiTheme="majorBidi" w:hAnsiTheme="majorBidi" w:cs="B Mitra"/>
          <w:rtl/>
          <w:lang w:bidi="fa-IR"/>
        </w:rPr>
        <w:t xml:space="preserve"> را بر اساس تابع تلف</w:t>
      </w:r>
      <w:r w:rsidRPr="00645BCE">
        <w:rPr>
          <w:rFonts w:asciiTheme="majorBidi" w:hAnsiTheme="majorBidi" w:cs="B Mitra" w:hint="cs"/>
          <w:rtl/>
          <w:lang w:bidi="fa-IR"/>
        </w:rPr>
        <w:t>ی</w:t>
      </w:r>
      <w:r w:rsidRPr="00645BCE">
        <w:rPr>
          <w:rFonts w:asciiTheme="majorBidi" w:hAnsiTheme="majorBidi" w:cs="B Mitra" w:hint="eastAsia"/>
          <w:rtl/>
          <w:lang w:bidi="fa-IR"/>
        </w:rPr>
        <w:t>ق</w:t>
      </w:r>
      <w:r w:rsidRPr="00645BCE">
        <w:rPr>
          <w:rFonts w:asciiTheme="majorBidi" w:hAnsiTheme="majorBidi" w:cs="B Mitra"/>
          <w:rtl/>
          <w:lang w:bidi="fa-IR"/>
        </w:rPr>
        <w:t xml:space="preserve"> در معادله (6) محاسبه م</w:t>
      </w:r>
      <w:r w:rsidRPr="00645BCE">
        <w:rPr>
          <w:rFonts w:asciiTheme="majorBidi" w:hAnsiTheme="majorBidi" w:cs="B Mitra" w:hint="cs"/>
          <w:rtl/>
          <w:lang w:bidi="fa-IR"/>
        </w:rPr>
        <w:t>ی‌</w:t>
      </w:r>
      <w:r w:rsidRPr="00645BCE">
        <w:rPr>
          <w:rFonts w:asciiTheme="majorBidi" w:hAnsiTheme="majorBidi" w:cs="B Mitra" w:hint="eastAsia"/>
          <w:rtl/>
          <w:lang w:bidi="fa-IR"/>
        </w:rPr>
        <w:t>کند</w:t>
      </w:r>
      <w:r w:rsidRPr="00645BCE">
        <w:rPr>
          <w:rFonts w:asciiTheme="majorBidi" w:hAnsiTheme="majorBidi" w:cs="B Mitra"/>
          <w:rtl/>
          <w:lang w:bidi="fa-IR"/>
        </w:rPr>
        <w:t xml:space="preserve"> و بنابرا</w:t>
      </w:r>
      <w:r w:rsidRPr="00645BCE">
        <w:rPr>
          <w:rFonts w:asciiTheme="majorBidi" w:hAnsiTheme="majorBidi" w:cs="B Mitra" w:hint="cs"/>
          <w:rtl/>
          <w:lang w:bidi="fa-IR"/>
        </w:rPr>
        <w:t>ی</w:t>
      </w:r>
      <w:r w:rsidRPr="00645BCE">
        <w:rPr>
          <w:rFonts w:asciiTheme="majorBidi" w:hAnsiTheme="majorBidi" w:cs="B Mitra" w:hint="eastAsia"/>
          <w:rtl/>
          <w:lang w:bidi="fa-IR"/>
        </w:rPr>
        <w:t>ن</w:t>
      </w:r>
      <w:r w:rsidRPr="00645BCE">
        <w:rPr>
          <w:rFonts w:asciiTheme="majorBidi" w:hAnsiTheme="majorBidi" w:cs="B Mitra"/>
          <w:rtl/>
          <w:lang w:bidi="fa-IR"/>
        </w:rPr>
        <w:t xml:space="preserve"> </w:t>
      </w:r>
      <w:r w:rsidR="00E46D55">
        <w:rPr>
          <w:rFonts w:asciiTheme="majorBidi" w:hAnsiTheme="majorBidi" w:cs="B Mitra"/>
          <w:rtl/>
          <w:lang w:bidi="fa-IR"/>
        </w:rPr>
        <w:t>پکت</w:t>
      </w:r>
      <w:r w:rsidRPr="00645BCE">
        <w:rPr>
          <w:rFonts w:asciiTheme="majorBidi" w:hAnsiTheme="majorBidi" w:cs="B Mitra"/>
          <w:rtl/>
          <w:lang w:bidi="fa-IR"/>
        </w:rPr>
        <w:t>‌ها از طر</w:t>
      </w:r>
      <w:r w:rsidRPr="00645BCE">
        <w:rPr>
          <w:rFonts w:asciiTheme="majorBidi" w:hAnsiTheme="majorBidi" w:cs="B Mitra" w:hint="cs"/>
          <w:rtl/>
          <w:lang w:bidi="fa-IR"/>
        </w:rPr>
        <w:t>ی</w:t>
      </w:r>
      <w:r w:rsidRPr="00645BCE">
        <w:rPr>
          <w:rFonts w:asciiTheme="majorBidi" w:hAnsiTheme="majorBidi" w:cs="B Mitra" w:hint="eastAsia"/>
          <w:rtl/>
          <w:lang w:bidi="fa-IR"/>
        </w:rPr>
        <w:t>ق</w:t>
      </w:r>
      <w:r w:rsidRPr="00645BCE">
        <w:rPr>
          <w:rFonts w:asciiTheme="majorBidi" w:hAnsiTheme="majorBidi" w:cs="B Mitra"/>
          <w:rtl/>
          <w:lang w:bidi="fa-IR"/>
        </w:rPr>
        <w:t xml:space="preserve"> ا</w:t>
      </w:r>
      <w:r w:rsidRPr="00645BCE">
        <w:rPr>
          <w:rFonts w:asciiTheme="majorBidi" w:hAnsiTheme="majorBidi" w:cs="B Mitra" w:hint="cs"/>
          <w:rtl/>
          <w:lang w:bidi="fa-IR"/>
        </w:rPr>
        <w:t>ی</w:t>
      </w:r>
      <w:r w:rsidRPr="00645BCE">
        <w:rPr>
          <w:rFonts w:asciiTheme="majorBidi" w:hAnsiTheme="majorBidi" w:cs="B Mitra" w:hint="eastAsia"/>
          <w:rtl/>
          <w:lang w:bidi="fa-IR"/>
        </w:rPr>
        <w:t>ن</w:t>
      </w:r>
      <w:r w:rsidRPr="00645BCE">
        <w:rPr>
          <w:rFonts w:asciiTheme="majorBidi" w:hAnsiTheme="majorBidi" w:cs="B Mitra"/>
          <w:rtl/>
          <w:lang w:bidi="fa-IR"/>
        </w:rPr>
        <w:t xml:space="preserve"> بهتر</w:t>
      </w:r>
      <w:r w:rsidRPr="00645BCE">
        <w:rPr>
          <w:rFonts w:asciiTheme="majorBidi" w:hAnsiTheme="majorBidi" w:cs="B Mitra" w:hint="cs"/>
          <w:rtl/>
          <w:lang w:bidi="fa-IR"/>
        </w:rPr>
        <w:t>ی</w:t>
      </w:r>
      <w:r w:rsidRPr="00645BCE">
        <w:rPr>
          <w:rFonts w:asciiTheme="majorBidi" w:hAnsiTheme="majorBidi" w:cs="B Mitra" w:hint="eastAsia"/>
          <w:rtl/>
          <w:lang w:bidi="fa-IR"/>
        </w:rPr>
        <w:t>ن</w:t>
      </w:r>
      <w:r w:rsidRPr="00645BCE">
        <w:rPr>
          <w:rFonts w:asciiTheme="majorBidi" w:hAnsiTheme="majorBidi" w:cs="B Mitra"/>
          <w:rtl/>
          <w:lang w:bidi="fa-IR"/>
        </w:rPr>
        <w:t xml:space="preserve"> مس</w:t>
      </w:r>
      <w:r w:rsidRPr="00645BCE">
        <w:rPr>
          <w:rFonts w:asciiTheme="majorBidi" w:hAnsiTheme="majorBidi" w:cs="B Mitra" w:hint="cs"/>
          <w:rtl/>
          <w:lang w:bidi="fa-IR"/>
        </w:rPr>
        <w:t>ی</w:t>
      </w:r>
      <w:r w:rsidRPr="00645BCE">
        <w:rPr>
          <w:rFonts w:asciiTheme="majorBidi" w:hAnsiTheme="majorBidi" w:cs="B Mitra" w:hint="eastAsia"/>
          <w:rtl/>
          <w:lang w:bidi="fa-IR"/>
        </w:rPr>
        <w:t>ر</w:t>
      </w:r>
      <w:r w:rsidRPr="00645BCE">
        <w:rPr>
          <w:rFonts w:asciiTheme="majorBidi" w:hAnsiTheme="majorBidi" w:cs="B Mitra"/>
          <w:rtl/>
          <w:lang w:bidi="fa-IR"/>
        </w:rPr>
        <w:t xml:space="preserve"> به گره مقصد انتقال داده م</w:t>
      </w:r>
      <w:r w:rsidRPr="00645BCE">
        <w:rPr>
          <w:rFonts w:asciiTheme="majorBidi" w:hAnsiTheme="majorBidi" w:cs="B Mitra" w:hint="cs"/>
          <w:rtl/>
          <w:lang w:bidi="fa-IR"/>
        </w:rPr>
        <w:t>ی‌</w:t>
      </w:r>
      <w:r w:rsidRPr="00645BCE">
        <w:rPr>
          <w:rFonts w:asciiTheme="majorBidi" w:hAnsiTheme="majorBidi" w:cs="B Mitra" w:hint="eastAsia"/>
          <w:rtl/>
          <w:lang w:bidi="fa-IR"/>
        </w:rPr>
        <w:t>شوند</w:t>
      </w:r>
      <w:r w:rsidRPr="00645BCE">
        <w:rPr>
          <w:rFonts w:asciiTheme="majorBidi" w:hAnsiTheme="majorBidi" w:cs="B Mitra"/>
          <w:rtl/>
          <w:lang w:bidi="fa-IR"/>
        </w:rPr>
        <w:t>. گره مس</w:t>
      </w:r>
      <w:r w:rsidRPr="00645BCE">
        <w:rPr>
          <w:rFonts w:asciiTheme="majorBidi" w:hAnsiTheme="majorBidi" w:cs="B Mitra" w:hint="cs"/>
          <w:rtl/>
          <w:lang w:bidi="fa-IR"/>
        </w:rPr>
        <w:t>ی</w:t>
      </w:r>
      <w:r w:rsidRPr="00645BCE">
        <w:rPr>
          <w:rFonts w:asciiTheme="majorBidi" w:hAnsiTheme="majorBidi" w:cs="B Mitra" w:hint="eastAsia"/>
          <w:rtl/>
          <w:lang w:bidi="fa-IR"/>
        </w:rPr>
        <w:t>ر</w:t>
      </w:r>
      <w:r w:rsidRPr="00645BCE">
        <w:rPr>
          <w:rFonts w:asciiTheme="majorBidi" w:hAnsiTheme="majorBidi" w:cs="B Mitra"/>
          <w:rtl/>
          <w:lang w:bidi="fa-IR"/>
        </w:rPr>
        <w:t xml:space="preserve"> به</w:t>
      </w:r>
      <w:r w:rsidRPr="00645BCE">
        <w:rPr>
          <w:rFonts w:asciiTheme="majorBidi" w:hAnsiTheme="majorBidi" w:cs="B Mitra" w:hint="cs"/>
          <w:rtl/>
          <w:lang w:bidi="fa-IR"/>
        </w:rPr>
        <w:t>ی</w:t>
      </w:r>
      <w:r w:rsidRPr="00645BCE">
        <w:rPr>
          <w:rFonts w:asciiTheme="majorBidi" w:hAnsiTheme="majorBidi" w:cs="B Mitra" w:hint="eastAsia"/>
          <w:rtl/>
          <w:lang w:bidi="fa-IR"/>
        </w:rPr>
        <w:t>نه</w:t>
      </w:r>
      <w:r w:rsidRPr="00645BCE">
        <w:rPr>
          <w:rFonts w:asciiTheme="majorBidi" w:hAnsiTheme="majorBidi" w:cs="B Mitra"/>
          <w:rtl/>
          <w:lang w:bidi="fa-IR"/>
        </w:rPr>
        <w:t xml:space="preserve"> را در طو</w:t>
      </w:r>
      <w:r w:rsidRPr="00645BCE">
        <w:rPr>
          <w:rFonts w:asciiTheme="majorBidi" w:hAnsiTheme="majorBidi" w:cs="B Mitra" w:hint="eastAsia"/>
          <w:rtl/>
          <w:lang w:bidi="fa-IR"/>
        </w:rPr>
        <w:t>ل</w:t>
      </w:r>
      <w:r w:rsidRPr="00645BCE">
        <w:rPr>
          <w:rFonts w:asciiTheme="majorBidi" w:hAnsiTheme="majorBidi" w:cs="B Mitra"/>
          <w:rtl/>
          <w:lang w:bidi="fa-IR"/>
        </w:rPr>
        <w:t xml:space="preserve"> فرآ</w:t>
      </w:r>
      <w:r w:rsidRPr="00645BCE">
        <w:rPr>
          <w:rFonts w:asciiTheme="majorBidi" w:hAnsiTheme="majorBidi" w:cs="B Mitra" w:hint="cs"/>
          <w:rtl/>
          <w:lang w:bidi="fa-IR"/>
        </w:rPr>
        <w:t>ی</w:t>
      </w:r>
      <w:r w:rsidRPr="00645BCE">
        <w:rPr>
          <w:rFonts w:asciiTheme="majorBidi" w:hAnsiTheme="majorBidi" w:cs="B Mitra" w:hint="eastAsia"/>
          <w:rtl/>
          <w:lang w:bidi="fa-IR"/>
        </w:rPr>
        <w:t>ند</w:t>
      </w:r>
      <w:r w:rsidRPr="00645BCE">
        <w:rPr>
          <w:rFonts w:asciiTheme="majorBidi" w:hAnsiTheme="majorBidi" w:cs="B Mitra"/>
          <w:rtl/>
          <w:lang w:bidi="fa-IR"/>
        </w:rPr>
        <w:t xml:space="preserve"> ارتباط</w:t>
      </w:r>
      <w:r w:rsidRPr="00645BCE">
        <w:rPr>
          <w:rFonts w:asciiTheme="majorBidi" w:hAnsiTheme="majorBidi" w:cs="B Mitra" w:hint="cs"/>
          <w:rtl/>
          <w:lang w:bidi="fa-IR"/>
        </w:rPr>
        <w:t>ی</w:t>
      </w:r>
      <w:r w:rsidRPr="00645BCE">
        <w:rPr>
          <w:rFonts w:asciiTheme="majorBidi" w:hAnsiTheme="majorBidi" w:cs="B Mitra"/>
          <w:rtl/>
          <w:lang w:bidi="fa-IR"/>
        </w:rPr>
        <w:t xml:space="preserve"> حفظ م</w:t>
      </w:r>
      <w:r w:rsidRPr="00645BCE">
        <w:rPr>
          <w:rFonts w:asciiTheme="majorBidi" w:hAnsiTheme="majorBidi" w:cs="B Mitra" w:hint="cs"/>
          <w:rtl/>
          <w:lang w:bidi="fa-IR"/>
        </w:rPr>
        <w:t>ی‌</w:t>
      </w:r>
      <w:r w:rsidRPr="00645BCE">
        <w:rPr>
          <w:rFonts w:asciiTheme="majorBidi" w:hAnsiTheme="majorBidi" w:cs="B Mitra" w:hint="eastAsia"/>
          <w:rtl/>
          <w:lang w:bidi="fa-IR"/>
        </w:rPr>
        <w:t>کند</w:t>
      </w:r>
      <w:r w:rsidRPr="00645BCE">
        <w:rPr>
          <w:rFonts w:asciiTheme="majorBidi" w:hAnsiTheme="majorBidi" w:cs="B Mitra"/>
          <w:rtl/>
          <w:lang w:bidi="fa-IR"/>
        </w:rPr>
        <w:t>. پروتکل‌ها</w:t>
      </w:r>
      <w:r w:rsidRPr="00645BCE">
        <w:rPr>
          <w:rFonts w:asciiTheme="majorBidi" w:hAnsiTheme="majorBidi" w:cs="B Mitra" w:hint="cs"/>
          <w:rtl/>
          <w:lang w:bidi="fa-IR"/>
        </w:rPr>
        <w:t>ی</w:t>
      </w:r>
      <w:r w:rsidRPr="00645BCE">
        <w:rPr>
          <w:rFonts w:asciiTheme="majorBidi" w:hAnsiTheme="majorBidi" w:cs="B Mitra"/>
          <w:rtl/>
          <w:lang w:bidi="fa-IR"/>
        </w:rPr>
        <w:t xml:space="preserve"> پ</w:t>
      </w:r>
      <w:r w:rsidRPr="00645BCE">
        <w:rPr>
          <w:rFonts w:asciiTheme="majorBidi" w:hAnsiTheme="majorBidi" w:cs="B Mitra" w:hint="cs"/>
          <w:rtl/>
          <w:lang w:bidi="fa-IR"/>
        </w:rPr>
        <w:t>ی</w:t>
      </w:r>
      <w:r w:rsidRPr="00645BCE">
        <w:rPr>
          <w:rFonts w:asciiTheme="majorBidi" w:hAnsiTheme="majorBidi" w:cs="B Mitra" w:hint="eastAsia"/>
          <w:rtl/>
          <w:lang w:bidi="fa-IR"/>
        </w:rPr>
        <w:t>شنهاد</w:t>
      </w:r>
      <w:r w:rsidRPr="00645BCE">
        <w:rPr>
          <w:rFonts w:asciiTheme="majorBidi" w:hAnsiTheme="majorBidi" w:cs="B Mitra" w:hint="cs"/>
          <w:rtl/>
          <w:lang w:bidi="fa-IR"/>
        </w:rPr>
        <w:t>ی</w:t>
      </w:r>
      <w:r w:rsidRPr="00645BCE">
        <w:rPr>
          <w:rFonts w:asciiTheme="majorBidi" w:hAnsiTheme="majorBidi" w:cs="B Mitra"/>
          <w:rtl/>
          <w:lang w:bidi="fa-IR"/>
        </w:rPr>
        <w:t xml:space="preserve"> ما مس</w:t>
      </w:r>
      <w:r w:rsidRPr="00645BCE">
        <w:rPr>
          <w:rFonts w:asciiTheme="majorBidi" w:hAnsiTheme="majorBidi" w:cs="B Mitra" w:hint="cs"/>
          <w:rtl/>
          <w:lang w:bidi="fa-IR"/>
        </w:rPr>
        <w:t>ی</w:t>
      </w:r>
      <w:r w:rsidRPr="00645BCE">
        <w:rPr>
          <w:rFonts w:asciiTheme="majorBidi" w:hAnsiTheme="majorBidi" w:cs="B Mitra" w:hint="eastAsia"/>
          <w:rtl/>
          <w:lang w:bidi="fa-IR"/>
        </w:rPr>
        <w:t>رها</w:t>
      </w:r>
      <w:r w:rsidRPr="00645BCE">
        <w:rPr>
          <w:rFonts w:asciiTheme="majorBidi" w:hAnsiTheme="majorBidi" w:cs="B Mitra" w:hint="cs"/>
          <w:rtl/>
          <w:lang w:bidi="fa-IR"/>
        </w:rPr>
        <w:t>ی</w:t>
      </w:r>
      <w:r w:rsidRPr="00645BCE">
        <w:rPr>
          <w:rFonts w:asciiTheme="majorBidi" w:hAnsiTheme="majorBidi" w:cs="B Mitra"/>
          <w:rtl/>
          <w:lang w:bidi="fa-IR"/>
        </w:rPr>
        <w:t xml:space="preserve"> جا</w:t>
      </w:r>
      <w:r w:rsidRPr="00645BCE">
        <w:rPr>
          <w:rFonts w:asciiTheme="majorBidi" w:hAnsiTheme="majorBidi" w:cs="B Mitra" w:hint="cs"/>
          <w:rtl/>
          <w:lang w:bidi="fa-IR"/>
        </w:rPr>
        <w:t>ی</w:t>
      </w:r>
      <w:r w:rsidRPr="00645BCE">
        <w:rPr>
          <w:rFonts w:asciiTheme="majorBidi" w:hAnsiTheme="majorBidi" w:cs="B Mitra" w:hint="eastAsia"/>
          <w:rtl/>
          <w:lang w:bidi="fa-IR"/>
        </w:rPr>
        <w:t>گز</w:t>
      </w:r>
      <w:r w:rsidRPr="00645BCE">
        <w:rPr>
          <w:rFonts w:asciiTheme="majorBidi" w:hAnsiTheme="majorBidi" w:cs="B Mitra" w:hint="cs"/>
          <w:rtl/>
          <w:lang w:bidi="fa-IR"/>
        </w:rPr>
        <w:t>ی</w:t>
      </w:r>
      <w:r w:rsidRPr="00645BCE">
        <w:rPr>
          <w:rFonts w:asciiTheme="majorBidi" w:hAnsiTheme="majorBidi" w:cs="B Mitra" w:hint="eastAsia"/>
          <w:rtl/>
          <w:lang w:bidi="fa-IR"/>
        </w:rPr>
        <w:t>ن</w:t>
      </w:r>
      <w:r w:rsidRPr="00645BCE">
        <w:rPr>
          <w:rFonts w:asciiTheme="majorBidi" w:hAnsiTheme="majorBidi" w:cs="B Mitra"/>
          <w:rtl/>
          <w:lang w:bidi="fa-IR"/>
        </w:rPr>
        <w:t xml:space="preserve"> را در صورت شکست پ</w:t>
      </w:r>
      <w:r w:rsidRPr="00645BCE">
        <w:rPr>
          <w:rFonts w:asciiTheme="majorBidi" w:hAnsiTheme="majorBidi" w:cs="B Mitra" w:hint="cs"/>
          <w:rtl/>
          <w:lang w:bidi="fa-IR"/>
        </w:rPr>
        <w:t>ی</w:t>
      </w:r>
      <w:r w:rsidRPr="00645BCE">
        <w:rPr>
          <w:rFonts w:asciiTheme="majorBidi" w:hAnsiTheme="majorBidi" w:cs="B Mitra" w:hint="eastAsia"/>
          <w:rtl/>
          <w:lang w:bidi="fa-IR"/>
        </w:rPr>
        <w:t>وندها</w:t>
      </w:r>
      <w:r w:rsidRPr="00645BCE">
        <w:rPr>
          <w:rFonts w:asciiTheme="majorBidi" w:hAnsiTheme="majorBidi" w:cs="B Mitra"/>
          <w:rtl/>
          <w:lang w:bidi="fa-IR"/>
        </w:rPr>
        <w:t xml:space="preserve"> به عنوان الگور</w:t>
      </w:r>
      <w:r w:rsidRPr="00645BCE">
        <w:rPr>
          <w:rFonts w:asciiTheme="majorBidi" w:hAnsiTheme="majorBidi" w:cs="B Mitra" w:hint="cs"/>
          <w:rtl/>
          <w:lang w:bidi="fa-IR"/>
        </w:rPr>
        <w:t>ی</w:t>
      </w:r>
      <w:r w:rsidRPr="00645BCE">
        <w:rPr>
          <w:rFonts w:asciiTheme="majorBidi" w:hAnsiTheme="majorBidi" w:cs="B Mitra" w:hint="eastAsia"/>
          <w:rtl/>
          <w:lang w:bidi="fa-IR"/>
        </w:rPr>
        <w:t>تم‌ها</w:t>
      </w:r>
      <w:r w:rsidRPr="00645BCE">
        <w:rPr>
          <w:rFonts w:asciiTheme="majorBidi" w:hAnsiTheme="majorBidi" w:cs="B Mitra" w:hint="cs"/>
          <w:rtl/>
          <w:lang w:bidi="fa-IR"/>
        </w:rPr>
        <w:t>ی</w:t>
      </w:r>
      <w:r w:rsidRPr="00645BCE">
        <w:rPr>
          <w:rFonts w:asciiTheme="majorBidi" w:hAnsiTheme="majorBidi" w:cs="B Mitra"/>
          <w:rtl/>
          <w:lang w:bidi="fa-IR"/>
        </w:rPr>
        <w:t xml:space="preserve"> چندمس</w:t>
      </w:r>
      <w:r w:rsidRPr="00645BCE">
        <w:rPr>
          <w:rFonts w:asciiTheme="majorBidi" w:hAnsiTheme="majorBidi" w:cs="B Mitra" w:hint="cs"/>
          <w:rtl/>
          <w:lang w:bidi="fa-IR"/>
        </w:rPr>
        <w:t>ی</w:t>
      </w:r>
      <w:r w:rsidRPr="00645BCE">
        <w:rPr>
          <w:rFonts w:asciiTheme="majorBidi" w:hAnsiTheme="majorBidi" w:cs="B Mitra" w:hint="eastAsia"/>
          <w:rtl/>
          <w:lang w:bidi="fa-IR"/>
        </w:rPr>
        <w:t>ره</w:t>
      </w:r>
      <w:r w:rsidRPr="00645BCE">
        <w:rPr>
          <w:rFonts w:asciiTheme="majorBidi" w:hAnsiTheme="majorBidi" w:cs="B Mitra"/>
          <w:rtl/>
          <w:lang w:bidi="fa-IR"/>
        </w:rPr>
        <w:t xml:space="preserve"> ارائه م</w:t>
      </w:r>
      <w:r w:rsidRPr="00645BCE">
        <w:rPr>
          <w:rFonts w:asciiTheme="majorBidi" w:hAnsiTheme="majorBidi" w:cs="B Mitra" w:hint="cs"/>
          <w:rtl/>
          <w:lang w:bidi="fa-IR"/>
        </w:rPr>
        <w:t>ی‌</w:t>
      </w:r>
      <w:r w:rsidRPr="00645BCE">
        <w:rPr>
          <w:rFonts w:asciiTheme="majorBidi" w:hAnsiTheme="majorBidi" w:cs="B Mitra" w:hint="eastAsia"/>
          <w:rtl/>
          <w:lang w:bidi="fa-IR"/>
        </w:rPr>
        <w:t>دهد</w:t>
      </w:r>
      <w:r w:rsidRPr="00645BCE">
        <w:rPr>
          <w:rFonts w:asciiTheme="majorBidi" w:hAnsiTheme="majorBidi" w:cs="B Mitra"/>
          <w:rtl/>
          <w:lang w:bidi="fa-IR"/>
        </w:rPr>
        <w:t>. اگر برا</w:t>
      </w:r>
      <w:r w:rsidRPr="00645BCE">
        <w:rPr>
          <w:rFonts w:asciiTheme="majorBidi" w:hAnsiTheme="majorBidi" w:cs="B Mitra" w:hint="cs"/>
          <w:rtl/>
          <w:lang w:bidi="fa-IR"/>
        </w:rPr>
        <w:t>ی</w:t>
      </w:r>
      <w:r w:rsidRPr="00645BCE">
        <w:rPr>
          <w:rFonts w:asciiTheme="majorBidi" w:hAnsiTheme="majorBidi" w:cs="B Mitra"/>
          <w:rtl/>
          <w:lang w:bidi="fa-IR"/>
        </w:rPr>
        <w:t xml:space="preserve"> مدت طولان</w:t>
      </w:r>
      <w:r w:rsidRPr="00645BCE">
        <w:rPr>
          <w:rFonts w:asciiTheme="majorBidi" w:hAnsiTheme="majorBidi" w:cs="B Mitra" w:hint="cs"/>
          <w:rtl/>
          <w:lang w:bidi="fa-IR"/>
        </w:rPr>
        <w:t>ی</w:t>
      </w:r>
      <w:r w:rsidRPr="00645BCE">
        <w:rPr>
          <w:rFonts w:asciiTheme="majorBidi" w:hAnsiTheme="majorBidi" w:cs="B Mitra"/>
          <w:rtl/>
          <w:lang w:bidi="fa-IR"/>
        </w:rPr>
        <w:t xml:space="preserve"> ارتباط</w:t>
      </w:r>
      <w:r w:rsidRPr="00645BCE">
        <w:rPr>
          <w:rFonts w:asciiTheme="majorBidi" w:hAnsiTheme="majorBidi" w:cs="B Mitra" w:hint="cs"/>
          <w:rtl/>
          <w:lang w:bidi="fa-IR"/>
        </w:rPr>
        <w:t>ی</w:t>
      </w:r>
      <w:r w:rsidRPr="00645BCE">
        <w:rPr>
          <w:rFonts w:asciiTheme="majorBidi" w:hAnsiTheme="majorBidi" w:cs="B Mitra"/>
          <w:rtl/>
          <w:lang w:bidi="fa-IR"/>
        </w:rPr>
        <w:t xml:space="preserve"> وجود نداشته باشد، مس</w:t>
      </w:r>
      <w:r w:rsidRPr="00645BCE">
        <w:rPr>
          <w:rFonts w:asciiTheme="majorBidi" w:hAnsiTheme="majorBidi" w:cs="B Mitra" w:hint="cs"/>
          <w:rtl/>
          <w:lang w:bidi="fa-IR"/>
        </w:rPr>
        <w:t>ی</w:t>
      </w:r>
      <w:r w:rsidRPr="00645BCE">
        <w:rPr>
          <w:rFonts w:asciiTheme="majorBidi" w:hAnsiTheme="majorBidi" w:cs="B Mitra" w:hint="eastAsia"/>
          <w:rtl/>
          <w:lang w:bidi="fa-IR"/>
        </w:rPr>
        <w:t>ر</w:t>
      </w:r>
      <w:r w:rsidRPr="00645BCE">
        <w:rPr>
          <w:rFonts w:asciiTheme="majorBidi" w:hAnsiTheme="majorBidi" w:cs="B Mitra"/>
          <w:rtl/>
          <w:lang w:bidi="fa-IR"/>
        </w:rPr>
        <w:t xml:space="preserve"> از جدول مس</w:t>
      </w:r>
      <w:r w:rsidRPr="00645BCE">
        <w:rPr>
          <w:rFonts w:asciiTheme="majorBidi" w:hAnsiTheme="majorBidi" w:cs="B Mitra" w:hint="cs"/>
          <w:rtl/>
          <w:lang w:bidi="fa-IR"/>
        </w:rPr>
        <w:t>ی</w:t>
      </w:r>
      <w:r w:rsidRPr="00645BCE">
        <w:rPr>
          <w:rFonts w:asciiTheme="majorBidi" w:hAnsiTheme="majorBidi" w:cs="B Mitra" w:hint="eastAsia"/>
          <w:rtl/>
          <w:lang w:bidi="fa-IR"/>
        </w:rPr>
        <w:t>ر</w:t>
      </w:r>
      <w:r w:rsidRPr="00645BCE">
        <w:rPr>
          <w:rFonts w:asciiTheme="majorBidi" w:hAnsiTheme="majorBidi" w:cs="B Mitra" w:hint="cs"/>
          <w:rtl/>
          <w:lang w:bidi="fa-IR"/>
        </w:rPr>
        <w:t>ی</w:t>
      </w:r>
      <w:r w:rsidRPr="00645BCE">
        <w:rPr>
          <w:rFonts w:asciiTheme="majorBidi" w:hAnsiTheme="majorBidi" w:cs="B Mitra"/>
          <w:rtl/>
          <w:lang w:bidi="fa-IR"/>
        </w:rPr>
        <w:t xml:space="preserve"> حذف خواهد شد. طول انتظار </w:t>
      </w:r>
      <w:r w:rsidR="00E46D55">
        <w:rPr>
          <w:rFonts w:asciiTheme="majorBidi" w:hAnsiTheme="majorBidi" w:cs="B Mitra"/>
          <w:rtl/>
          <w:lang w:bidi="fa-IR"/>
        </w:rPr>
        <w:t>پکت</w:t>
      </w:r>
      <w:r w:rsidRPr="00645BCE">
        <w:rPr>
          <w:rFonts w:asciiTheme="majorBidi" w:hAnsiTheme="majorBidi" w:cs="B Mitra"/>
          <w:rtl/>
          <w:lang w:bidi="fa-IR"/>
        </w:rPr>
        <w:t>‌ها</w:t>
      </w:r>
      <w:r w:rsidRPr="00645BCE">
        <w:rPr>
          <w:rFonts w:asciiTheme="majorBidi" w:hAnsiTheme="majorBidi" w:cs="B Mitra" w:hint="cs"/>
          <w:rtl/>
          <w:lang w:bidi="fa-IR"/>
        </w:rPr>
        <w:t>ی</w:t>
      </w:r>
      <w:r w:rsidRPr="00645BCE">
        <w:rPr>
          <w:rFonts w:asciiTheme="majorBidi" w:hAnsiTheme="majorBidi" w:cs="B Mitra"/>
          <w:rtl/>
          <w:lang w:bidi="fa-IR"/>
        </w:rPr>
        <w:t xml:space="preserve"> داده در صف‌ها</w:t>
      </w:r>
      <w:r w:rsidRPr="00645BCE">
        <w:rPr>
          <w:rFonts w:asciiTheme="majorBidi" w:hAnsiTheme="majorBidi" w:cs="B Mitra" w:hint="cs"/>
          <w:rtl/>
          <w:lang w:bidi="fa-IR"/>
        </w:rPr>
        <w:t>ی</w:t>
      </w:r>
      <w:r w:rsidRPr="00645BCE">
        <w:rPr>
          <w:rFonts w:asciiTheme="majorBidi" w:hAnsiTheme="majorBidi" w:cs="B Mitra"/>
          <w:rtl/>
          <w:lang w:bidi="fa-IR"/>
        </w:rPr>
        <w:t xml:space="preserve"> بافره</w:t>
      </w:r>
      <w:r w:rsidRPr="00645BCE">
        <w:rPr>
          <w:rFonts w:asciiTheme="majorBidi" w:hAnsiTheme="majorBidi" w:cs="B Mitra" w:hint="eastAsia"/>
          <w:rtl/>
          <w:lang w:bidi="fa-IR"/>
        </w:rPr>
        <w:t>ا</w:t>
      </w:r>
      <w:r w:rsidRPr="00645BCE">
        <w:rPr>
          <w:rFonts w:asciiTheme="majorBidi" w:hAnsiTheme="majorBidi" w:cs="B Mitra" w:hint="cs"/>
          <w:rtl/>
          <w:lang w:bidi="fa-IR"/>
        </w:rPr>
        <w:t>ی</w:t>
      </w:r>
      <w:r w:rsidRPr="00645BCE">
        <w:rPr>
          <w:rFonts w:asciiTheme="majorBidi" w:hAnsiTheme="majorBidi" w:cs="B Mitra"/>
          <w:rtl/>
          <w:lang w:bidi="fa-IR"/>
        </w:rPr>
        <w:t xml:space="preserve"> گره‌ها</w:t>
      </w:r>
      <w:r w:rsidRPr="00645BCE">
        <w:rPr>
          <w:rFonts w:asciiTheme="majorBidi" w:hAnsiTheme="majorBidi" w:cs="B Mitra" w:hint="cs"/>
          <w:rtl/>
          <w:lang w:bidi="fa-IR"/>
        </w:rPr>
        <w:t>ی</w:t>
      </w:r>
      <w:r w:rsidRPr="00645BCE">
        <w:rPr>
          <w:rFonts w:asciiTheme="majorBidi" w:hAnsiTheme="majorBidi" w:cs="B Mitra"/>
          <w:rtl/>
          <w:lang w:bidi="fa-IR"/>
        </w:rPr>
        <w:t xml:space="preserve"> م</w:t>
      </w:r>
      <w:r w:rsidRPr="00645BCE">
        <w:rPr>
          <w:rFonts w:asciiTheme="majorBidi" w:hAnsiTheme="majorBidi" w:cs="B Mitra" w:hint="cs"/>
          <w:rtl/>
          <w:lang w:bidi="fa-IR"/>
        </w:rPr>
        <w:t>ی</w:t>
      </w:r>
      <w:r w:rsidRPr="00645BCE">
        <w:rPr>
          <w:rFonts w:asciiTheme="majorBidi" w:hAnsiTheme="majorBidi" w:cs="B Mitra" w:hint="eastAsia"/>
          <w:rtl/>
          <w:lang w:bidi="fa-IR"/>
        </w:rPr>
        <w:t>ان</w:t>
      </w:r>
      <w:r w:rsidRPr="00645BCE">
        <w:rPr>
          <w:rFonts w:asciiTheme="majorBidi" w:hAnsiTheme="majorBidi" w:cs="B Mitra" w:hint="cs"/>
          <w:rtl/>
          <w:lang w:bidi="fa-IR"/>
        </w:rPr>
        <w:t>ی</w:t>
      </w:r>
      <w:r w:rsidRPr="00645BCE">
        <w:rPr>
          <w:rFonts w:asciiTheme="majorBidi" w:hAnsiTheme="majorBidi" w:cs="B Mitra"/>
          <w:rtl/>
          <w:lang w:bidi="fa-IR"/>
        </w:rPr>
        <w:t xml:space="preserve"> به عهده دارد. زمان انتظار وا</w:t>
      </w:r>
      <w:r w:rsidR="00E46D55">
        <w:rPr>
          <w:rFonts w:asciiTheme="majorBidi" w:hAnsiTheme="majorBidi" w:cs="B Mitra"/>
          <w:rtl/>
          <w:lang w:bidi="fa-IR"/>
        </w:rPr>
        <w:t>پکت</w:t>
      </w:r>
      <w:r w:rsidRPr="00645BCE">
        <w:rPr>
          <w:rFonts w:asciiTheme="majorBidi" w:hAnsiTheme="majorBidi" w:cs="B Mitra"/>
          <w:rtl/>
          <w:lang w:bidi="fa-IR"/>
        </w:rPr>
        <w:t xml:space="preserve"> به چند</w:t>
      </w:r>
      <w:r w:rsidRPr="00645BCE">
        <w:rPr>
          <w:rFonts w:asciiTheme="majorBidi" w:hAnsiTheme="majorBidi" w:cs="B Mitra" w:hint="cs"/>
          <w:rtl/>
          <w:lang w:bidi="fa-IR"/>
        </w:rPr>
        <w:t>ی</w:t>
      </w:r>
      <w:r w:rsidRPr="00645BCE">
        <w:rPr>
          <w:rFonts w:asciiTheme="majorBidi" w:hAnsiTheme="majorBidi" w:cs="B Mitra" w:hint="eastAsia"/>
          <w:rtl/>
          <w:lang w:bidi="fa-IR"/>
        </w:rPr>
        <w:t>ن</w:t>
      </w:r>
      <w:r w:rsidRPr="00645BCE">
        <w:rPr>
          <w:rFonts w:asciiTheme="majorBidi" w:hAnsiTheme="majorBidi" w:cs="B Mitra"/>
          <w:rtl/>
          <w:lang w:bidi="fa-IR"/>
        </w:rPr>
        <w:t xml:space="preserve"> پارامتر است از جمله م</w:t>
      </w:r>
      <w:r w:rsidRPr="00645BCE">
        <w:rPr>
          <w:rFonts w:asciiTheme="majorBidi" w:hAnsiTheme="majorBidi" w:cs="B Mitra" w:hint="cs"/>
          <w:rtl/>
          <w:lang w:bidi="fa-IR"/>
        </w:rPr>
        <w:t>ی</w:t>
      </w:r>
      <w:r w:rsidRPr="00645BCE">
        <w:rPr>
          <w:rFonts w:asciiTheme="majorBidi" w:hAnsiTheme="majorBidi" w:cs="B Mitra" w:hint="eastAsia"/>
          <w:rtl/>
          <w:lang w:bidi="fa-IR"/>
        </w:rPr>
        <w:t>زان</w:t>
      </w:r>
      <w:r w:rsidRPr="00645BCE">
        <w:rPr>
          <w:rFonts w:asciiTheme="majorBidi" w:hAnsiTheme="majorBidi" w:cs="B Mitra"/>
          <w:rtl/>
          <w:lang w:bidi="fa-IR"/>
        </w:rPr>
        <w:t xml:space="preserve"> بار تراف</w:t>
      </w:r>
      <w:r w:rsidRPr="00645BCE">
        <w:rPr>
          <w:rFonts w:asciiTheme="majorBidi" w:hAnsiTheme="majorBidi" w:cs="B Mitra" w:hint="cs"/>
          <w:rtl/>
          <w:lang w:bidi="fa-IR"/>
        </w:rPr>
        <w:t>ی</w:t>
      </w:r>
      <w:r w:rsidRPr="00645BCE">
        <w:rPr>
          <w:rFonts w:asciiTheme="majorBidi" w:hAnsiTheme="majorBidi" w:cs="B Mitra" w:hint="eastAsia"/>
          <w:rtl/>
          <w:lang w:bidi="fa-IR"/>
        </w:rPr>
        <w:t>ک،</w:t>
      </w:r>
      <w:r w:rsidRPr="00645BCE">
        <w:rPr>
          <w:rFonts w:asciiTheme="majorBidi" w:hAnsiTheme="majorBidi" w:cs="B Mitra"/>
          <w:rtl/>
          <w:lang w:bidi="fa-IR"/>
        </w:rPr>
        <w:t xml:space="preserve"> پهنا</w:t>
      </w:r>
      <w:r w:rsidRPr="00645BCE">
        <w:rPr>
          <w:rFonts w:asciiTheme="majorBidi" w:hAnsiTheme="majorBidi" w:cs="B Mitra" w:hint="cs"/>
          <w:rtl/>
          <w:lang w:bidi="fa-IR"/>
        </w:rPr>
        <w:t>ی</w:t>
      </w:r>
      <w:r w:rsidRPr="00645BCE">
        <w:rPr>
          <w:rFonts w:asciiTheme="majorBidi" w:hAnsiTheme="majorBidi" w:cs="B Mitra"/>
          <w:rtl/>
          <w:lang w:bidi="fa-IR"/>
        </w:rPr>
        <w:t xml:space="preserve"> باند ل</w:t>
      </w:r>
      <w:r w:rsidRPr="00645BCE">
        <w:rPr>
          <w:rFonts w:asciiTheme="majorBidi" w:hAnsiTheme="majorBidi" w:cs="B Mitra" w:hint="cs"/>
          <w:rtl/>
          <w:lang w:bidi="fa-IR"/>
        </w:rPr>
        <w:t>ی</w:t>
      </w:r>
      <w:r w:rsidRPr="00645BCE">
        <w:rPr>
          <w:rFonts w:asciiTheme="majorBidi" w:hAnsiTheme="majorBidi" w:cs="B Mitra" w:hint="eastAsia"/>
          <w:rtl/>
          <w:lang w:bidi="fa-IR"/>
        </w:rPr>
        <w:t>نک‌ها</w:t>
      </w:r>
      <w:r w:rsidRPr="00645BCE">
        <w:rPr>
          <w:rFonts w:asciiTheme="majorBidi" w:hAnsiTheme="majorBidi" w:cs="B Mitra"/>
          <w:rtl/>
          <w:lang w:bidi="fa-IR"/>
        </w:rPr>
        <w:t xml:space="preserve"> و اندازه بافرها. زمان پردازش شامل تمام تاخ</w:t>
      </w:r>
      <w:r w:rsidRPr="00645BCE">
        <w:rPr>
          <w:rFonts w:asciiTheme="majorBidi" w:hAnsiTheme="majorBidi" w:cs="B Mitra" w:hint="cs"/>
          <w:rtl/>
          <w:lang w:bidi="fa-IR"/>
        </w:rPr>
        <w:t>ی</w:t>
      </w:r>
      <w:r w:rsidRPr="00645BCE">
        <w:rPr>
          <w:rFonts w:asciiTheme="majorBidi" w:hAnsiTheme="majorBidi" w:cs="B Mitra" w:hint="eastAsia"/>
          <w:rtl/>
          <w:lang w:bidi="fa-IR"/>
        </w:rPr>
        <w:t>رها</w:t>
      </w:r>
      <w:r w:rsidRPr="00645BCE">
        <w:rPr>
          <w:rFonts w:asciiTheme="majorBidi" w:hAnsiTheme="majorBidi" w:cs="B Mitra" w:hint="cs"/>
          <w:rtl/>
          <w:lang w:bidi="fa-IR"/>
        </w:rPr>
        <w:t>ی</w:t>
      </w:r>
      <w:r w:rsidRPr="00645BCE">
        <w:rPr>
          <w:rFonts w:asciiTheme="majorBidi" w:hAnsiTheme="majorBidi" w:cs="B Mitra"/>
          <w:rtl/>
          <w:lang w:bidi="fa-IR"/>
        </w:rPr>
        <w:t xml:space="preserve"> لا</w:t>
      </w:r>
      <w:r w:rsidRPr="00645BCE">
        <w:rPr>
          <w:rFonts w:asciiTheme="majorBidi" w:hAnsiTheme="majorBidi" w:cs="B Mitra" w:hint="cs"/>
          <w:rtl/>
          <w:lang w:bidi="fa-IR"/>
        </w:rPr>
        <w:t>ی</w:t>
      </w:r>
      <w:r w:rsidRPr="00645BCE">
        <w:rPr>
          <w:rFonts w:asciiTheme="majorBidi" w:hAnsiTheme="majorBidi" w:cs="B Mitra" w:hint="eastAsia"/>
          <w:rtl/>
          <w:lang w:bidi="fa-IR"/>
        </w:rPr>
        <w:t>ه‌ها</w:t>
      </w:r>
      <w:r w:rsidRPr="00645BCE">
        <w:rPr>
          <w:rFonts w:asciiTheme="majorBidi" w:hAnsiTheme="majorBidi" w:cs="B Mitra" w:hint="cs"/>
          <w:rtl/>
          <w:lang w:bidi="fa-IR"/>
        </w:rPr>
        <w:t>ی</w:t>
      </w:r>
      <w:r w:rsidRPr="00645BCE">
        <w:rPr>
          <w:rFonts w:asciiTheme="majorBidi" w:hAnsiTheme="majorBidi" w:cs="B Mitra"/>
          <w:rtl/>
          <w:lang w:bidi="fa-IR"/>
        </w:rPr>
        <w:t xml:space="preserve"> جداگانه و همچن</w:t>
      </w:r>
      <w:r w:rsidRPr="00645BCE">
        <w:rPr>
          <w:rFonts w:asciiTheme="majorBidi" w:hAnsiTheme="majorBidi" w:cs="B Mitra" w:hint="cs"/>
          <w:rtl/>
          <w:lang w:bidi="fa-IR"/>
        </w:rPr>
        <w:t>ی</w:t>
      </w:r>
      <w:r w:rsidRPr="00645BCE">
        <w:rPr>
          <w:rFonts w:asciiTheme="majorBidi" w:hAnsiTheme="majorBidi" w:cs="B Mitra" w:hint="eastAsia"/>
          <w:rtl/>
          <w:lang w:bidi="fa-IR"/>
        </w:rPr>
        <w:t>ن</w:t>
      </w:r>
      <w:r w:rsidRPr="00645BCE">
        <w:rPr>
          <w:rFonts w:asciiTheme="majorBidi" w:hAnsiTheme="majorBidi" w:cs="B Mitra"/>
          <w:rtl/>
          <w:lang w:bidi="fa-IR"/>
        </w:rPr>
        <w:t xml:space="preserve"> زمان‌ها</w:t>
      </w:r>
      <w:r w:rsidRPr="00645BCE">
        <w:rPr>
          <w:rFonts w:asciiTheme="majorBidi" w:hAnsiTheme="majorBidi" w:cs="B Mitra" w:hint="cs"/>
          <w:rtl/>
          <w:lang w:bidi="fa-IR"/>
        </w:rPr>
        <w:t>ی</w:t>
      </w:r>
      <w:r w:rsidRPr="00645BCE">
        <w:rPr>
          <w:rFonts w:asciiTheme="majorBidi" w:hAnsiTheme="majorBidi" w:cs="B Mitra"/>
          <w:rtl/>
          <w:lang w:bidi="fa-IR"/>
        </w:rPr>
        <w:t xml:space="preserve"> ارتباط</w:t>
      </w:r>
      <w:r w:rsidRPr="00645BCE">
        <w:rPr>
          <w:rFonts w:asciiTheme="majorBidi" w:hAnsiTheme="majorBidi" w:cs="B Mitra" w:hint="cs"/>
          <w:rtl/>
          <w:lang w:bidi="fa-IR"/>
        </w:rPr>
        <w:t>ی</w:t>
      </w:r>
      <w:r w:rsidRPr="00645BCE">
        <w:rPr>
          <w:rFonts w:asciiTheme="majorBidi" w:hAnsiTheme="majorBidi" w:cs="B Mitra"/>
          <w:rtl/>
          <w:lang w:bidi="fa-IR"/>
        </w:rPr>
        <w:t xml:space="preserve"> ب</w:t>
      </w:r>
      <w:r w:rsidRPr="00645BCE">
        <w:rPr>
          <w:rFonts w:asciiTheme="majorBidi" w:hAnsiTheme="majorBidi" w:cs="B Mitra" w:hint="cs"/>
          <w:rtl/>
          <w:lang w:bidi="fa-IR"/>
        </w:rPr>
        <w:t>ی</w:t>
      </w:r>
      <w:r w:rsidRPr="00645BCE">
        <w:rPr>
          <w:rFonts w:asciiTheme="majorBidi" w:hAnsiTheme="majorBidi" w:cs="B Mitra" w:hint="eastAsia"/>
          <w:rtl/>
          <w:lang w:bidi="fa-IR"/>
        </w:rPr>
        <w:t>ن</w:t>
      </w:r>
      <w:r w:rsidRPr="00645BCE">
        <w:rPr>
          <w:rFonts w:asciiTheme="majorBidi" w:hAnsiTheme="majorBidi" w:cs="B Mitra"/>
          <w:rtl/>
          <w:lang w:bidi="fa-IR"/>
        </w:rPr>
        <w:t xml:space="preserve"> لا</w:t>
      </w:r>
      <w:r w:rsidRPr="00645BCE">
        <w:rPr>
          <w:rFonts w:asciiTheme="majorBidi" w:hAnsiTheme="majorBidi" w:cs="B Mitra" w:hint="cs"/>
          <w:rtl/>
          <w:lang w:bidi="fa-IR"/>
        </w:rPr>
        <w:t>ی</w:t>
      </w:r>
      <w:r w:rsidRPr="00645BCE">
        <w:rPr>
          <w:rFonts w:asciiTheme="majorBidi" w:hAnsiTheme="majorBidi" w:cs="B Mitra" w:hint="eastAsia"/>
          <w:rtl/>
          <w:lang w:bidi="fa-IR"/>
        </w:rPr>
        <w:t>ه‌ها</w:t>
      </w:r>
      <w:r w:rsidRPr="00645BCE">
        <w:rPr>
          <w:rFonts w:asciiTheme="majorBidi" w:hAnsiTheme="majorBidi" w:cs="B Mitra"/>
          <w:rtl/>
          <w:lang w:bidi="fa-IR"/>
        </w:rPr>
        <w:t xml:space="preserve"> است. تاخ</w:t>
      </w:r>
      <w:r w:rsidRPr="00645BCE">
        <w:rPr>
          <w:rFonts w:asciiTheme="majorBidi" w:hAnsiTheme="majorBidi" w:cs="B Mitra" w:hint="cs"/>
          <w:rtl/>
          <w:lang w:bidi="fa-IR"/>
        </w:rPr>
        <w:t>ی</w:t>
      </w:r>
      <w:r w:rsidRPr="00645BCE">
        <w:rPr>
          <w:rFonts w:asciiTheme="majorBidi" w:hAnsiTheme="majorBidi" w:cs="B Mitra" w:hint="eastAsia"/>
          <w:rtl/>
          <w:lang w:bidi="fa-IR"/>
        </w:rPr>
        <w:t>ر</w:t>
      </w:r>
      <w:r w:rsidRPr="00645BCE">
        <w:rPr>
          <w:rFonts w:asciiTheme="majorBidi" w:hAnsiTheme="majorBidi" w:cs="B Mitra"/>
          <w:rtl/>
          <w:lang w:bidi="fa-IR"/>
        </w:rPr>
        <w:t xml:space="preserve"> کشف مس</w:t>
      </w:r>
      <w:r w:rsidRPr="00645BCE">
        <w:rPr>
          <w:rFonts w:asciiTheme="majorBidi" w:hAnsiTheme="majorBidi" w:cs="B Mitra" w:hint="cs"/>
          <w:rtl/>
          <w:lang w:bidi="fa-IR"/>
        </w:rPr>
        <w:t>ی</w:t>
      </w:r>
      <w:r w:rsidRPr="00645BCE">
        <w:rPr>
          <w:rFonts w:asciiTheme="majorBidi" w:hAnsiTheme="majorBidi" w:cs="B Mitra" w:hint="eastAsia"/>
          <w:rtl/>
          <w:lang w:bidi="fa-IR"/>
        </w:rPr>
        <w:t>ر</w:t>
      </w:r>
      <w:r w:rsidRPr="00645BCE">
        <w:rPr>
          <w:rFonts w:asciiTheme="majorBidi" w:hAnsiTheme="majorBidi" w:cs="B Mitra"/>
          <w:rtl/>
          <w:lang w:bidi="fa-IR"/>
        </w:rPr>
        <w:t xml:space="preserve"> </w:t>
      </w:r>
      <w:r w:rsidRPr="00645BCE">
        <w:rPr>
          <w:rFonts w:asciiTheme="majorBidi" w:hAnsiTheme="majorBidi" w:cs="B Mitra" w:hint="cs"/>
          <w:rtl/>
          <w:lang w:bidi="fa-IR"/>
        </w:rPr>
        <w:t>ی</w:t>
      </w:r>
      <w:r w:rsidRPr="00645BCE">
        <w:rPr>
          <w:rFonts w:asciiTheme="majorBidi" w:hAnsiTheme="majorBidi" w:cs="B Mitra" w:hint="eastAsia"/>
          <w:rtl/>
          <w:lang w:bidi="fa-IR"/>
        </w:rPr>
        <w:t>ک</w:t>
      </w:r>
      <w:r w:rsidRPr="00645BCE">
        <w:rPr>
          <w:rFonts w:asciiTheme="majorBidi" w:hAnsiTheme="majorBidi" w:cs="B Mitra" w:hint="cs"/>
          <w:rtl/>
          <w:lang w:bidi="fa-IR"/>
        </w:rPr>
        <w:t>ی</w:t>
      </w:r>
      <w:r w:rsidRPr="00645BCE">
        <w:rPr>
          <w:rFonts w:asciiTheme="majorBidi" w:hAnsiTheme="majorBidi" w:cs="B Mitra"/>
          <w:rtl/>
          <w:lang w:bidi="fa-IR"/>
        </w:rPr>
        <w:t xml:space="preserve"> از اجزا</w:t>
      </w:r>
      <w:r w:rsidRPr="00645BCE">
        <w:rPr>
          <w:rFonts w:asciiTheme="majorBidi" w:hAnsiTheme="majorBidi" w:cs="B Mitra" w:hint="cs"/>
          <w:rtl/>
          <w:lang w:bidi="fa-IR"/>
        </w:rPr>
        <w:t>ی</w:t>
      </w:r>
      <w:r w:rsidRPr="00645BCE">
        <w:rPr>
          <w:rFonts w:asciiTheme="majorBidi" w:hAnsiTheme="majorBidi" w:cs="B Mitra"/>
          <w:rtl/>
          <w:lang w:bidi="fa-IR"/>
        </w:rPr>
        <w:t xml:space="preserve"> اصل</w:t>
      </w:r>
      <w:r w:rsidRPr="00645BCE">
        <w:rPr>
          <w:rFonts w:asciiTheme="majorBidi" w:hAnsiTheme="majorBidi" w:cs="B Mitra" w:hint="cs"/>
          <w:rtl/>
          <w:lang w:bidi="fa-IR"/>
        </w:rPr>
        <w:t>ی</w:t>
      </w:r>
      <w:r w:rsidRPr="00645BCE">
        <w:rPr>
          <w:rFonts w:asciiTheme="majorBidi" w:hAnsiTheme="majorBidi" w:cs="B Mitra"/>
          <w:rtl/>
          <w:lang w:bidi="fa-IR"/>
        </w:rPr>
        <w:t xml:space="preserve"> زمان پردازش است. بنابرا</w:t>
      </w:r>
      <w:r w:rsidRPr="00645BCE">
        <w:rPr>
          <w:rFonts w:asciiTheme="majorBidi" w:hAnsiTheme="majorBidi" w:cs="B Mitra" w:hint="cs"/>
          <w:rtl/>
          <w:lang w:bidi="fa-IR"/>
        </w:rPr>
        <w:t>ی</w:t>
      </w:r>
      <w:r w:rsidRPr="00645BCE">
        <w:rPr>
          <w:rFonts w:asciiTheme="majorBidi" w:hAnsiTheme="majorBidi" w:cs="B Mitra" w:hint="eastAsia"/>
          <w:rtl/>
          <w:lang w:bidi="fa-IR"/>
        </w:rPr>
        <w:t>ن،</w:t>
      </w:r>
      <w:r w:rsidRPr="00645BCE">
        <w:rPr>
          <w:rFonts w:asciiTheme="majorBidi" w:hAnsiTheme="majorBidi" w:cs="B Mitra"/>
          <w:rtl/>
          <w:lang w:bidi="fa-IR"/>
        </w:rPr>
        <w:t xml:space="preserve"> اجزا</w:t>
      </w:r>
      <w:r w:rsidRPr="00645BCE">
        <w:rPr>
          <w:rFonts w:asciiTheme="majorBidi" w:hAnsiTheme="majorBidi" w:cs="B Mitra" w:hint="cs"/>
          <w:rtl/>
          <w:lang w:bidi="fa-IR"/>
        </w:rPr>
        <w:t>ی</w:t>
      </w:r>
      <w:r w:rsidRPr="00645BCE">
        <w:rPr>
          <w:rFonts w:asciiTheme="majorBidi" w:hAnsiTheme="majorBidi" w:cs="B Mitra"/>
          <w:rtl/>
          <w:lang w:bidi="fa-IR"/>
        </w:rPr>
        <w:t xml:space="preserve"> تاخ</w:t>
      </w:r>
      <w:r w:rsidRPr="00645BCE">
        <w:rPr>
          <w:rFonts w:asciiTheme="majorBidi" w:hAnsiTheme="majorBidi" w:cs="B Mitra" w:hint="cs"/>
          <w:rtl/>
          <w:lang w:bidi="fa-IR"/>
        </w:rPr>
        <w:t>ی</w:t>
      </w:r>
      <w:r w:rsidRPr="00645BCE">
        <w:rPr>
          <w:rFonts w:asciiTheme="majorBidi" w:hAnsiTheme="majorBidi" w:cs="B Mitra" w:hint="eastAsia"/>
          <w:rtl/>
          <w:lang w:bidi="fa-IR"/>
        </w:rPr>
        <w:t>ر</w:t>
      </w:r>
      <w:r w:rsidRPr="00645BCE">
        <w:rPr>
          <w:rFonts w:asciiTheme="majorBidi" w:hAnsiTheme="majorBidi" w:cs="B Mitra"/>
          <w:rtl/>
          <w:lang w:bidi="fa-IR"/>
        </w:rPr>
        <w:t xml:space="preserve"> نقطه به نقطه شامل تاخ</w:t>
      </w:r>
      <w:r w:rsidRPr="00645BCE">
        <w:rPr>
          <w:rFonts w:asciiTheme="majorBidi" w:hAnsiTheme="majorBidi" w:cs="B Mitra" w:hint="cs"/>
          <w:rtl/>
          <w:lang w:bidi="fa-IR"/>
        </w:rPr>
        <w:t>ی</w:t>
      </w:r>
      <w:r w:rsidRPr="00645BCE">
        <w:rPr>
          <w:rFonts w:asciiTheme="majorBidi" w:hAnsiTheme="majorBidi" w:cs="B Mitra" w:hint="eastAsia"/>
          <w:rtl/>
          <w:lang w:bidi="fa-IR"/>
        </w:rPr>
        <w:t>ر</w:t>
      </w:r>
      <w:r w:rsidRPr="00645BCE">
        <w:rPr>
          <w:rFonts w:asciiTheme="majorBidi" w:hAnsiTheme="majorBidi" w:cs="B Mitra"/>
          <w:rtl/>
          <w:lang w:bidi="fa-IR"/>
        </w:rPr>
        <w:t xml:space="preserve"> انتقال </w:t>
      </w:r>
      <w:r w:rsidR="00E46D55">
        <w:rPr>
          <w:rFonts w:asciiTheme="majorBidi" w:hAnsiTheme="majorBidi" w:cs="B Mitra"/>
          <w:rtl/>
          <w:lang w:bidi="fa-IR"/>
        </w:rPr>
        <w:t>پکت</w:t>
      </w:r>
      <w:r w:rsidRPr="00645BCE">
        <w:rPr>
          <w:rFonts w:asciiTheme="majorBidi" w:hAnsiTheme="majorBidi" w:cs="B Mitra"/>
          <w:rtl/>
          <w:lang w:bidi="fa-IR"/>
        </w:rPr>
        <w:t>‌ها</w:t>
      </w:r>
      <w:r w:rsidRPr="00645BCE">
        <w:rPr>
          <w:rFonts w:asciiTheme="majorBidi" w:hAnsiTheme="majorBidi" w:cs="B Mitra" w:hint="cs"/>
          <w:rtl/>
          <w:lang w:bidi="fa-IR"/>
        </w:rPr>
        <w:t>ی</w:t>
      </w:r>
      <w:r w:rsidRPr="00645BCE">
        <w:rPr>
          <w:rFonts w:asciiTheme="majorBidi" w:hAnsiTheme="majorBidi" w:cs="B Mitra"/>
          <w:rtl/>
          <w:lang w:bidi="fa-IR"/>
        </w:rPr>
        <w:t xml:space="preserve"> پ</w:t>
      </w:r>
      <w:r w:rsidRPr="00645BCE">
        <w:rPr>
          <w:rFonts w:asciiTheme="majorBidi" w:hAnsiTheme="majorBidi" w:cs="B Mitra" w:hint="cs"/>
          <w:rtl/>
          <w:lang w:bidi="fa-IR"/>
        </w:rPr>
        <w:t>ی</w:t>
      </w:r>
      <w:r w:rsidRPr="00645BCE">
        <w:rPr>
          <w:rFonts w:asciiTheme="majorBidi" w:hAnsiTheme="majorBidi" w:cs="B Mitra" w:hint="eastAsia"/>
          <w:rtl/>
          <w:lang w:bidi="fa-IR"/>
        </w:rPr>
        <w:t>اپ</w:t>
      </w:r>
      <w:r w:rsidRPr="00645BCE">
        <w:rPr>
          <w:rFonts w:asciiTheme="majorBidi" w:hAnsiTheme="majorBidi" w:cs="B Mitra" w:hint="cs"/>
          <w:rtl/>
          <w:lang w:bidi="fa-IR"/>
        </w:rPr>
        <w:t>ی</w:t>
      </w:r>
      <w:r w:rsidRPr="00645BCE">
        <w:rPr>
          <w:rFonts w:asciiTheme="majorBidi" w:hAnsiTheme="majorBidi" w:cs="B Mitra" w:hint="eastAsia"/>
          <w:rtl/>
          <w:lang w:bidi="fa-IR"/>
        </w:rPr>
        <w:t>،</w:t>
      </w:r>
      <w:r w:rsidRPr="00645BCE">
        <w:rPr>
          <w:rFonts w:asciiTheme="majorBidi" w:hAnsiTheme="majorBidi" w:cs="B Mitra"/>
          <w:rtl/>
          <w:lang w:bidi="fa-IR"/>
        </w:rPr>
        <w:t xml:space="preserve"> تاخ</w:t>
      </w:r>
      <w:r w:rsidRPr="00645BCE">
        <w:rPr>
          <w:rFonts w:asciiTheme="majorBidi" w:hAnsiTheme="majorBidi" w:cs="B Mitra" w:hint="cs"/>
          <w:rtl/>
          <w:lang w:bidi="fa-IR"/>
        </w:rPr>
        <w:t>ی</w:t>
      </w:r>
      <w:r w:rsidRPr="00645BCE">
        <w:rPr>
          <w:rFonts w:asciiTheme="majorBidi" w:hAnsiTheme="majorBidi" w:cs="B Mitra" w:hint="eastAsia"/>
          <w:rtl/>
          <w:lang w:bidi="fa-IR"/>
        </w:rPr>
        <w:t>ر</w:t>
      </w:r>
      <w:r w:rsidRPr="00645BCE">
        <w:rPr>
          <w:rFonts w:asciiTheme="majorBidi" w:hAnsiTheme="majorBidi" w:cs="B Mitra"/>
          <w:rtl/>
          <w:lang w:bidi="fa-IR"/>
        </w:rPr>
        <w:t xml:space="preserve"> انتشار در طول ل</w:t>
      </w:r>
      <w:r w:rsidRPr="00645BCE">
        <w:rPr>
          <w:rFonts w:asciiTheme="majorBidi" w:hAnsiTheme="majorBidi" w:cs="B Mitra" w:hint="cs"/>
          <w:rtl/>
          <w:lang w:bidi="fa-IR"/>
        </w:rPr>
        <w:t>ی</w:t>
      </w:r>
      <w:r w:rsidRPr="00645BCE">
        <w:rPr>
          <w:rFonts w:asciiTheme="majorBidi" w:hAnsiTheme="majorBidi" w:cs="B Mitra" w:hint="eastAsia"/>
          <w:rtl/>
          <w:lang w:bidi="fa-IR"/>
        </w:rPr>
        <w:t>نک‌ها</w:t>
      </w:r>
      <w:r w:rsidRPr="00645BCE">
        <w:rPr>
          <w:rFonts w:asciiTheme="majorBidi" w:hAnsiTheme="majorBidi" w:cs="B Mitra" w:hint="cs"/>
          <w:rtl/>
          <w:lang w:bidi="fa-IR"/>
        </w:rPr>
        <w:t>ی</w:t>
      </w:r>
      <w:r w:rsidRPr="00645BCE">
        <w:rPr>
          <w:rFonts w:asciiTheme="majorBidi" w:hAnsiTheme="majorBidi" w:cs="B Mitra"/>
          <w:rtl/>
          <w:lang w:bidi="fa-IR"/>
        </w:rPr>
        <w:t xml:space="preserve"> مختلف از منبع تا مقصد، تاخ</w:t>
      </w:r>
      <w:r w:rsidRPr="00645BCE">
        <w:rPr>
          <w:rFonts w:asciiTheme="majorBidi" w:hAnsiTheme="majorBidi" w:cs="B Mitra" w:hint="cs"/>
          <w:rtl/>
          <w:lang w:bidi="fa-IR"/>
        </w:rPr>
        <w:t>ی</w:t>
      </w:r>
      <w:r w:rsidRPr="00645BCE">
        <w:rPr>
          <w:rFonts w:asciiTheme="majorBidi" w:hAnsiTheme="majorBidi" w:cs="B Mitra" w:hint="eastAsia"/>
          <w:rtl/>
          <w:lang w:bidi="fa-IR"/>
        </w:rPr>
        <w:t>ر</w:t>
      </w:r>
      <w:r w:rsidRPr="00645BCE">
        <w:rPr>
          <w:rFonts w:asciiTheme="majorBidi" w:hAnsiTheme="majorBidi" w:cs="B Mitra"/>
          <w:rtl/>
          <w:lang w:bidi="fa-IR"/>
        </w:rPr>
        <w:t xml:space="preserve"> پردازش و تاخ</w:t>
      </w:r>
      <w:r w:rsidRPr="00645BCE">
        <w:rPr>
          <w:rFonts w:asciiTheme="majorBidi" w:hAnsiTheme="majorBidi" w:cs="B Mitra" w:hint="cs"/>
          <w:rtl/>
          <w:lang w:bidi="fa-IR"/>
        </w:rPr>
        <w:t>ی</w:t>
      </w:r>
      <w:r w:rsidRPr="00645BCE">
        <w:rPr>
          <w:rFonts w:asciiTheme="majorBidi" w:hAnsiTheme="majorBidi" w:cs="B Mitra" w:hint="eastAsia"/>
          <w:rtl/>
          <w:lang w:bidi="fa-IR"/>
        </w:rPr>
        <w:t>ر</w:t>
      </w:r>
      <w:r w:rsidRPr="00645BCE">
        <w:rPr>
          <w:rFonts w:asciiTheme="majorBidi" w:hAnsiTheme="majorBidi" w:cs="B Mitra"/>
          <w:rtl/>
          <w:lang w:bidi="fa-IR"/>
        </w:rPr>
        <w:t xml:space="preserve"> صف‌گذار</w:t>
      </w:r>
      <w:r w:rsidRPr="00645BCE">
        <w:rPr>
          <w:rFonts w:asciiTheme="majorBidi" w:hAnsiTheme="majorBidi" w:cs="B Mitra" w:hint="cs"/>
          <w:rtl/>
          <w:lang w:bidi="fa-IR"/>
        </w:rPr>
        <w:t>ی</w:t>
      </w:r>
      <w:r w:rsidRPr="00645BCE">
        <w:rPr>
          <w:rFonts w:asciiTheme="majorBidi" w:hAnsiTheme="majorBidi" w:cs="B Mitra"/>
          <w:rtl/>
          <w:lang w:bidi="fa-IR"/>
        </w:rPr>
        <w:t xml:space="preserve"> م</w:t>
      </w:r>
      <w:r w:rsidRPr="00645BCE">
        <w:rPr>
          <w:rFonts w:asciiTheme="majorBidi" w:hAnsiTheme="majorBidi" w:cs="B Mitra" w:hint="cs"/>
          <w:rtl/>
          <w:lang w:bidi="fa-IR"/>
        </w:rPr>
        <w:t>ی‌</w:t>
      </w:r>
      <w:r w:rsidRPr="00645BCE">
        <w:rPr>
          <w:rFonts w:asciiTheme="majorBidi" w:hAnsiTheme="majorBidi" w:cs="B Mitra" w:hint="eastAsia"/>
          <w:rtl/>
          <w:lang w:bidi="fa-IR"/>
        </w:rPr>
        <w:t>شود</w:t>
      </w:r>
      <w:r w:rsidRPr="00645BCE">
        <w:rPr>
          <w:rFonts w:asciiTheme="majorBidi" w:hAnsiTheme="majorBidi" w:cs="B Mitra"/>
          <w:rtl/>
          <w:lang w:bidi="fa-IR"/>
        </w:rPr>
        <w:t>. زمان</w:t>
      </w:r>
      <w:r w:rsidRPr="00645BCE">
        <w:rPr>
          <w:rFonts w:asciiTheme="majorBidi" w:hAnsiTheme="majorBidi" w:cs="B Mitra" w:hint="cs"/>
          <w:rtl/>
          <w:lang w:bidi="fa-IR"/>
        </w:rPr>
        <w:t>ی</w:t>
      </w:r>
      <w:r w:rsidRPr="00645BCE">
        <w:rPr>
          <w:rFonts w:asciiTheme="majorBidi" w:hAnsiTheme="majorBidi" w:cs="B Mitra"/>
          <w:rtl/>
          <w:lang w:bidi="fa-IR"/>
        </w:rPr>
        <w:t xml:space="preserve"> که برا</w:t>
      </w:r>
      <w:r w:rsidRPr="00645BCE">
        <w:rPr>
          <w:rFonts w:asciiTheme="majorBidi" w:hAnsiTheme="majorBidi" w:cs="B Mitra" w:hint="cs"/>
          <w:rtl/>
          <w:lang w:bidi="fa-IR"/>
        </w:rPr>
        <w:t>ی</w:t>
      </w:r>
      <w:r w:rsidRPr="00645BCE">
        <w:rPr>
          <w:rFonts w:asciiTheme="majorBidi" w:hAnsiTheme="majorBidi" w:cs="B Mitra"/>
          <w:rtl/>
          <w:lang w:bidi="fa-IR"/>
        </w:rPr>
        <w:t xml:space="preserve"> شناسا</w:t>
      </w:r>
      <w:r w:rsidRPr="00645BCE">
        <w:rPr>
          <w:rFonts w:asciiTheme="majorBidi" w:hAnsiTheme="majorBidi" w:cs="B Mitra" w:hint="cs"/>
          <w:rtl/>
          <w:lang w:bidi="fa-IR"/>
        </w:rPr>
        <w:t>یی</w:t>
      </w:r>
      <w:r w:rsidRPr="00645BCE">
        <w:rPr>
          <w:rFonts w:asciiTheme="majorBidi" w:hAnsiTheme="majorBidi" w:cs="B Mitra"/>
          <w:rtl/>
          <w:lang w:bidi="fa-IR"/>
        </w:rPr>
        <w:t xml:space="preserve"> شکست ارتباط، از طر</w:t>
      </w:r>
      <w:r w:rsidRPr="00645BCE">
        <w:rPr>
          <w:rFonts w:asciiTheme="majorBidi" w:hAnsiTheme="majorBidi" w:cs="B Mitra" w:hint="cs"/>
          <w:rtl/>
          <w:lang w:bidi="fa-IR"/>
        </w:rPr>
        <w:t>ی</w:t>
      </w:r>
      <w:r w:rsidRPr="00645BCE">
        <w:rPr>
          <w:rFonts w:asciiTheme="majorBidi" w:hAnsiTheme="majorBidi" w:cs="B Mitra" w:hint="eastAsia"/>
          <w:rtl/>
          <w:lang w:bidi="fa-IR"/>
        </w:rPr>
        <w:t>ق</w:t>
      </w:r>
      <w:r w:rsidRPr="00645BCE">
        <w:rPr>
          <w:rFonts w:asciiTheme="majorBidi" w:hAnsiTheme="majorBidi" w:cs="B Mitra"/>
          <w:rtl/>
          <w:lang w:bidi="fa-IR"/>
        </w:rPr>
        <w:t xml:space="preserve"> در</w:t>
      </w:r>
      <w:r w:rsidRPr="00645BCE">
        <w:rPr>
          <w:rFonts w:asciiTheme="majorBidi" w:hAnsiTheme="majorBidi" w:cs="B Mitra" w:hint="cs"/>
          <w:rtl/>
          <w:lang w:bidi="fa-IR"/>
        </w:rPr>
        <w:t>ی</w:t>
      </w:r>
      <w:r w:rsidRPr="00645BCE">
        <w:rPr>
          <w:rFonts w:asciiTheme="majorBidi" w:hAnsiTheme="majorBidi" w:cs="B Mitra" w:hint="eastAsia"/>
          <w:rtl/>
          <w:lang w:bidi="fa-IR"/>
        </w:rPr>
        <w:t>افت</w:t>
      </w:r>
      <w:r w:rsidRPr="00645BCE">
        <w:rPr>
          <w:rFonts w:asciiTheme="majorBidi" w:hAnsiTheme="majorBidi" w:cs="B Mitra"/>
          <w:rtl/>
          <w:lang w:bidi="fa-IR"/>
        </w:rPr>
        <w:t xml:space="preserve"> سه اظهارنامه تکرار</w:t>
      </w:r>
      <w:r w:rsidRPr="00645BCE">
        <w:rPr>
          <w:rFonts w:asciiTheme="majorBidi" w:hAnsiTheme="majorBidi" w:cs="B Mitra" w:hint="cs"/>
          <w:rtl/>
          <w:lang w:bidi="fa-IR"/>
        </w:rPr>
        <w:t>ی</w:t>
      </w:r>
      <w:r w:rsidRPr="00645BCE">
        <w:rPr>
          <w:rFonts w:asciiTheme="majorBidi" w:hAnsiTheme="majorBidi" w:cs="B Mitra"/>
          <w:rtl/>
          <w:lang w:bidi="fa-IR"/>
        </w:rPr>
        <w:t xml:space="preserve"> </w:t>
      </w:r>
      <w:r w:rsidRPr="00645BCE">
        <w:rPr>
          <w:rFonts w:asciiTheme="majorBidi" w:hAnsiTheme="majorBidi" w:cs="B Mitra" w:hint="cs"/>
          <w:rtl/>
          <w:lang w:bidi="fa-IR"/>
        </w:rPr>
        <w:t>ی</w:t>
      </w:r>
      <w:r w:rsidRPr="00645BCE">
        <w:rPr>
          <w:rFonts w:asciiTheme="majorBidi" w:hAnsiTheme="majorBidi" w:cs="B Mitra" w:hint="eastAsia"/>
          <w:rtl/>
          <w:lang w:bidi="fa-IR"/>
        </w:rPr>
        <w:t>ا</w:t>
      </w:r>
      <w:r w:rsidRPr="00645BCE">
        <w:rPr>
          <w:rFonts w:asciiTheme="majorBidi" w:hAnsiTheme="majorBidi" w:cs="B Mitra"/>
          <w:rtl/>
          <w:lang w:bidi="fa-IR"/>
        </w:rPr>
        <w:t xml:space="preserve"> تا</w:t>
      </w:r>
      <w:r w:rsidRPr="00645BCE">
        <w:rPr>
          <w:rFonts w:asciiTheme="majorBidi" w:hAnsiTheme="majorBidi" w:cs="B Mitra" w:hint="cs"/>
          <w:rtl/>
          <w:lang w:bidi="fa-IR"/>
        </w:rPr>
        <w:t>ی</w:t>
      </w:r>
      <w:r w:rsidRPr="00645BCE">
        <w:rPr>
          <w:rFonts w:asciiTheme="majorBidi" w:hAnsiTheme="majorBidi" w:cs="B Mitra" w:hint="eastAsia"/>
          <w:rtl/>
          <w:lang w:bidi="fa-IR"/>
        </w:rPr>
        <w:t>م‌اوت</w:t>
      </w:r>
      <w:r w:rsidRPr="00645BCE">
        <w:rPr>
          <w:rFonts w:asciiTheme="majorBidi" w:hAnsiTheme="majorBidi" w:cs="B Mitra"/>
          <w:rtl/>
          <w:lang w:bidi="fa-IR"/>
        </w:rPr>
        <w:t xml:space="preserve"> صرف م</w:t>
      </w:r>
      <w:r w:rsidRPr="00645BCE">
        <w:rPr>
          <w:rFonts w:asciiTheme="majorBidi" w:hAnsiTheme="majorBidi" w:cs="B Mitra" w:hint="cs"/>
          <w:rtl/>
          <w:lang w:bidi="fa-IR"/>
        </w:rPr>
        <w:t>ی‌</w:t>
      </w:r>
      <w:r w:rsidRPr="00645BCE">
        <w:rPr>
          <w:rFonts w:asciiTheme="majorBidi" w:hAnsiTheme="majorBidi" w:cs="B Mitra" w:hint="eastAsia"/>
          <w:rtl/>
          <w:lang w:bidi="fa-IR"/>
        </w:rPr>
        <w:t>شود</w:t>
      </w:r>
      <w:r w:rsidRPr="00645BCE">
        <w:rPr>
          <w:rFonts w:asciiTheme="majorBidi" w:hAnsiTheme="majorBidi" w:cs="B Mitra"/>
          <w:rtl/>
          <w:lang w:bidi="fa-IR"/>
        </w:rPr>
        <w:t xml:space="preserve"> و بنابرا</w:t>
      </w:r>
      <w:r w:rsidRPr="00645BCE">
        <w:rPr>
          <w:rFonts w:asciiTheme="majorBidi" w:hAnsiTheme="majorBidi" w:cs="B Mitra" w:hint="cs"/>
          <w:rtl/>
          <w:lang w:bidi="fa-IR"/>
        </w:rPr>
        <w:t>ی</w:t>
      </w:r>
      <w:r w:rsidRPr="00645BCE">
        <w:rPr>
          <w:rFonts w:asciiTheme="majorBidi" w:hAnsiTheme="majorBidi" w:cs="B Mitra" w:hint="eastAsia"/>
          <w:rtl/>
          <w:lang w:bidi="fa-IR"/>
        </w:rPr>
        <w:t>ن</w:t>
      </w:r>
      <w:r w:rsidRPr="00645BCE">
        <w:rPr>
          <w:rFonts w:asciiTheme="majorBidi" w:hAnsiTheme="majorBidi" w:cs="B Mitra"/>
          <w:rtl/>
          <w:lang w:bidi="fa-IR"/>
        </w:rPr>
        <w:t xml:space="preserve"> برا</w:t>
      </w:r>
      <w:r w:rsidRPr="00645BCE">
        <w:rPr>
          <w:rFonts w:asciiTheme="majorBidi" w:hAnsiTheme="majorBidi" w:cs="B Mitra" w:hint="cs"/>
          <w:rtl/>
          <w:lang w:bidi="fa-IR"/>
        </w:rPr>
        <w:t>ی</w:t>
      </w:r>
      <w:r w:rsidRPr="00645BCE">
        <w:rPr>
          <w:rFonts w:asciiTheme="majorBidi" w:hAnsiTheme="majorBidi" w:cs="B Mitra"/>
          <w:rtl/>
          <w:lang w:bidi="fa-IR"/>
        </w:rPr>
        <w:t xml:space="preserve"> اعاده انتقال </w:t>
      </w:r>
      <w:r w:rsidR="00E46D55">
        <w:rPr>
          <w:rFonts w:asciiTheme="majorBidi" w:hAnsiTheme="majorBidi" w:cs="B Mitra"/>
          <w:rtl/>
          <w:lang w:bidi="fa-IR"/>
        </w:rPr>
        <w:t>پکت</w:t>
      </w:r>
      <w:r w:rsidRPr="00645BCE">
        <w:rPr>
          <w:rFonts w:asciiTheme="majorBidi" w:hAnsiTheme="majorBidi" w:cs="B Mitra"/>
          <w:rtl/>
          <w:lang w:bidi="fa-IR"/>
        </w:rPr>
        <w:t>‌ها</w:t>
      </w:r>
      <w:r w:rsidRPr="00645BCE">
        <w:rPr>
          <w:rFonts w:asciiTheme="majorBidi" w:hAnsiTheme="majorBidi" w:cs="B Mitra" w:hint="cs"/>
          <w:rtl/>
          <w:lang w:bidi="fa-IR"/>
        </w:rPr>
        <w:t>ی</w:t>
      </w:r>
      <w:r w:rsidRPr="00645BCE">
        <w:rPr>
          <w:rFonts w:asciiTheme="majorBidi" w:hAnsiTheme="majorBidi" w:cs="B Mitra"/>
          <w:rtl/>
          <w:lang w:bidi="fa-IR"/>
        </w:rPr>
        <w:t xml:space="preserve"> داده آن </w:t>
      </w:r>
      <w:r w:rsidRPr="00645BCE">
        <w:rPr>
          <w:rFonts w:asciiTheme="majorBidi" w:hAnsiTheme="majorBidi" w:cs="B Mitra" w:hint="cs"/>
          <w:rtl/>
          <w:lang w:bidi="fa-IR"/>
        </w:rPr>
        <w:t>ی</w:t>
      </w:r>
      <w:r w:rsidRPr="00645BCE">
        <w:rPr>
          <w:rFonts w:asciiTheme="majorBidi" w:hAnsiTheme="majorBidi" w:cs="B Mitra" w:hint="eastAsia"/>
          <w:rtl/>
          <w:lang w:bidi="fa-IR"/>
        </w:rPr>
        <w:t>ک</w:t>
      </w:r>
      <w:r w:rsidRPr="00645BCE">
        <w:rPr>
          <w:rFonts w:asciiTheme="majorBidi" w:hAnsiTheme="majorBidi" w:cs="B Mitra" w:hint="cs"/>
          <w:rtl/>
          <w:lang w:bidi="fa-IR"/>
        </w:rPr>
        <w:t>ی</w:t>
      </w:r>
      <w:r w:rsidRPr="00645BCE">
        <w:rPr>
          <w:rFonts w:asciiTheme="majorBidi" w:hAnsiTheme="majorBidi" w:cs="B Mitra"/>
          <w:rtl/>
          <w:lang w:bidi="fa-IR"/>
        </w:rPr>
        <w:t xml:space="preserve"> د</w:t>
      </w:r>
      <w:r w:rsidRPr="00645BCE">
        <w:rPr>
          <w:rFonts w:asciiTheme="majorBidi" w:hAnsiTheme="majorBidi" w:cs="B Mitra" w:hint="cs"/>
          <w:rtl/>
          <w:lang w:bidi="fa-IR"/>
        </w:rPr>
        <w:t>ی</w:t>
      </w:r>
      <w:r w:rsidRPr="00645BCE">
        <w:rPr>
          <w:rFonts w:asciiTheme="majorBidi" w:hAnsiTheme="majorBidi" w:cs="B Mitra" w:hint="eastAsia"/>
          <w:rtl/>
          <w:lang w:bidi="fa-IR"/>
        </w:rPr>
        <w:t>گر</w:t>
      </w:r>
      <w:r w:rsidRPr="00645BCE">
        <w:rPr>
          <w:rFonts w:asciiTheme="majorBidi" w:hAnsiTheme="majorBidi" w:cs="B Mitra"/>
          <w:rtl/>
          <w:lang w:bidi="fa-IR"/>
        </w:rPr>
        <w:t xml:space="preserve"> از اجزا</w:t>
      </w:r>
      <w:r w:rsidRPr="00645BCE">
        <w:rPr>
          <w:rFonts w:asciiTheme="majorBidi" w:hAnsiTheme="majorBidi" w:cs="B Mitra" w:hint="cs"/>
          <w:rtl/>
          <w:lang w:bidi="fa-IR"/>
        </w:rPr>
        <w:t>ی</w:t>
      </w:r>
      <w:r w:rsidRPr="00645BCE">
        <w:rPr>
          <w:rFonts w:asciiTheme="majorBidi" w:hAnsiTheme="majorBidi" w:cs="B Mitra"/>
          <w:rtl/>
          <w:lang w:bidi="fa-IR"/>
        </w:rPr>
        <w:t xml:space="preserve"> تاخ</w:t>
      </w:r>
      <w:r w:rsidRPr="00645BCE">
        <w:rPr>
          <w:rFonts w:asciiTheme="majorBidi" w:hAnsiTheme="majorBidi" w:cs="B Mitra" w:hint="cs"/>
          <w:rtl/>
          <w:lang w:bidi="fa-IR"/>
        </w:rPr>
        <w:t>ی</w:t>
      </w:r>
      <w:r w:rsidRPr="00645BCE">
        <w:rPr>
          <w:rFonts w:asciiTheme="majorBidi" w:hAnsiTheme="majorBidi" w:cs="B Mitra" w:hint="eastAsia"/>
          <w:rtl/>
          <w:lang w:bidi="fa-IR"/>
        </w:rPr>
        <w:t>ر</w:t>
      </w:r>
      <w:r w:rsidRPr="00645BCE">
        <w:rPr>
          <w:rFonts w:asciiTheme="majorBidi" w:hAnsiTheme="majorBidi" w:cs="B Mitra"/>
          <w:rtl/>
          <w:lang w:bidi="fa-IR"/>
        </w:rPr>
        <w:t xml:space="preserve"> نقطه به نقطه است. مجموع تاخ</w:t>
      </w:r>
      <w:r w:rsidRPr="00645BCE">
        <w:rPr>
          <w:rFonts w:asciiTheme="majorBidi" w:hAnsiTheme="majorBidi" w:cs="B Mitra" w:hint="cs"/>
          <w:rtl/>
          <w:lang w:bidi="fa-IR"/>
        </w:rPr>
        <w:t>ی</w:t>
      </w:r>
      <w:r w:rsidRPr="00645BCE">
        <w:rPr>
          <w:rFonts w:asciiTheme="majorBidi" w:hAnsiTheme="majorBidi" w:cs="B Mitra" w:hint="eastAsia"/>
          <w:rtl/>
          <w:lang w:bidi="fa-IR"/>
        </w:rPr>
        <w:t>ر</w:t>
      </w:r>
      <w:r w:rsidRPr="00645BCE">
        <w:rPr>
          <w:rFonts w:asciiTheme="majorBidi" w:hAnsiTheme="majorBidi" w:cs="B Mitra"/>
          <w:rtl/>
          <w:lang w:bidi="fa-IR"/>
        </w:rPr>
        <w:t xml:space="preserve"> نقطه به نقطه به صورت ز</w:t>
      </w:r>
      <w:r w:rsidRPr="00645BCE">
        <w:rPr>
          <w:rFonts w:asciiTheme="majorBidi" w:hAnsiTheme="majorBidi" w:cs="B Mitra" w:hint="cs"/>
          <w:rtl/>
          <w:lang w:bidi="fa-IR"/>
        </w:rPr>
        <w:t>ی</w:t>
      </w:r>
      <w:r w:rsidRPr="00645BCE">
        <w:rPr>
          <w:rFonts w:asciiTheme="majorBidi" w:hAnsiTheme="majorBidi" w:cs="B Mitra" w:hint="eastAsia"/>
          <w:rtl/>
          <w:lang w:bidi="fa-IR"/>
        </w:rPr>
        <w:t>ر</w:t>
      </w:r>
      <w:r w:rsidRPr="00645BCE">
        <w:rPr>
          <w:rFonts w:asciiTheme="majorBidi" w:hAnsiTheme="majorBidi" w:cs="B Mitra"/>
          <w:rtl/>
          <w:lang w:bidi="fa-IR"/>
        </w:rPr>
        <w:t xml:space="preserve"> محاسبه م</w:t>
      </w:r>
      <w:r w:rsidRPr="00645BCE">
        <w:rPr>
          <w:rFonts w:asciiTheme="majorBidi" w:hAnsiTheme="majorBidi" w:cs="B Mitra" w:hint="cs"/>
          <w:rtl/>
          <w:lang w:bidi="fa-IR"/>
        </w:rPr>
        <w:t>ی‌</w:t>
      </w:r>
      <w:r w:rsidRPr="00645BCE">
        <w:rPr>
          <w:rFonts w:asciiTheme="majorBidi" w:hAnsiTheme="majorBidi" w:cs="B Mitra" w:hint="eastAsia"/>
          <w:rtl/>
          <w:lang w:bidi="fa-IR"/>
        </w:rPr>
        <w:t>شود</w:t>
      </w:r>
      <w:r w:rsidRPr="00645BCE">
        <w:rPr>
          <w:rFonts w:asciiTheme="majorBidi" w:hAnsiTheme="majorBidi" w:cs="B Mitra"/>
          <w:rtl/>
          <w:lang w:bidi="fa-IR"/>
        </w:rPr>
        <w:t>:</w:t>
      </w:r>
    </w:p>
    <w:p w:rsidR="00645BCE" w:rsidRDefault="00645BCE" w:rsidP="00645BCE">
      <w:pPr>
        <w:bidi/>
        <w:jc w:val="center"/>
        <w:rPr>
          <w:rFonts w:asciiTheme="majorBidi" w:hAnsiTheme="majorBidi" w:cs="B Mitra"/>
          <w:rtl/>
          <w:lang w:bidi="fa-IR"/>
        </w:rPr>
      </w:pPr>
      <w:r>
        <w:rPr>
          <w:rFonts w:asciiTheme="majorBidi" w:hAnsiTheme="majorBidi" w:cs="B Mitra" w:hint="cs"/>
          <w:noProof/>
          <w:rtl/>
        </w:rPr>
        <w:drawing>
          <wp:inline distT="0" distB="0" distL="0" distR="0">
            <wp:extent cx="1377366" cy="289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6-10 143752.png"/>
                    <pic:cNvPicPr/>
                  </pic:nvPicPr>
                  <pic:blipFill>
                    <a:blip r:embed="rId15">
                      <a:extLst>
                        <a:ext uri="{28A0092B-C50C-407E-A947-70E740481C1C}">
                          <a14:useLocalDpi xmlns:a14="http://schemas.microsoft.com/office/drawing/2010/main" val="0"/>
                        </a:ext>
                      </a:extLst>
                    </a:blip>
                    <a:stretch>
                      <a:fillRect/>
                    </a:stretch>
                  </pic:blipFill>
                  <pic:spPr>
                    <a:xfrm>
                      <a:off x="0" y="0"/>
                      <a:ext cx="1388157" cy="291829"/>
                    </a:xfrm>
                    <a:prstGeom prst="rect">
                      <a:avLst/>
                    </a:prstGeom>
                  </pic:spPr>
                </pic:pic>
              </a:graphicData>
            </a:graphic>
          </wp:inline>
        </w:drawing>
      </w:r>
    </w:p>
    <w:p w:rsidR="00645BCE" w:rsidRDefault="00645BCE" w:rsidP="00DF0DBB">
      <w:pPr>
        <w:bidi/>
        <w:jc w:val="both"/>
        <w:rPr>
          <w:rFonts w:asciiTheme="majorBidi" w:hAnsiTheme="majorBidi" w:cs="B Mitra"/>
          <w:lang w:bidi="fa-IR"/>
        </w:rPr>
      </w:pPr>
      <w:r w:rsidRPr="00645BCE">
        <w:rPr>
          <w:rFonts w:asciiTheme="majorBidi" w:hAnsiTheme="majorBidi" w:cs="B Mitra"/>
          <w:rtl/>
        </w:rPr>
        <w:t>دراین معادله،</w:t>
      </w:r>
      <w:r w:rsidR="00DF0DBB">
        <w:rPr>
          <w:rFonts w:asciiTheme="majorBidi" w:hAnsiTheme="majorBidi" w:cs="B Mitra" w:hint="cs"/>
          <w:rtl/>
          <w:lang w:bidi="fa-IR"/>
        </w:rPr>
        <w:t xml:space="preserve"> </w:t>
      </w:r>
      <w:r w:rsidR="00DF0DBB">
        <w:rPr>
          <w:rFonts w:asciiTheme="majorBidi" w:hAnsiTheme="majorBidi" w:cs="B Mitra"/>
          <w:i/>
          <w:iCs/>
          <w:lang w:bidi="fa-IR"/>
        </w:rPr>
        <w:t>n</w:t>
      </w:r>
      <w:r>
        <w:rPr>
          <w:rFonts w:asciiTheme="majorBidi" w:hAnsiTheme="majorBidi" w:cs="B Mitra" w:hint="cs"/>
          <w:rtl/>
          <w:lang w:bidi="fa-IR"/>
        </w:rPr>
        <w:t xml:space="preserve"> </w:t>
      </w:r>
      <w:r w:rsidR="00DF0DBB">
        <w:rPr>
          <w:rFonts w:asciiTheme="majorBidi" w:hAnsiTheme="majorBidi" w:cs="B Mitra"/>
          <w:rtl/>
        </w:rPr>
        <w:t xml:space="preserve">تعداد </w:t>
      </w:r>
      <w:r w:rsidR="00E46D55">
        <w:rPr>
          <w:rFonts w:asciiTheme="majorBidi" w:hAnsiTheme="majorBidi" w:cs="B Mitra"/>
          <w:rtl/>
        </w:rPr>
        <w:t>پکت</w:t>
      </w:r>
      <w:r w:rsidR="00DF0DBB">
        <w:rPr>
          <w:rFonts w:asciiTheme="majorBidi" w:hAnsiTheme="majorBidi" w:cs="B Mitra"/>
          <w:rtl/>
        </w:rPr>
        <w:softHyphen/>
      </w:r>
      <w:r w:rsidRPr="00645BCE">
        <w:rPr>
          <w:rFonts w:asciiTheme="majorBidi" w:hAnsiTheme="majorBidi" w:cs="B Mitra"/>
          <w:rtl/>
        </w:rPr>
        <w:t>های با موفقیت دریافت شده را نشان</w:t>
      </w:r>
      <w:r w:rsidR="00DF0DBB">
        <w:rPr>
          <w:rFonts w:asciiTheme="majorBidi" w:hAnsiTheme="majorBidi" w:cs="B Mitra" w:hint="cs"/>
          <w:rtl/>
        </w:rPr>
        <w:t xml:space="preserve"> </w:t>
      </w:r>
      <w:r w:rsidR="00DF0DBB">
        <w:rPr>
          <w:rFonts w:asciiTheme="majorBidi" w:hAnsiTheme="majorBidi" w:cs="B Mitra"/>
          <w:rtl/>
        </w:rPr>
        <w:t>می</w:t>
      </w:r>
      <w:r w:rsidR="00DF0DBB">
        <w:rPr>
          <w:rFonts w:asciiTheme="majorBidi" w:hAnsiTheme="majorBidi" w:cs="B Mitra"/>
          <w:rtl/>
        </w:rPr>
        <w:softHyphen/>
      </w:r>
      <w:r w:rsidRPr="00645BCE">
        <w:rPr>
          <w:rFonts w:asciiTheme="majorBidi" w:hAnsiTheme="majorBidi" w:cs="B Mitra"/>
          <w:rtl/>
        </w:rPr>
        <w:t>دهد</w:t>
      </w:r>
      <w:r w:rsidR="00DF0DBB">
        <w:rPr>
          <w:rFonts w:asciiTheme="majorBidi" w:hAnsiTheme="majorBidi" w:cs="B Mitra" w:hint="cs"/>
          <w:rtl/>
        </w:rPr>
        <w:t xml:space="preserve">، </w:t>
      </w:r>
      <w:r w:rsidR="00DF0DBB">
        <w:rPr>
          <w:rFonts w:asciiTheme="majorBidi" w:hAnsiTheme="majorBidi" w:cs="B Mitra"/>
          <w:i/>
          <w:iCs/>
        </w:rPr>
        <w:t>R</w:t>
      </w:r>
      <w:r w:rsidR="00DF0DBB">
        <w:rPr>
          <w:rFonts w:asciiTheme="majorBidi" w:hAnsiTheme="majorBidi" w:cs="B Mitra"/>
          <w:i/>
          <w:iCs/>
          <w:vertAlign w:val="subscript"/>
        </w:rPr>
        <w:t>i</w:t>
      </w:r>
      <w:r w:rsidR="00DF0DBB">
        <w:rPr>
          <w:rFonts w:asciiTheme="majorBidi" w:hAnsiTheme="majorBidi" w:cs="B Mitra" w:hint="cs"/>
          <w:rtl/>
        </w:rPr>
        <w:t xml:space="preserve"> </w:t>
      </w:r>
      <w:r w:rsidRPr="00645BCE">
        <w:rPr>
          <w:rFonts w:asciiTheme="majorBidi" w:hAnsiTheme="majorBidi" w:cs="B Mitra"/>
          <w:rtl/>
        </w:rPr>
        <w:t xml:space="preserve">نشان دهنده زمانی است که گره مقصد </w:t>
      </w:r>
      <w:r w:rsidR="00DF0DBB">
        <w:rPr>
          <w:rFonts w:asciiTheme="majorBidi" w:hAnsiTheme="majorBidi" w:cs="B Mitra"/>
          <w:i/>
          <w:iCs/>
        </w:rPr>
        <w:t>i</w:t>
      </w:r>
      <w:r w:rsidR="00DF0DBB">
        <w:rPr>
          <w:rFonts w:asciiTheme="majorBidi" w:hAnsiTheme="majorBidi" w:cs="B Mitra" w:hint="cs"/>
          <w:i/>
          <w:iCs/>
          <w:rtl/>
        </w:rPr>
        <w:t>مین</w:t>
      </w:r>
      <w:r w:rsidR="00DF0DBB">
        <w:rPr>
          <w:rFonts w:asciiTheme="majorBidi" w:hAnsiTheme="majorBidi" w:cs="B Mitra" w:hint="cs"/>
          <w:rtl/>
        </w:rPr>
        <w:t xml:space="preserve"> </w:t>
      </w:r>
      <w:r w:rsidR="00DF0DBB">
        <w:rPr>
          <w:rFonts w:asciiTheme="majorBidi" w:hAnsiTheme="majorBidi" w:cs="B Mitra" w:hint="cs"/>
          <w:rtl/>
        </w:rPr>
        <w:t xml:space="preserve">پکت </w:t>
      </w:r>
      <w:r w:rsidR="00DF0DBB">
        <w:rPr>
          <w:rFonts w:asciiTheme="majorBidi" w:hAnsiTheme="majorBidi" w:cs="B Mitra" w:hint="cs"/>
          <w:rtl/>
        </w:rPr>
        <w:t xml:space="preserve">را </w:t>
      </w:r>
      <w:r w:rsidRPr="00645BCE">
        <w:rPr>
          <w:rFonts w:asciiTheme="majorBidi" w:hAnsiTheme="majorBidi" w:cs="B Mitra"/>
          <w:rtl/>
        </w:rPr>
        <w:t>دریافت</w:t>
      </w:r>
      <w:r w:rsidR="00DF0DBB">
        <w:rPr>
          <w:rFonts w:asciiTheme="majorBidi" w:hAnsiTheme="majorBidi" w:cs="B Mitra" w:hint="cs"/>
          <w:rtl/>
        </w:rPr>
        <w:t xml:space="preserve"> </w:t>
      </w:r>
      <w:r w:rsidRPr="00645BCE">
        <w:rPr>
          <w:rFonts w:asciiTheme="majorBidi" w:hAnsiTheme="majorBidi" w:cs="B Mitra"/>
          <w:rtl/>
        </w:rPr>
        <w:t>کرد</w:t>
      </w:r>
      <w:r w:rsidR="00DF0DBB">
        <w:rPr>
          <w:rFonts w:asciiTheme="majorBidi" w:hAnsiTheme="majorBidi" w:cs="B Mitra" w:hint="cs"/>
          <w:rtl/>
        </w:rPr>
        <w:t xml:space="preserve">، </w:t>
      </w:r>
      <w:r w:rsidR="00DF0DBB">
        <w:rPr>
          <w:rFonts w:asciiTheme="majorBidi" w:hAnsiTheme="majorBidi" w:cs="B Mitra"/>
          <w:i/>
          <w:iCs/>
        </w:rPr>
        <w:t>S</w:t>
      </w:r>
      <w:r w:rsidR="00DF0DBB">
        <w:rPr>
          <w:rFonts w:asciiTheme="majorBidi" w:hAnsiTheme="majorBidi" w:cs="B Mitra"/>
          <w:i/>
          <w:iCs/>
          <w:vertAlign w:val="subscript"/>
        </w:rPr>
        <w:t>i</w:t>
      </w:r>
      <w:r w:rsidR="00DF0DBB">
        <w:rPr>
          <w:rFonts w:asciiTheme="majorBidi" w:hAnsiTheme="majorBidi" w:cs="B Mitra" w:hint="cs"/>
          <w:rtl/>
        </w:rPr>
        <w:t xml:space="preserve"> </w:t>
      </w:r>
      <w:r w:rsidRPr="00645BCE">
        <w:rPr>
          <w:rFonts w:asciiTheme="majorBidi" w:hAnsiTheme="majorBidi" w:cs="B Mitra"/>
          <w:rtl/>
        </w:rPr>
        <w:t xml:space="preserve">نشان دهنده زمانی است که گره منبع </w:t>
      </w:r>
      <w:r w:rsidR="00DF0DBB">
        <w:rPr>
          <w:rFonts w:asciiTheme="majorBidi" w:hAnsiTheme="majorBidi" w:cs="B Mitra" w:hint="cs"/>
          <w:rtl/>
        </w:rPr>
        <w:t xml:space="preserve">پکت </w:t>
      </w:r>
      <w:r w:rsidR="00DF0DBB">
        <w:rPr>
          <w:rFonts w:asciiTheme="majorBidi" w:hAnsiTheme="majorBidi" w:cs="B Mitra"/>
          <w:i/>
          <w:iCs/>
        </w:rPr>
        <w:t>i</w:t>
      </w:r>
      <w:r w:rsidR="00DF0DBB">
        <w:rPr>
          <w:rFonts w:asciiTheme="majorBidi" w:hAnsiTheme="majorBidi" w:cs="B Mitra" w:hint="cs"/>
          <w:i/>
          <w:iCs/>
          <w:rtl/>
        </w:rPr>
        <w:t>مین</w:t>
      </w:r>
      <w:r w:rsidR="00DF0DBB">
        <w:rPr>
          <w:rFonts w:asciiTheme="majorBidi" w:hAnsiTheme="majorBidi" w:cs="B Mitra" w:hint="cs"/>
          <w:rtl/>
        </w:rPr>
        <w:t xml:space="preserve"> را </w:t>
      </w:r>
      <w:r w:rsidRPr="00645BCE">
        <w:rPr>
          <w:rFonts w:asciiTheme="majorBidi" w:hAnsiTheme="majorBidi" w:cs="B Mitra"/>
          <w:rtl/>
        </w:rPr>
        <w:t>ارسال کرده است[45].</w:t>
      </w:r>
      <w:r w:rsidR="00DF0DBB">
        <w:rPr>
          <w:rFonts w:asciiTheme="majorBidi" w:hAnsiTheme="majorBidi" w:cs="B Mitra" w:hint="cs"/>
          <w:rtl/>
        </w:rPr>
        <w:t xml:space="preserve"> </w:t>
      </w:r>
      <w:r w:rsidR="00DF0DBB">
        <w:rPr>
          <w:rFonts w:asciiTheme="majorBidi" w:hAnsiTheme="majorBidi" w:cs="B Mitra"/>
          <w:i/>
          <w:iCs/>
        </w:rPr>
        <w:t>S</w:t>
      </w:r>
      <w:r w:rsidR="00DF0DBB">
        <w:rPr>
          <w:rFonts w:asciiTheme="majorBidi" w:hAnsiTheme="majorBidi" w:cs="B Mitra"/>
          <w:i/>
          <w:iCs/>
          <w:vertAlign w:val="subscript"/>
        </w:rPr>
        <w:t>i</w:t>
      </w:r>
      <w:r w:rsidR="00DF0DBB">
        <w:rPr>
          <w:rFonts w:asciiTheme="majorBidi" w:hAnsiTheme="majorBidi" w:cs="B Mitra" w:hint="cs"/>
          <w:rtl/>
        </w:rPr>
        <w:t xml:space="preserve"> </w:t>
      </w:r>
      <w:r w:rsidRPr="00645BCE">
        <w:rPr>
          <w:rFonts w:asciiTheme="majorBidi" w:hAnsiTheme="majorBidi" w:cs="B Mitra"/>
          <w:rtl/>
        </w:rPr>
        <w:t>و</w:t>
      </w:r>
      <w:r w:rsidR="00DF0DBB">
        <w:rPr>
          <w:rFonts w:asciiTheme="majorBidi" w:hAnsiTheme="majorBidi" w:cs="B Mitra" w:hint="cs"/>
          <w:rtl/>
        </w:rPr>
        <w:t xml:space="preserve"> </w:t>
      </w:r>
      <w:r w:rsidR="00DF0DBB">
        <w:rPr>
          <w:rFonts w:asciiTheme="majorBidi" w:hAnsiTheme="majorBidi" w:cs="B Mitra"/>
          <w:i/>
          <w:iCs/>
        </w:rPr>
        <w:t>R</w:t>
      </w:r>
      <w:r w:rsidR="00DF0DBB">
        <w:rPr>
          <w:rFonts w:asciiTheme="majorBidi" w:hAnsiTheme="majorBidi" w:cs="B Mitra"/>
          <w:i/>
          <w:iCs/>
          <w:vertAlign w:val="subscript"/>
        </w:rPr>
        <w:t>i</w:t>
      </w:r>
      <w:r w:rsidR="00DF0DBB">
        <w:rPr>
          <w:rFonts w:asciiTheme="majorBidi" w:hAnsiTheme="majorBidi" w:cs="B Mitra" w:hint="cs"/>
          <w:rtl/>
        </w:rPr>
        <w:t xml:space="preserve"> </w:t>
      </w:r>
      <w:r w:rsidR="00DF0DBB">
        <w:rPr>
          <w:rFonts w:asciiTheme="majorBidi" w:hAnsiTheme="majorBidi" w:cs="B Mitra"/>
          <w:rtl/>
        </w:rPr>
        <w:t>زمان</w:t>
      </w:r>
      <w:r w:rsidR="00DF0DBB">
        <w:rPr>
          <w:rFonts w:asciiTheme="majorBidi" w:hAnsiTheme="majorBidi" w:cs="B Mitra"/>
          <w:rtl/>
        </w:rPr>
        <w:softHyphen/>
      </w:r>
      <w:r w:rsidRPr="00645BCE">
        <w:rPr>
          <w:rFonts w:asciiTheme="majorBidi" w:hAnsiTheme="majorBidi" w:cs="B Mitra"/>
          <w:rtl/>
        </w:rPr>
        <w:t>ها به ترتیب</w:t>
      </w:r>
      <w:r w:rsidR="00DF0DBB">
        <w:rPr>
          <w:rFonts w:asciiTheme="majorBidi" w:hAnsiTheme="majorBidi" w:cs="B Mitra" w:hint="cs"/>
          <w:rtl/>
        </w:rPr>
        <w:t xml:space="preserve"> </w:t>
      </w:r>
      <w:r w:rsidR="00DF0DBB">
        <w:rPr>
          <w:rFonts w:asciiTheme="majorBidi" w:hAnsiTheme="majorBidi" w:cs="B Mitra"/>
          <w:rtl/>
        </w:rPr>
        <w:t>در لایه</w:t>
      </w:r>
      <w:r w:rsidR="00DF0DBB">
        <w:rPr>
          <w:rFonts w:asciiTheme="majorBidi" w:hAnsiTheme="majorBidi" w:cs="B Mitra"/>
          <w:rtl/>
        </w:rPr>
        <w:softHyphen/>
      </w:r>
      <w:r w:rsidRPr="00645BCE">
        <w:rPr>
          <w:rFonts w:asciiTheme="majorBidi" w:hAnsiTheme="majorBidi" w:cs="B Mitra"/>
          <w:rtl/>
        </w:rPr>
        <w:t>های کاربردی فرستنده و گیرنده شمارش می شوند</w:t>
      </w:r>
      <w:r w:rsidRPr="00645BCE">
        <w:rPr>
          <w:rFonts w:asciiTheme="majorBidi" w:hAnsiTheme="majorBidi" w:cs="B Mitra"/>
          <w:lang w:bidi="fa-IR"/>
        </w:rPr>
        <w:t>.</w:t>
      </w:r>
    </w:p>
    <w:p w:rsidR="00DF0DBB" w:rsidRPr="007429F7" w:rsidRDefault="00DF0DBB" w:rsidP="00DF0DBB">
      <w:pPr>
        <w:bidi/>
        <w:jc w:val="both"/>
        <w:rPr>
          <w:rFonts w:asciiTheme="majorBidi" w:hAnsiTheme="majorBidi" w:cs="B Mitra" w:hint="cs"/>
          <w:b/>
          <w:bCs/>
          <w:rtl/>
          <w:lang w:bidi="fa-IR"/>
        </w:rPr>
      </w:pPr>
      <w:r w:rsidRPr="007429F7">
        <w:rPr>
          <w:rFonts w:asciiTheme="majorBidi" w:hAnsiTheme="majorBidi" w:cs="B Mitra"/>
          <w:b/>
          <w:bCs/>
          <w:lang w:bidi="fa-IR"/>
        </w:rPr>
        <w:t>VI</w:t>
      </w:r>
      <w:r w:rsidRPr="007429F7">
        <w:rPr>
          <w:rFonts w:asciiTheme="majorBidi" w:hAnsiTheme="majorBidi" w:cs="B Mitra" w:hint="cs"/>
          <w:b/>
          <w:bCs/>
          <w:rtl/>
          <w:lang w:bidi="fa-IR"/>
        </w:rPr>
        <w:t>. نتایج تجربی</w:t>
      </w:r>
    </w:p>
    <w:p w:rsidR="00DF0DBB" w:rsidRDefault="00DF0DBB" w:rsidP="00DF0DBB">
      <w:pPr>
        <w:bidi/>
        <w:jc w:val="both"/>
        <w:rPr>
          <w:rFonts w:asciiTheme="majorBidi" w:hAnsiTheme="majorBidi" w:cs="B Mitra" w:hint="cs"/>
          <w:rtl/>
          <w:lang w:bidi="fa-IR"/>
        </w:rPr>
      </w:pPr>
      <w:r>
        <w:rPr>
          <w:rFonts w:asciiTheme="majorBidi" w:hAnsiTheme="majorBidi" w:cs="B Mitra" w:hint="cs"/>
          <w:rtl/>
          <w:lang w:bidi="fa-IR"/>
        </w:rPr>
        <w:lastRenderedPageBreak/>
        <w:t>الف. ظرفیت پذیرش</w:t>
      </w:r>
    </w:p>
    <w:p w:rsidR="00DF0DBB" w:rsidRDefault="00456071" w:rsidP="00DF0DBB">
      <w:pPr>
        <w:bidi/>
        <w:jc w:val="both"/>
        <w:rPr>
          <w:rFonts w:asciiTheme="majorBidi" w:hAnsiTheme="majorBidi" w:cs="B Mitra"/>
          <w:rtl/>
          <w:lang w:bidi="fa-IR"/>
        </w:rPr>
      </w:pPr>
      <w:r w:rsidRPr="00456071">
        <w:rPr>
          <w:rFonts w:asciiTheme="majorBidi" w:hAnsiTheme="majorBidi" w:cs="B Mitra"/>
          <w:rtl/>
          <w:lang w:bidi="fa-IR"/>
        </w:rPr>
        <w:t>در شکل 5، تجز</w:t>
      </w:r>
      <w:r w:rsidRPr="00456071">
        <w:rPr>
          <w:rFonts w:asciiTheme="majorBidi" w:hAnsiTheme="majorBidi" w:cs="B Mitra" w:hint="cs"/>
          <w:rtl/>
          <w:lang w:bidi="fa-IR"/>
        </w:rPr>
        <w:t>ی</w:t>
      </w:r>
      <w:r w:rsidRPr="00456071">
        <w:rPr>
          <w:rFonts w:asciiTheme="majorBidi" w:hAnsiTheme="majorBidi" w:cs="B Mitra" w:hint="eastAsia"/>
          <w:rtl/>
          <w:lang w:bidi="fa-IR"/>
        </w:rPr>
        <w:t>ه</w:t>
      </w:r>
      <w:r w:rsidRPr="00456071">
        <w:rPr>
          <w:rFonts w:asciiTheme="majorBidi" w:hAnsiTheme="majorBidi" w:cs="B Mitra"/>
          <w:rtl/>
          <w:lang w:bidi="fa-IR"/>
        </w:rPr>
        <w:t xml:space="preserve"> و تحل</w:t>
      </w:r>
      <w:r w:rsidRPr="00456071">
        <w:rPr>
          <w:rFonts w:asciiTheme="majorBidi" w:hAnsiTheme="majorBidi" w:cs="B Mitra" w:hint="cs"/>
          <w:rtl/>
          <w:lang w:bidi="fa-IR"/>
        </w:rPr>
        <w:t>ی</w:t>
      </w:r>
      <w:r w:rsidRPr="00456071">
        <w:rPr>
          <w:rFonts w:asciiTheme="majorBidi" w:hAnsiTheme="majorBidi" w:cs="B Mitra" w:hint="eastAsia"/>
          <w:rtl/>
          <w:lang w:bidi="fa-IR"/>
        </w:rPr>
        <w:t>ل</w:t>
      </w:r>
      <w:r w:rsidRPr="00456071">
        <w:rPr>
          <w:rFonts w:asciiTheme="majorBidi" w:hAnsiTheme="majorBidi" w:cs="B Mitra"/>
          <w:rtl/>
          <w:lang w:bidi="fa-IR"/>
        </w:rPr>
        <w:t xml:space="preserve"> عملکرد توان مورد ن</w:t>
      </w:r>
      <w:r w:rsidRPr="00456071">
        <w:rPr>
          <w:rFonts w:asciiTheme="majorBidi" w:hAnsiTheme="majorBidi" w:cs="B Mitra" w:hint="cs"/>
          <w:rtl/>
          <w:lang w:bidi="fa-IR"/>
        </w:rPr>
        <w:t>ی</w:t>
      </w:r>
      <w:r w:rsidRPr="00456071">
        <w:rPr>
          <w:rFonts w:asciiTheme="majorBidi" w:hAnsiTheme="majorBidi" w:cs="B Mitra" w:hint="eastAsia"/>
          <w:rtl/>
          <w:lang w:bidi="fa-IR"/>
        </w:rPr>
        <w:t>از</w:t>
      </w:r>
      <w:r w:rsidRPr="00456071">
        <w:rPr>
          <w:rFonts w:asciiTheme="majorBidi" w:hAnsiTheme="majorBidi" w:cs="B Mitra"/>
          <w:rtl/>
          <w:lang w:bidi="fa-IR"/>
        </w:rPr>
        <w:t xml:space="preserve"> برا</w:t>
      </w:r>
      <w:r w:rsidRPr="00456071">
        <w:rPr>
          <w:rFonts w:asciiTheme="majorBidi" w:hAnsiTheme="majorBidi" w:cs="B Mitra" w:hint="cs"/>
          <w:rtl/>
          <w:lang w:bidi="fa-IR"/>
        </w:rPr>
        <w:t>ی</w:t>
      </w:r>
      <w:r w:rsidRPr="00456071">
        <w:rPr>
          <w:rFonts w:asciiTheme="majorBidi" w:hAnsiTheme="majorBidi" w:cs="B Mitra"/>
          <w:rtl/>
          <w:lang w:bidi="fa-IR"/>
        </w:rPr>
        <w:t xml:space="preserve"> </w:t>
      </w:r>
      <w:r w:rsidRPr="00456071">
        <w:rPr>
          <w:rFonts w:asciiTheme="majorBidi" w:hAnsiTheme="majorBidi" w:cs="B Mitra"/>
          <w:lang w:bidi="fa-IR"/>
        </w:rPr>
        <w:t>AODV</w:t>
      </w:r>
      <w:r w:rsidRPr="00456071">
        <w:rPr>
          <w:rFonts w:asciiTheme="majorBidi" w:hAnsiTheme="majorBidi" w:cs="B Mitra"/>
          <w:rtl/>
          <w:lang w:bidi="fa-IR"/>
        </w:rPr>
        <w:t xml:space="preserve">، </w:t>
      </w:r>
      <w:r w:rsidRPr="00456071">
        <w:rPr>
          <w:rFonts w:asciiTheme="majorBidi" w:hAnsiTheme="majorBidi" w:cs="B Mitra"/>
          <w:lang w:bidi="fa-IR"/>
        </w:rPr>
        <w:t>AOMDV</w:t>
      </w:r>
      <w:r w:rsidRPr="00456071">
        <w:rPr>
          <w:rFonts w:asciiTheme="majorBidi" w:hAnsiTheme="majorBidi" w:cs="B Mitra"/>
          <w:rtl/>
          <w:lang w:bidi="fa-IR"/>
        </w:rPr>
        <w:t xml:space="preserve">، </w:t>
      </w:r>
      <w:r w:rsidRPr="00456071">
        <w:rPr>
          <w:rFonts w:asciiTheme="majorBidi" w:hAnsiTheme="majorBidi" w:cs="B Mitra"/>
          <w:lang w:bidi="fa-IR"/>
        </w:rPr>
        <w:t>FF-AOMDV</w:t>
      </w:r>
      <w:r w:rsidRPr="00456071">
        <w:rPr>
          <w:rFonts w:asciiTheme="majorBidi" w:hAnsiTheme="majorBidi" w:cs="B Mitra"/>
          <w:rtl/>
          <w:lang w:bidi="fa-IR"/>
        </w:rPr>
        <w:t xml:space="preserve">، </w:t>
      </w:r>
      <w:r w:rsidRPr="00456071">
        <w:rPr>
          <w:rFonts w:asciiTheme="majorBidi" w:hAnsiTheme="majorBidi" w:cs="B Mitra"/>
          <w:lang w:bidi="fa-IR"/>
        </w:rPr>
        <w:t>AOMDV-FFn</w:t>
      </w:r>
      <w:r w:rsidRPr="00456071">
        <w:rPr>
          <w:rFonts w:asciiTheme="majorBidi" w:hAnsiTheme="majorBidi" w:cs="B Mitra"/>
          <w:rtl/>
          <w:lang w:bidi="fa-IR"/>
        </w:rPr>
        <w:t xml:space="preserve"> و </w:t>
      </w:r>
      <w:r w:rsidRPr="00456071">
        <w:rPr>
          <w:rFonts w:asciiTheme="majorBidi" w:hAnsiTheme="majorBidi" w:cs="B Mitra"/>
          <w:lang w:bidi="fa-IR"/>
        </w:rPr>
        <w:t>AOMDV-GA</w:t>
      </w:r>
      <w:r w:rsidRPr="00456071">
        <w:rPr>
          <w:rFonts w:asciiTheme="majorBidi" w:hAnsiTheme="majorBidi" w:cs="B Mitra"/>
          <w:rtl/>
          <w:lang w:bidi="fa-IR"/>
        </w:rPr>
        <w:t xml:space="preserve"> در نظر گرفته شده است در حال</w:t>
      </w:r>
      <w:r w:rsidRPr="00456071">
        <w:rPr>
          <w:rFonts w:asciiTheme="majorBidi" w:hAnsiTheme="majorBidi" w:cs="B Mitra" w:hint="cs"/>
          <w:rtl/>
          <w:lang w:bidi="fa-IR"/>
        </w:rPr>
        <w:t>ی</w:t>
      </w:r>
      <w:r w:rsidRPr="00456071">
        <w:rPr>
          <w:rFonts w:asciiTheme="majorBidi" w:hAnsiTheme="majorBidi" w:cs="B Mitra"/>
          <w:rtl/>
          <w:lang w:bidi="fa-IR"/>
        </w:rPr>
        <w:t xml:space="preserve"> که 100 گره مدنظر است. پروتکل پ</w:t>
      </w:r>
      <w:r w:rsidRPr="00456071">
        <w:rPr>
          <w:rFonts w:asciiTheme="majorBidi" w:hAnsiTheme="majorBidi" w:cs="B Mitra" w:hint="cs"/>
          <w:rtl/>
          <w:lang w:bidi="fa-IR"/>
        </w:rPr>
        <w:t>ی</w:t>
      </w:r>
      <w:r w:rsidRPr="00456071">
        <w:rPr>
          <w:rFonts w:asciiTheme="majorBidi" w:hAnsiTheme="majorBidi" w:cs="B Mitra" w:hint="eastAsia"/>
          <w:rtl/>
          <w:lang w:bidi="fa-IR"/>
        </w:rPr>
        <w:t>شنهاد</w:t>
      </w:r>
      <w:r w:rsidRPr="00456071">
        <w:rPr>
          <w:rFonts w:asciiTheme="majorBidi" w:hAnsiTheme="majorBidi" w:cs="B Mitra" w:hint="cs"/>
          <w:rtl/>
          <w:lang w:bidi="fa-IR"/>
        </w:rPr>
        <w:t>ی</w:t>
      </w:r>
      <w:r w:rsidRPr="00456071">
        <w:rPr>
          <w:rFonts w:asciiTheme="majorBidi" w:hAnsiTheme="majorBidi" w:cs="B Mitra"/>
          <w:rtl/>
          <w:lang w:bidi="fa-IR"/>
        </w:rPr>
        <w:t xml:space="preserve"> ما </w:t>
      </w:r>
      <w:r w:rsidRPr="00456071">
        <w:rPr>
          <w:rFonts w:asciiTheme="majorBidi" w:hAnsiTheme="majorBidi" w:cs="B Mitra" w:hint="cs"/>
          <w:rtl/>
          <w:lang w:bidi="fa-IR"/>
        </w:rPr>
        <w:t>ی</w:t>
      </w:r>
      <w:r w:rsidRPr="00456071">
        <w:rPr>
          <w:rFonts w:asciiTheme="majorBidi" w:hAnsiTheme="majorBidi" w:cs="B Mitra" w:hint="eastAsia"/>
          <w:rtl/>
          <w:lang w:bidi="fa-IR"/>
        </w:rPr>
        <w:t>عن</w:t>
      </w:r>
      <w:r w:rsidRPr="00456071">
        <w:rPr>
          <w:rFonts w:asciiTheme="majorBidi" w:hAnsiTheme="majorBidi" w:cs="B Mitra" w:hint="cs"/>
          <w:rtl/>
          <w:lang w:bidi="fa-IR"/>
        </w:rPr>
        <w:t>ی</w:t>
      </w:r>
      <w:r w:rsidRPr="00456071">
        <w:rPr>
          <w:rFonts w:asciiTheme="majorBidi" w:hAnsiTheme="majorBidi" w:cs="B Mitra"/>
          <w:rtl/>
          <w:lang w:bidi="fa-IR"/>
        </w:rPr>
        <w:t xml:space="preserve"> </w:t>
      </w:r>
      <w:r w:rsidRPr="00456071">
        <w:rPr>
          <w:rFonts w:asciiTheme="majorBidi" w:hAnsiTheme="majorBidi" w:cs="B Mitra"/>
          <w:lang w:bidi="fa-IR"/>
        </w:rPr>
        <w:t>AOMDV-GA</w:t>
      </w:r>
      <w:r w:rsidRPr="00456071">
        <w:rPr>
          <w:rFonts w:asciiTheme="majorBidi" w:hAnsiTheme="majorBidi" w:cs="B Mitra"/>
          <w:rtl/>
          <w:lang w:bidi="fa-IR"/>
        </w:rPr>
        <w:t xml:space="preserve"> بهتر از سا</w:t>
      </w:r>
      <w:r w:rsidRPr="00456071">
        <w:rPr>
          <w:rFonts w:asciiTheme="majorBidi" w:hAnsiTheme="majorBidi" w:cs="B Mitra" w:hint="cs"/>
          <w:rtl/>
          <w:lang w:bidi="fa-IR"/>
        </w:rPr>
        <w:t>ی</w:t>
      </w:r>
      <w:r w:rsidRPr="00456071">
        <w:rPr>
          <w:rFonts w:asciiTheme="majorBidi" w:hAnsiTheme="majorBidi" w:cs="B Mitra" w:hint="eastAsia"/>
          <w:rtl/>
          <w:lang w:bidi="fa-IR"/>
        </w:rPr>
        <w:t>ر</w:t>
      </w:r>
      <w:r w:rsidRPr="00456071">
        <w:rPr>
          <w:rFonts w:asciiTheme="majorBidi" w:hAnsiTheme="majorBidi" w:cs="B Mitra"/>
          <w:rtl/>
          <w:lang w:bidi="fa-IR"/>
        </w:rPr>
        <w:t xml:space="preserve"> پروتکل‌ها عمل م</w:t>
      </w:r>
      <w:r w:rsidRPr="00456071">
        <w:rPr>
          <w:rFonts w:asciiTheme="majorBidi" w:hAnsiTheme="majorBidi" w:cs="B Mitra" w:hint="cs"/>
          <w:rtl/>
          <w:lang w:bidi="fa-IR"/>
        </w:rPr>
        <w:t>ی‌</w:t>
      </w:r>
      <w:r w:rsidRPr="00456071">
        <w:rPr>
          <w:rFonts w:asciiTheme="majorBidi" w:hAnsiTheme="majorBidi" w:cs="B Mitra" w:hint="eastAsia"/>
          <w:rtl/>
          <w:lang w:bidi="fa-IR"/>
        </w:rPr>
        <w:t>کند</w:t>
      </w:r>
      <w:r w:rsidRPr="00456071">
        <w:rPr>
          <w:rFonts w:asciiTheme="majorBidi" w:hAnsiTheme="majorBidi" w:cs="B Mitra"/>
          <w:rtl/>
          <w:lang w:bidi="fa-IR"/>
        </w:rPr>
        <w:t xml:space="preserve"> ز</w:t>
      </w:r>
      <w:r w:rsidRPr="00456071">
        <w:rPr>
          <w:rFonts w:asciiTheme="majorBidi" w:hAnsiTheme="majorBidi" w:cs="B Mitra" w:hint="cs"/>
          <w:rtl/>
          <w:lang w:bidi="fa-IR"/>
        </w:rPr>
        <w:t>ی</w:t>
      </w:r>
      <w:r w:rsidRPr="00456071">
        <w:rPr>
          <w:rFonts w:asciiTheme="majorBidi" w:hAnsiTheme="majorBidi" w:cs="B Mitra" w:hint="eastAsia"/>
          <w:rtl/>
          <w:lang w:bidi="fa-IR"/>
        </w:rPr>
        <w:t>را</w:t>
      </w:r>
      <w:r w:rsidRPr="00456071">
        <w:rPr>
          <w:rFonts w:asciiTheme="majorBidi" w:hAnsiTheme="majorBidi" w:cs="B Mitra"/>
          <w:rtl/>
          <w:lang w:bidi="fa-IR"/>
        </w:rPr>
        <w:t xml:space="preserve"> </w:t>
      </w:r>
      <w:r w:rsidRPr="00456071">
        <w:rPr>
          <w:rFonts w:asciiTheme="majorBidi" w:hAnsiTheme="majorBidi" w:cs="B Mitra"/>
          <w:lang w:bidi="fa-IR"/>
        </w:rPr>
        <w:t>AOMDV-GA</w:t>
      </w:r>
      <w:r w:rsidRPr="00456071">
        <w:rPr>
          <w:rFonts w:asciiTheme="majorBidi" w:hAnsiTheme="majorBidi" w:cs="B Mitra"/>
          <w:rtl/>
          <w:lang w:bidi="fa-IR"/>
        </w:rPr>
        <w:t xml:space="preserve"> از </w:t>
      </w:r>
      <w:r w:rsidRPr="00456071">
        <w:rPr>
          <w:rFonts w:asciiTheme="majorBidi" w:hAnsiTheme="majorBidi" w:cs="B Mitra" w:hint="cs"/>
          <w:rtl/>
          <w:lang w:bidi="fa-IR"/>
        </w:rPr>
        <w:t>ی</w:t>
      </w:r>
      <w:r w:rsidRPr="00456071">
        <w:rPr>
          <w:rFonts w:asciiTheme="majorBidi" w:hAnsiTheme="majorBidi" w:cs="B Mitra" w:hint="eastAsia"/>
          <w:rtl/>
          <w:lang w:bidi="fa-IR"/>
        </w:rPr>
        <w:t>ک</w:t>
      </w:r>
      <w:r w:rsidRPr="00456071">
        <w:rPr>
          <w:rFonts w:asciiTheme="majorBidi" w:hAnsiTheme="majorBidi" w:cs="B Mitra"/>
          <w:rtl/>
          <w:lang w:bidi="fa-IR"/>
        </w:rPr>
        <w:t xml:space="preserve"> مکان</w:t>
      </w:r>
      <w:r w:rsidRPr="00456071">
        <w:rPr>
          <w:rFonts w:asciiTheme="majorBidi" w:hAnsiTheme="majorBidi" w:cs="B Mitra" w:hint="cs"/>
          <w:rtl/>
          <w:lang w:bidi="fa-IR"/>
        </w:rPr>
        <w:t>ی</w:t>
      </w:r>
      <w:r w:rsidRPr="00456071">
        <w:rPr>
          <w:rFonts w:asciiTheme="majorBidi" w:hAnsiTheme="majorBidi" w:cs="B Mitra" w:hint="eastAsia"/>
          <w:rtl/>
          <w:lang w:bidi="fa-IR"/>
        </w:rPr>
        <w:t>سم</w:t>
      </w:r>
      <w:r w:rsidRPr="00456071">
        <w:rPr>
          <w:rFonts w:asciiTheme="majorBidi" w:hAnsiTheme="majorBidi" w:cs="B Mitra"/>
          <w:rtl/>
          <w:lang w:bidi="fa-IR"/>
        </w:rPr>
        <w:t xml:space="preserve"> کنترل شلوغ</w:t>
      </w:r>
      <w:r w:rsidRPr="00456071">
        <w:rPr>
          <w:rFonts w:asciiTheme="majorBidi" w:hAnsiTheme="majorBidi" w:cs="B Mitra" w:hint="cs"/>
          <w:rtl/>
          <w:lang w:bidi="fa-IR"/>
        </w:rPr>
        <w:t>ی</w:t>
      </w:r>
      <w:r w:rsidRPr="00456071">
        <w:rPr>
          <w:rFonts w:asciiTheme="majorBidi" w:hAnsiTheme="majorBidi" w:cs="B Mitra"/>
          <w:rtl/>
          <w:lang w:bidi="fa-IR"/>
        </w:rPr>
        <w:t xml:space="preserve"> است</w:t>
      </w:r>
      <w:r w:rsidRPr="00456071">
        <w:rPr>
          <w:rFonts w:asciiTheme="majorBidi" w:hAnsiTheme="majorBidi" w:cs="B Mitra" w:hint="eastAsia"/>
          <w:rtl/>
          <w:lang w:bidi="fa-IR"/>
        </w:rPr>
        <w:t>فاده</w:t>
      </w:r>
      <w:r w:rsidRPr="00456071">
        <w:rPr>
          <w:rFonts w:asciiTheme="majorBidi" w:hAnsiTheme="majorBidi" w:cs="B Mitra"/>
          <w:rtl/>
          <w:lang w:bidi="fa-IR"/>
        </w:rPr>
        <w:t xml:space="preserve"> م</w:t>
      </w:r>
      <w:r w:rsidRPr="00456071">
        <w:rPr>
          <w:rFonts w:asciiTheme="majorBidi" w:hAnsiTheme="majorBidi" w:cs="B Mitra" w:hint="cs"/>
          <w:rtl/>
          <w:lang w:bidi="fa-IR"/>
        </w:rPr>
        <w:t>ی‌</w:t>
      </w:r>
      <w:r w:rsidRPr="00456071">
        <w:rPr>
          <w:rFonts w:asciiTheme="majorBidi" w:hAnsiTheme="majorBidi" w:cs="B Mitra" w:hint="eastAsia"/>
          <w:rtl/>
          <w:lang w:bidi="fa-IR"/>
        </w:rPr>
        <w:t>کند</w:t>
      </w:r>
      <w:r w:rsidRPr="00456071">
        <w:rPr>
          <w:rFonts w:asciiTheme="majorBidi" w:hAnsiTheme="majorBidi" w:cs="B Mitra"/>
          <w:rtl/>
          <w:lang w:bidi="fa-IR"/>
        </w:rPr>
        <w:t xml:space="preserve"> تا انتقال از طر</w:t>
      </w:r>
      <w:r w:rsidRPr="00456071">
        <w:rPr>
          <w:rFonts w:asciiTheme="majorBidi" w:hAnsiTheme="majorBidi" w:cs="B Mitra" w:hint="cs"/>
          <w:rtl/>
          <w:lang w:bidi="fa-IR"/>
        </w:rPr>
        <w:t>ی</w:t>
      </w:r>
      <w:r w:rsidRPr="00456071">
        <w:rPr>
          <w:rFonts w:asciiTheme="majorBidi" w:hAnsiTheme="majorBidi" w:cs="B Mitra" w:hint="eastAsia"/>
          <w:rtl/>
          <w:lang w:bidi="fa-IR"/>
        </w:rPr>
        <w:t>ق</w:t>
      </w:r>
      <w:r w:rsidRPr="00456071">
        <w:rPr>
          <w:rFonts w:asciiTheme="majorBidi" w:hAnsiTheme="majorBidi" w:cs="B Mitra"/>
          <w:rtl/>
          <w:lang w:bidi="fa-IR"/>
        </w:rPr>
        <w:t xml:space="preserve"> مس</w:t>
      </w:r>
      <w:r w:rsidRPr="00456071">
        <w:rPr>
          <w:rFonts w:asciiTheme="majorBidi" w:hAnsiTheme="majorBidi" w:cs="B Mitra" w:hint="cs"/>
          <w:rtl/>
          <w:lang w:bidi="fa-IR"/>
        </w:rPr>
        <w:t>ی</w:t>
      </w:r>
      <w:r w:rsidRPr="00456071">
        <w:rPr>
          <w:rFonts w:asciiTheme="majorBidi" w:hAnsiTheme="majorBidi" w:cs="B Mitra" w:hint="eastAsia"/>
          <w:rtl/>
          <w:lang w:bidi="fa-IR"/>
        </w:rPr>
        <w:t>رها</w:t>
      </w:r>
      <w:r w:rsidRPr="00456071">
        <w:rPr>
          <w:rFonts w:asciiTheme="majorBidi" w:hAnsiTheme="majorBidi" w:cs="B Mitra" w:hint="cs"/>
          <w:rtl/>
          <w:lang w:bidi="fa-IR"/>
        </w:rPr>
        <w:t>ی</w:t>
      </w:r>
      <w:r w:rsidRPr="00456071">
        <w:rPr>
          <w:rFonts w:asciiTheme="majorBidi" w:hAnsiTheme="majorBidi" w:cs="B Mitra"/>
          <w:rtl/>
          <w:lang w:bidi="fa-IR"/>
        </w:rPr>
        <w:t xml:space="preserve"> با تراف</w:t>
      </w:r>
      <w:r w:rsidRPr="00456071">
        <w:rPr>
          <w:rFonts w:asciiTheme="majorBidi" w:hAnsiTheme="majorBidi" w:cs="B Mitra" w:hint="cs"/>
          <w:rtl/>
          <w:lang w:bidi="fa-IR"/>
        </w:rPr>
        <w:t>ی</w:t>
      </w:r>
      <w:r w:rsidRPr="00456071">
        <w:rPr>
          <w:rFonts w:asciiTheme="majorBidi" w:hAnsiTheme="majorBidi" w:cs="B Mitra" w:hint="eastAsia"/>
          <w:rtl/>
          <w:lang w:bidi="fa-IR"/>
        </w:rPr>
        <w:t>ک</w:t>
      </w:r>
      <w:r w:rsidRPr="00456071">
        <w:rPr>
          <w:rFonts w:asciiTheme="majorBidi" w:hAnsiTheme="majorBidi" w:cs="B Mitra"/>
          <w:rtl/>
          <w:lang w:bidi="fa-IR"/>
        </w:rPr>
        <w:t xml:space="preserve"> شبکه ب</w:t>
      </w:r>
      <w:r w:rsidRPr="00456071">
        <w:rPr>
          <w:rFonts w:asciiTheme="majorBidi" w:hAnsiTheme="majorBidi" w:cs="B Mitra" w:hint="cs"/>
          <w:rtl/>
          <w:lang w:bidi="fa-IR"/>
        </w:rPr>
        <w:t>ی</w:t>
      </w:r>
      <w:r w:rsidRPr="00456071">
        <w:rPr>
          <w:rFonts w:asciiTheme="majorBidi" w:hAnsiTheme="majorBidi" w:cs="B Mitra" w:hint="eastAsia"/>
          <w:rtl/>
          <w:lang w:bidi="fa-IR"/>
        </w:rPr>
        <w:t>ش</w:t>
      </w:r>
      <w:r w:rsidRPr="00456071">
        <w:rPr>
          <w:rFonts w:asciiTheme="majorBidi" w:hAnsiTheme="majorBidi" w:cs="B Mitra"/>
          <w:rtl/>
          <w:lang w:bidi="fa-IR"/>
        </w:rPr>
        <w:t xml:space="preserve"> از حد را جلوگ</w:t>
      </w:r>
      <w:r w:rsidRPr="00456071">
        <w:rPr>
          <w:rFonts w:asciiTheme="majorBidi" w:hAnsiTheme="majorBidi" w:cs="B Mitra" w:hint="cs"/>
          <w:rtl/>
          <w:lang w:bidi="fa-IR"/>
        </w:rPr>
        <w:t>ی</w:t>
      </w:r>
      <w:r w:rsidRPr="00456071">
        <w:rPr>
          <w:rFonts w:asciiTheme="majorBidi" w:hAnsiTheme="majorBidi" w:cs="B Mitra" w:hint="eastAsia"/>
          <w:rtl/>
          <w:lang w:bidi="fa-IR"/>
        </w:rPr>
        <w:t>ر</w:t>
      </w:r>
      <w:r w:rsidRPr="00456071">
        <w:rPr>
          <w:rFonts w:asciiTheme="majorBidi" w:hAnsiTheme="majorBidi" w:cs="B Mitra" w:hint="cs"/>
          <w:rtl/>
          <w:lang w:bidi="fa-IR"/>
        </w:rPr>
        <w:t>ی</w:t>
      </w:r>
      <w:r w:rsidRPr="00456071">
        <w:rPr>
          <w:rFonts w:asciiTheme="majorBidi" w:hAnsiTheme="majorBidi" w:cs="B Mitra"/>
          <w:rtl/>
          <w:lang w:bidi="fa-IR"/>
        </w:rPr>
        <w:t xml:space="preserve"> کند. همچن</w:t>
      </w:r>
      <w:r w:rsidRPr="00456071">
        <w:rPr>
          <w:rFonts w:asciiTheme="majorBidi" w:hAnsiTheme="majorBidi" w:cs="B Mitra" w:hint="cs"/>
          <w:rtl/>
          <w:lang w:bidi="fa-IR"/>
        </w:rPr>
        <w:t>ی</w:t>
      </w:r>
      <w:r w:rsidRPr="00456071">
        <w:rPr>
          <w:rFonts w:asciiTheme="majorBidi" w:hAnsiTheme="majorBidi" w:cs="B Mitra" w:hint="eastAsia"/>
          <w:rtl/>
          <w:lang w:bidi="fa-IR"/>
        </w:rPr>
        <w:t>ن،</w:t>
      </w:r>
      <w:r w:rsidRPr="00456071">
        <w:rPr>
          <w:rFonts w:asciiTheme="majorBidi" w:hAnsiTheme="majorBidi" w:cs="B Mitra"/>
          <w:rtl/>
          <w:lang w:bidi="fa-IR"/>
        </w:rPr>
        <w:t xml:space="preserve"> </w:t>
      </w:r>
      <w:r w:rsidR="00E46D55">
        <w:rPr>
          <w:rFonts w:asciiTheme="majorBidi" w:hAnsiTheme="majorBidi" w:cs="B Mitra"/>
          <w:rtl/>
          <w:lang w:bidi="fa-IR"/>
        </w:rPr>
        <w:t>پکت</w:t>
      </w:r>
      <w:r w:rsidRPr="00456071">
        <w:rPr>
          <w:rFonts w:asciiTheme="majorBidi" w:hAnsiTheme="majorBidi" w:cs="B Mitra"/>
          <w:rtl/>
          <w:lang w:bidi="fa-IR"/>
        </w:rPr>
        <w:t>‌ها</w:t>
      </w:r>
      <w:r w:rsidRPr="00456071">
        <w:rPr>
          <w:rFonts w:asciiTheme="majorBidi" w:hAnsiTheme="majorBidi" w:cs="B Mitra" w:hint="cs"/>
          <w:rtl/>
          <w:lang w:bidi="fa-IR"/>
        </w:rPr>
        <w:t>ی</w:t>
      </w:r>
      <w:r w:rsidRPr="00456071">
        <w:rPr>
          <w:rFonts w:asciiTheme="majorBidi" w:hAnsiTheme="majorBidi" w:cs="B Mitra"/>
          <w:rtl/>
          <w:lang w:bidi="fa-IR"/>
        </w:rPr>
        <w:t xml:space="preserve"> داده را از طر</w:t>
      </w:r>
      <w:r w:rsidRPr="00456071">
        <w:rPr>
          <w:rFonts w:asciiTheme="majorBidi" w:hAnsiTheme="majorBidi" w:cs="B Mitra" w:hint="cs"/>
          <w:rtl/>
          <w:lang w:bidi="fa-IR"/>
        </w:rPr>
        <w:t>ی</w:t>
      </w:r>
      <w:r w:rsidRPr="00456071">
        <w:rPr>
          <w:rFonts w:asciiTheme="majorBidi" w:hAnsiTheme="majorBidi" w:cs="B Mitra" w:hint="eastAsia"/>
          <w:rtl/>
          <w:lang w:bidi="fa-IR"/>
        </w:rPr>
        <w:t>ق</w:t>
      </w:r>
      <w:r w:rsidRPr="00456071">
        <w:rPr>
          <w:rFonts w:asciiTheme="majorBidi" w:hAnsiTheme="majorBidi" w:cs="B Mitra"/>
          <w:rtl/>
          <w:lang w:bidi="fa-IR"/>
        </w:rPr>
        <w:t xml:space="preserve"> مس</w:t>
      </w:r>
      <w:r w:rsidRPr="00456071">
        <w:rPr>
          <w:rFonts w:asciiTheme="majorBidi" w:hAnsiTheme="majorBidi" w:cs="B Mitra" w:hint="cs"/>
          <w:rtl/>
          <w:lang w:bidi="fa-IR"/>
        </w:rPr>
        <w:t>ی</w:t>
      </w:r>
      <w:r w:rsidRPr="00456071">
        <w:rPr>
          <w:rFonts w:asciiTheme="majorBidi" w:hAnsiTheme="majorBidi" w:cs="B Mitra" w:hint="eastAsia"/>
          <w:rtl/>
          <w:lang w:bidi="fa-IR"/>
        </w:rPr>
        <w:t>ر</w:t>
      </w:r>
      <w:r w:rsidRPr="00456071">
        <w:rPr>
          <w:rFonts w:asciiTheme="majorBidi" w:hAnsiTheme="majorBidi" w:cs="B Mitra" w:hint="cs"/>
          <w:rtl/>
          <w:lang w:bidi="fa-IR"/>
        </w:rPr>
        <w:t>ی</w:t>
      </w:r>
      <w:r w:rsidRPr="00456071">
        <w:rPr>
          <w:rFonts w:asciiTheme="majorBidi" w:hAnsiTheme="majorBidi" w:cs="B Mitra"/>
          <w:rtl/>
          <w:lang w:bidi="fa-IR"/>
        </w:rPr>
        <w:t xml:space="preserve"> ارسال م</w:t>
      </w:r>
      <w:r w:rsidRPr="00456071">
        <w:rPr>
          <w:rFonts w:asciiTheme="majorBidi" w:hAnsiTheme="majorBidi" w:cs="B Mitra" w:hint="cs"/>
          <w:rtl/>
          <w:lang w:bidi="fa-IR"/>
        </w:rPr>
        <w:t>ی‌</w:t>
      </w:r>
      <w:r w:rsidRPr="00456071">
        <w:rPr>
          <w:rFonts w:asciiTheme="majorBidi" w:hAnsiTheme="majorBidi" w:cs="B Mitra" w:hint="eastAsia"/>
          <w:rtl/>
          <w:lang w:bidi="fa-IR"/>
        </w:rPr>
        <w:t>کند</w:t>
      </w:r>
      <w:r w:rsidRPr="00456071">
        <w:rPr>
          <w:rFonts w:asciiTheme="majorBidi" w:hAnsiTheme="majorBidi" w:cs="B Mitra"/>
          <w:rtl/>
          <w:lang w:bidi="fa-IR"/>
        </w:rPr>
        <w:t xml:space="preserve"> که بالاتر</w:t>
      </w:r>
      <w:r w:rsidRPr="00456071">
        <w:rPr>
          <w:rFonts w:asciiTheme="majorBidi" w:hAnsiTheme="majorBidi" w:cs="B Mitra" w:hint="cs"/>
          <w:rtl/>
          <w:lang w:bidi="fa-IR"/>
        </w:rPr>
        <w:t>ی</w:t>
      </w:r>
      <w:r w:rsidRPr="00456071">
        <w:rPr>
          <w:rFonts w:asciiTheme="majorBidi" w:hAnsiTheme="majorBidi" w:cs="B Mitra" w:hint="eastAsia"/>
          <w:rtl/>
          <w:lang w:bidi="fa-IR"/>
        </w:rPr>
        <w:t>ن</w:t>
      </w:r>
      <w:r w:rsidRPr="00456071">
        <w:rPr>
          <w:rFonts w:asciiTheme="majorBidi" w:hAnsiTheme="majorBidi" w:cs="B Mitra"/>
          <w:rtl/>
          <w:lang w:bidi="fa-IR"/>
        </w:rPr>
        <w:t xml:space="preserve"> سطح انرژ</w:t>
      </w:r>
      <w:r w:rsidRPr="00456071">
        <w:rPr>
          <w:rFonts w:asciiTheme="majorBidi" w:hAnsiTheme="majorBidi" w:cs="B Mitra" w:hint="cs"/>
          <w:rtl/>
          <w:lang w:bidi="fa-IR"/>
        </w:rPr>
        <w:t>ی</w:t>
      </w:r>
      <w:r w:rsidRPr="00456071">
        <w:rPr>
          <w:rFonts w:asciiTheme="majorBidi" w:hAnsiTheme="majorBidi" w:cs="B Mitra"/>
          <w:rtl/>
          <w:lang w:bidi="fa-IR"/>
        </w:rPr>
        <w:t xml:space="preserve"> باق</w:t>
      </w:r>
      <w:r w:rsidRPr="00456071">
        <w:rPr>
          <w:rFonts w:asciiTheme="majorBidi" w:hAnsiTheme="majorBidi" w:cs="B Mitra" w:hint="cs"/>
          <w:rtl/>
          <w:lang w:bidi="fa-IR"/>
        </w:rPr>
        <w:t>ی‌</w:t>
      </w:r>
      <w:r w:rsidRPr="00456071">
        <w:rPr>
          <w:rFonts w:asciiTheme="majorBidi" w:hAnsiTheme="majorBidi" w:cs="B Mitra" w:hint="eastAsia"/>
          <w:rtl/>
          <w:lang w:bidi="fa-IR"/>
        </w:rPr>
        <w:t>مانده</w:t>
      </w:r>
      <w:r w:rsidRPr="00456071">
        <w:rPr>
          <w:rFonts w:asciiTheme="majorBidi" w:hAnsiTheme="majorBidi" w:cs="B Mitra"/>
          <w:rtl/>
          <w:lang w:bidi="fa-IR"/>
        </w:rPr>
        <w:t xml:space="preserve"> و کوتاه‌تر</w:t>
      </w:r>
      <w:r w:rsidRPr="00456071">
        <w:rPr>
          <w:rFonts w:asciiTheme="majorBidi" w:hAnsiTheme="majorBidi" w:cs="B Mitra" w:hint="cs"/>
          <w:rtl/>
          <w:lang w:bidi="fa-IR"/>
        </w:rPr>
        <w:t>ی</w:t>
      </w:r>
      <w:r w:rsidRPr="00456071">
        <w:rPr>
          <w:rFonts w:asciiTheme="majorBidi" w:hAnsiTheme="majorBidi" w:cs="B Mitra" w:hint="eastAsia"/>
          <w:rtl/>
          <w:lang w:bidi="fa-IR"/>
        </w:rPr>
        <w:t>ن</w:t>
      </w:r>
      <w:r w:rsidRPr="00456071">
        <w:rPr>
          <w:rFonts w:asciiTheme="majorBidi" w:hAnsiTheme="majorBidi" w:cs="B Mitra"/>
          <w:rtl/>
          <w:lang w:bidi="fa-IR"/>
        </w:rPr>
        <w:t xml:space="preserve"> فاصله را دارد. </w:t>
      </w:r>
      <w:r w:rsidRPr="00456071">
        <w:rPr>
          <w:rFonts w:asciiTheme="majorBidi" w:hAnsiTheme="majorBidi" w:cs="B Mitra"/>
          <w:lang w:bidi="fa-IR"/>
        </w:rPr>
        <w:t>AOMDV-GA</w:t>
      </w:r>
      <w:r w:rsidRPr="00456071">
        <w:rPr>
          <w:rFonts w:asciiTheme="majorBidi" w:hAnsiTheme="majorBidi" w:cs="B Mitra"/>
          <w:rtl/>
          <w:lang w:bidi="fa-IR"/>
        </w:rPr>
        <w:t xml:space="preserve"> </w:t>
      </w:r>
      <w:r w:rsidRPr="00456071">
        <w:rPr>
          <w:rFonts w:asciiTheme="majorBidi" w:hAnsiTheme="majorBidi" w:cs="B Mitra" w:hint="cs"/>
          <w:rtl/>
          <w:lang w:bidi="fa-IR"/>
        </w:rPr>
        <w:t>ی</w:t>
      </w:r>
      <w:r w:rsidRPr="00456071">
        <w:rPr>
          <w:rFonts w:asciiTheme="majorBidi" w:hAnsiTheme="majorBidi" w:cs="B Mitra" w:hint="eastAsia"/>
          <w:rtl/>
          <w:lang w:bidi="fa-IR"/>
        </w:rPr>
        <w:t>ک</w:t>
      </w:r>
      <w:r w:rsidRPr="00456071">
        <w:rPr>
          <w:rFonts w:asciiTheme="majorBidi" w:hAnsiTheme="majorBidi" w:cs="B Mitra"/>
          <w:rtl/>
          <w:lang w:bidi="fa-IR"/>
        </w:rPr>
        <w:t xml:space="preserve"> توسعه 133</w:t>
      </w:r>
      <w:r w:rsidRPr="00456071">
        <w:rPr>
          <w:rFonts w:ascii="Times New Roman" w:hAnsi="Times New Roman" w:cs="Times New Roman" w:hint="cs"/>
          <w:rtl/>
          <w:lang w:bidi="fa-IR"/>
        </w:rPr>
        <w:t>٪</w:t>
      </w:r>
      <w:r w:rsidRPr="00456071">
        <w:rPr>
          <w:rFonts w:asciiTheme="majorBidi" w:hAnsiTheme="majorBidi" w:cs="B Mitra" w:hint="cs"/>
          <w:rtl/>
          <w:lang w:bidi="fa-IR"/>
        </w:rPr>
        <w:t>،</w:t>
      </w:r>
      <w:r w:rsidRPr="00456071">
        <w:rPr>
          <w:rFonts w:asciiTheme="majorBidi" w:hAnsiTheme="majorBidi" w:cs="B Mitra"/>
          <w:rtl/>
          <w:lang w:bidi="fa-IR"/>
        </w:rPr>
        <w:t xml:space="preserve"> 87</w:t>
      </w:r>
      <w:r w:rsidRPr="00456071">
        <w:rPr>
          <w:rFonts w:ascii="Times New Roman" w:hAnsi="Times New Roman" w:cs="Times New Roman" w:hint="cs"/>
          <w:rtl/>
          <w:lang w:bidi="fa-IR"/>
        </w:rPr>
        <w:t>٪</w:t>
      </w:r>
      <w:r w:rsidRPr="00456071">
        <w:rPr>
          <w:rFonts w:asciiTheme="majorBidi" w:hAnsiTheme="majorBidi" w:cs="B Mitra"/>
          <w:rtl/>
          <w:lang w:bidi="fa-IR"/>
        </w:rPr>
        <w:t xml:space="preserve"> </w:t>
      </w:r>
      <w:r w:rsidRPr="00456071">
        <w:rPr>
          <w:rFonts w:asciiTheme="majorBidi" w:hAnsiTheme="majorBidi" w:cs="B Mitra" w:hint="cs"/>
          <w:rtl/>
          <w:lang w:bidi="fa-IR"/>
        </w:rPr>
        <w:t>و</w:t>
      </w:r>
      <w:r w:rsidRPr="00456071">
        <w:rPr>
          <w:rFonts w:asciiTheme="majorBidi" w:hAnsiTheme="majorBidi" w:cs="B Mitra"/>
          <w:rtl/>
          <w:lang w:bidi="fa-IR"/>
        </w:rPr>
        <w:t xml:space="preserve"> 8.8</w:t>
      </w:r>
      <w:r w:rsidRPr="00456071">
        <w:rPr>
          <w:rFonts w:ascii="Times New Roman" w:hAnsi="Times New Roman" w:cs="Times New Roman" w:hint="cs"/>
          <w:rtl/>
          <w:lang w:bidi="fa-IR"/>
        </w:rPr>
        <w:t>٪</w:t>
      </w:r>
      <w:r w:rsidRPr="00456071">
        <w:rPr>
          <w:rFonts w:asciiTheme="majorBidi" w:hAnsiTheme="majorBidi" w:cs="B Mitra"/>
          <w:rtl/>
          <w:lang w:bidi="fa-IR"/>
        </w:rPr>
        <w:t xml:space="preserve"> </w:t>
      </w:r>
      <w:r w:rsidRPr="00456071">
        <w:rPr>
          <w:rFonts w:asciiTheme="majorBidi" w:hAnsiTheme="majorBidi" w:cs="B Mitra" w:hint="cs"/>
          <w:rtl/>
          <w:lang w:bidi="fa-IR"/>
        </w:rPr>
        <w:t>در</w:t>
      </w:r>
      <w:r w:rsidRPr="00456071">
        <w:rPr>
          <w:rFonts w:asciiTheme="majorBidi" w:hAnsiTheme="majorBidi" w:cs="B Mitra"/>
          <w:rtl/>
          <w:lang w:bidi="fa-IR"/>
        </w:rPr>
        <w:t xml:space="preserve"> </w:t>
      </w:r>
      <w:r w:rsidRPr="00456071">
        <w:rPr>
          <w:rFonts w:asciiTheme="majorBidi" w:hAnsiTheme="majorBidi" w:cs="B Mitra" w:hint="cs"/>
          <w:rtl/>
          <w:lang w:bidi="fa-IR"/>
        </w:rPr>
        <w:t>توان</w:t>
      </w:r>
      <w:r w:rsidRPr="00456071">
        <w:rPr>
          <w:rFonts w:asciiTheme="majorBidi" w:hAnsiTheme="majorBidi" w:cs="B Mitra"/>
          <w:rtl/>
          <w:lang w:bidi="fa-IR"/>
        </w:rPr>
        <w:t xml:space="preserve"> </w:t>
      </w:r>
      <w:r w:rsidRPr="00456071">
        <w:rPr>
          <w:rFonts w:asciiTheme="majorBidi" w:hAnsiTheme="majorBidi" w:cs="B Mitra" w:hint="cs"/>
          <w:rtl/>
          <w:lang w:bidi="fa-IR"/>
        </w:rPr>
        <w:t>نسبت</w:t>
      </w:r>
      <w:r w:rsidRPr="00456071">
        <w:rPr>
          <w:rFonts w:asciiTheme="majorBidi" w:hAnsiTheme="majorBidi" w:cs="B Mitra"/>
          <w:rtl/>
          <w:lang w:bidi="fa-IR"/>
        </w:rPr>
        <w:t xml:space="preserve"> </w:t>
      </w:r>
      <w:r w:rsidRPr="00456071">
        <w:rPr>
          <w:rFonts w:asciiTheme="majorBidi" w:hAnsiTheme="majorBidi" w:cs="B Mitra" w:hint="cs"/>
          <w:rtl/>
          <w:lang w:bidi="fa-IR"/>
        </w:rPr>
        <w:t>به</w:t>
      </w:r>
      <w:r w:rsidRPr="00456071">
        <w:rPr>
          <w:rFonts w:asciiTheme="majorBidi" w:hAnsiTheme="majorBidi" w:cs="B Mitra"/>
          <w:rtl/>
          <w:lang w:bidi="fa-IR"/>
        </w:rPr>
        <w:t xml:space="preserve"> </w:t>
      </w:r>
      <w:r w:rsidRPr="00456071">
        <w:rPr>
          <w:rFonts w:asciiTheme="majorBidi" w:hAnsiTheme="majorBidi" w:cs="B Mitra"/>
          <w:lang w:bidi="fa-IR"/>
        </w:rPr>
        <w:t>AODV</w:t>
      </w:r>
      <w:r w:rsidRPr="00456071">
        <w:rPr>
          <w:rFonts w:asciiTheme="majorBidi" w:hAnsiTheme="majorBidi" w:cs="B Mitra"/>
          <w:rtl/>
          <w:lang w:bidi="fa-IR"/>
        </w:rPr>
        <w:t xml:space="preserve">، </w:t>
      </w:r>
      <w:r w:rsidRPr="00456071">
        <w:rPr>
          <w:rFonts w:asciiTheme="majorBidi" w:hAnsiTheme="majorBidi" w:cs="B Mitra"/>
          <w:lang w:bidi="fa-IR"/>
        </w:rPr>
        <w:t>AOMDV</w:t>
      </w:r>
      <w:r w:rsidRPr="00456071">
        <w:rPr>
          <w:rFonts w:asciiTheme="majorBidi" w:hAnsiTheme="majorBidi" w:cs="B Mitra"/>
          <w:rtl/>
          <w:lang w:bidi="fa-IR"/>
        </w:rPr>
        <w:t xml:space="preserve">، </w:t>
      </w:r>
      <w:r w:rsidRPr="00456071">
        <w:rPr>
          <w:rFonts w:asciiTheme="majorBidi" w:hAnsiTheme="majorBidi" w:cs="B Mitra" w:hint="eastAsia"/>
          <w:rtl/>
          <w:lang w:bidi="fa-IR"/>
        </w:rPr>
        <w:t>و</w:t>
      </w:r>
      <w:r w:rsidRPr="00456071">
        <w:rPr>
          <w:rFonts w:asciiTheme="majorBidi" w:hAnsiTheme="majorBidi" w:cs="B Mitra"/>
          <w:rtl/>
          <w:lang w:bidi="fa-IR"/>
        </w:rPr>
        <w:t xml:space="preserve"> </w:t>
      </w:r>
      <w:r w:rsidRPr="00456071">
        <w:rPr>
          <w:rFonts w:asciiTheme="majorBidi" w:hAnsiTheme="majorBidi" w:cs="B Mitra"/>
          <w:lang w:bidi="fa-IR"/>
        </w:rPr>
        <w:t>FF-AOMDV</w:t>
      </w:r>
      <w:r w:rsidRPr="00456071">
        <w:rPr>
          <w:rFonts w:asciiTheme="majorBidi" w:hAnsiTheme="majorBidi" w:cs="B Mitra"/>
          <w:rtl/>
          <w:lang w:bidi="fa-IR"/>
        </w:rPr>
        <w:t xml:space="preserve"> به دست م</w:t>
      </w:r>
      <w:r w:rsidRPr="00456071">
        <w:rPr>
          <w:rFonts w:asciiTheme="majorBidi" w:hAnsiTheme="majorBidi" w:cs="B Mitra" w:hint="cs"/>
          <w:rtl/>
          <w:lang w:bidi="fa-IR"/>
        </w:rPr>
        <w:t>ی‌</w:t>
      </w:r>
      <w:r w:rsidRPr="00456071">
        <w:rPr>
          <w:rFonts w:asciiTheme="majorBidi" w:hAnsiTheme="majorBidi" w:cs="B Mitra" w:hint="eastAsia"/>
          <w:rtl/>
          <w:lang w:bidi="fa-IR"/>
        </w:rPr>
        <w:t>آورد</w:t>
      </w:r>
      <w:r w:rsidRPr="00456071">
        <w:rPr>
          <w:rFonts w:asciiTheme="majorBidi" w:hAnsiTheme="majorBidi" w:cs="B Mitra"/>
          <w:rtl/>
          <w:lang w:bidi="fa-IR"/>
        </w:rPr>
        <w:t>. با ا</w:t>
      </w:r>
      <w:r w:rsidRPr="00456071">
        <w:rPr>
          <w:rFonts w:asciiTheme="majorBidi" w:hAnsiTheme="majorBidi" w:cs="B Mitra" w:hint="cs"/>
          <w:rtl/>
          <w:lang w:bidi="fa-IR"/>
        </w:rPr>
        <w:t>ی</w:t>
      </w:r>
      <w:r w:rsidRPr="00456071">
        <w:rPr>
          <w:rFonts w:asciiTheme="majorBidi" w:hAnsiTheme="majorBidi" w:cs="B Mitra" w:hint="eastAsia"/>
          <w:rtl/>
          <w:lang w:bidi="fa-IR"/>
        </w:rPr>
        <w:t>ن</w:t>
      </w:r>
      <w:r w:rsidRPr="00456071">
        <w:rPr>
          <w:rFonts w:asciiTheme="majorBidi" w:hAnsiTheme="majorBidi" w:cs="B Mitra"/>
          <w:rtl/>
          <w:lang w:bidi="fa-IR"/>
        </w:rPr>
        <w:t xml:space="preserve"> حال، </w:t>
      </w:r>
      <w:r w:rsidRPr="00456071">
        <w:rPr>
          <w:rFonts w:asciiTheme="majorBidi" w:hAnsiTheme="majorBidi" w:cs="B Mitra"/>
          <w:lang w:bidi="fa-IR"/>
        </w:rPr>
        <w:t>AOMDV-FFn</w:t>
      </w:r>
      <w:r w:rsidRPr="00456071">
        <w:rPr>
          <w:rFonts w:asciiTheme="majorBidi" w:hAnsiTheme="majorBidi" w:cs="B Mitra"/>
          <w:rtl/>
          <w:lang w:bidi="fa-IR"/>
        </w:rPr>
        <w:t xml:space="preserve"> </w:t>
      </w:r>
      <w:r w:rsidRPr="00456071">
        <w:rPr>
          <w:rFonts w:asciiTheme="majorBidi" w:hAnsiTheme="majorBidi" w:cs="B Mitra" w:hint="cs"/>
          <w:rtl/>
          <w:lang w:bidi="fa-IR"/>
        </w:rPr>
        <w:t>ی</w:t>
      </w:r>
      <w:r w:rsidRPr="00456071">
        <w:rPr>
          <w:rFonts w:asciiTheme="majorBidi" w:hAnsiTheme="majorBidi" w:cs="B Mitra" w:hint="eastAsia"/>
          <w:rtl/>
          <w:lang w:bidi="fa-IR"/>
        </w:rPr>
        <w:t>ک</w:t>
      </w:r>
      <w:r w:rsidRPr="00456071">
        <w:rPr>
          <w:rFonts w:asciiTheme="majorBidi" w:hAnsiTheme="majorBidi" w:cs="B Mitra"/>
          <w:rtl/>
          <w:lang w:bidi="fa-IR"/>
        </w:rPr>
        <w:t xml:space="preserve"> توسعه 115</w:t>
      </w:r>
      <w:r w:rsidRPr="00456071">
        <w:rPr>
          <w:rFonts w:ascii="Times New Roman" w:hAnsi="Times New Roman" w:cs="Times New Roman" w:hint="cs"/>
          <w:rtl/>
          <w:lang w:bidi="fa-IR"/>
        </w:rPr>
        <w:t>٪</w:t>
      </w:r>
      <w:r w:rsidRPr="00456071">
        <w:rPr>
          <w:rFonts w:asciiTheme="majorBidi" w:hAnsiTheme="majorBidi" w:cs="B Mitra" w:hint="cs"/>
          <w:rtl/>
          <w:lang w:bidi="fa-IR"/>
        </w:rPr>
        <w:t>،</w:t>
      </w:r>
      <w:r w:rsidRPr="00456071">
        <w:rPr>
          <w:rFonts w:asciiTheme="majorBidi" w:hAnsiTheme="majorBidi" w:cs="B Mitra"/>
          <w:rtl/>
          <w:lang w:bidi="fa-IR"/>
        </w:rPr>
        <w:t xml:space="preserve"> 77</w:t>
      </w:r>
      <w:r w:rsidRPr="00456071">
        <w:rPr>
          <w:rFonts w:ascii="Times New Roman" w:hAnsi="Times New Roman" w:cs="Times New Roman" w:hint="cs"/>
          <w:rtl/>
          <w:lang w:bidi="fa-IR"/>
        </w:rPr>
        <w:t>٪</w:t>
      </w:r>
      <w:r w:rsidRPr="00456071">
        <w:rPr>
          <w:rFonts w:asciiTheme="majorBidi" w:hAnsiTheme="majorBidi" w:cs="B Mitra" w:hint="cs"/>
          <w:rtl/>
          <w:lang w:bidi="fa-IR"/>
        </w:rPr>
        <w:t>،</w:t>
      </w:r>
      <w:r w:rsidRPr="00456071">
        <w:rPr>
          <w:rFonts w:asciiTheme="majorBidi" w:hAnsiTheme="majorBidi" w:cs="B Mitra"/>
          <w:rtl/>
          <w:lang w:bidi="fa-IR"/>
        </w:rPr>
        <w:t xml:space="preserve"> 4</w:t>
      </w:r>
      <w:r w:rsidRPr="00456071">
        <w:rPr>
          <w:rFonts w:ascii="Times New Roman" w:hAnsi="Times New Roman" w:cs="Times New Roman" w:hint="cs"/>
          <w:rtl/>
          <w:lang w:bidi="fa-IR"/>
        </w:rPr>
        <w:t>٪</w:t>
      </w:r>
      <w:r w:rsidRPr="00456071">
        <w:rPr>
          <w:rFonts w:asciiTheme="majorBidi" w:hAnsiTheme="majorBidi" w:cs="B Mitra"/>
          <w:rtl/>
          <w:lang w:bidi="fa-IR"/>
        </w:rPr>
        <w:t xml:space="preserve"> </w:t>
      </w:r>
      <w:r w:rsidRPr="00456071">
        <w:rPr>
          <w:rFonts w:asciiTheme="majorBidi" w:hAnsiTheme="majorBidi" w:cs="B Mitra" w:hint="cs"/>
          <w:rtl/>
          <w:lang w:bidi="fa-IR"/>
        </w:rPr>
        <w:t>نسبت</w:t>
      </w:r>
      <w:r w:rsidRPr="00456071">
        <w:rPr>
          <w:rFonts w:asciiTheme="majorBidi" w:hAnsiTheme="majorBidi" w:cs="B Mitra"/>
          <w:rtl/>
          <w:lang w:bidi="fa-IR"/>
        </w:rPr>
        <w:t xml:space="preserve"> </w:t>
      </w:r>
      <w:r w:rsidRPr="00456071">
        <w:rPr>
          <w:rFonts w:asciiTheme="majorBidi" w:hAnsiTheme="majorBidi" w:cs="B Mitra" w:hint="cs"/>
          <w:rtl/>
          <w:lang w:bidi="fa-IR"/>
        </w:rPr>
        <w:t>به</w:t>
      </w:r>
      <w:r w:rsidRPr="00456071">
        <w:rPr>
          <w:rFonts w:asciiTheme="majorBidi" w:hAnsiTheme="majorBidi" w:cs="B Mitra"/>
          <w:rtl/>
          <w:lang w:bidi="fa-IR"/>
        </w:rPr>
        <w:t xml:space="preserve"> </w:t>
      </w:r>
      <w:r w:rsidRPr="00456071">
        <w:rPr>
          <w:rFonts w:asciiTheme="majorBidi" w:hAnsiTheme="majorBidi" w:cs="B Mitra"/>
          <w:lang w:bidi="fa-IR"/>
        </w:rPr>
        <w:t>AODV</w:t>
      </w:r>
      <w:r w:rsidRPr="00456071">
        <w:rPr>
          <w:rFonts w:asciiTheme="majorBidi" w:hAnsiTheme="majorBidi" w:cs="B Mitra"/>
          <w:rtl/>
          <w:lang w:bidi="fa-IR"/>
        </w:rPr>
        <w:t xml:space="preserve">، </w:t>
      </w:r>
      <w:r w:rsidRPr="00456071">
        <w:rPr>
          <w:rFonts w:asciiTheme="majorBidi" w:hAnsiTheme="majorBidi" w:cs="B Mitra"/>
          <w:lang w:bidi="fa-IR"/>
        </w:rPr>
        <w:t>AOMDV</w:t>
      </w:r>
      <w:r w:rsidRPr="00456071">
        <w:rPr>
          <w:rFonts w:asciiTheme="majorBidi" w:hAnsiTheme="majorBidi" w:cs="B Mitra"/>
          <w:rtl/>
          <w:lang w:bidi="fa-IR"/>
        </w:rPr>
        <w:t xml:space="preserve">، و </w:t>
      </w:r>
      <w:r w:rsidRPr="00456071">
        <w:rPr>
          <w:rFonts w:asciiTheme="majorBidi" w:hAnsiTheme="majorBidi" w:cs="B Mitra"/>
          <w:lang w:bidi="fa-IR"/>
        </w:rPr>
        <w:t>FF-AOMDV</w:t>
      </w:r>
      <w:r w:rsidRPr="00456071">
        <w:rPr>
          <w:rFonts w:asciiTheme="majorBidi" w:hAnsiTheme="majorBidi" w:cs="B Mitra"/>
          <w:rtl/>
          <w:lang w:bidi="fa-IR"/>
        </w:rPr>
        <w:t xml:space="preserve"> به دست م</w:t>
      </w:r>
      <w:r w:rsidRPr="00456071">
        <w:rPr>
          <w:rFonts w:asciiTheme="majorBidi" w:hAnsiTheme="majorBidi" w:cs="B Mitra" w:hint="cs"/>
          <w:rtl/>
          <w:lang w:bidi="fa-IR"/>
        </w:rPr>
        <w:t>ی‌</w:t>
      </w:r>
      <w:r w:rsidRPr="00456071">
        <w:rPr>
          <w:rFonts w:asciiTheme="majorBidi" w:hAnsiTheme="majorBidi" w:cs="B Mitra" w:hint="eastAsia"/>
          <w:rtl/>
          <w:lang w:bidi="fa-IR"/>
        </w:rPr>
        <w:t>آورد</w:t>
      </w:r>
      <w:r w:rsidRPr="00456071">
        <w:rPr>
          <w:rFonts w:asciiTheme="majorBidi" w:hAnsiTheme="majorBidi" w:cs="B Mitra"/>
          <w:rtl/>
          <w:lang w:bidi="fa-IR"/>
        </w:rPr>
        <w:t>. همانطور که م</w:t>
      </w:r>
      <w:r w:rsidRPr="00456071">
        <w:rPr>
          <w:rFonts w:asciiTheme="majorBidi" w:hAnsiTheme="majorBidi" w:cs="B Mitra" w:hint="cs"/>
          <w:rtl/>
          <w:lang w:bidi="fa-IR"/>
        </w:rPr>
        <w:t>ی‌</w:t>
      </w:r>
      <w:r w:rsidRPr="00456071">
        <w:rPr>
          <w:rFonts w:asciiTheme="majorBidi" w:hAnsiTheme="majorBidi" w:cs="B Mitra" w:hint="eastAsia"/>
          <w:rtl/>
          <w:lang w:bidi="fa-IR"/>
        </w:rPr>
        <w:t>ب</w:t>
      </w:r>
      <w:r w:rsidRPr="00456071">
        <w:rPr>
          <w:rFonts w:asciiTheme="majorBidi" w:hAnsiTheme="majorBidi" w:cs="B Mitra" w:hint="cs"/>
          <w:rtl/>
          <w:lang w:bidi="fa-IR"/>
        </w:rPr>
        <w:t>ی</w:t>
      </w:r>
      <w:r w:rsidRPr="00456071">
        <w:rPr>
          <w:rFonts w:asciiTheme="majorBidi" w:hAnsiTheme="majorBidi" w:cs="B Mitra" w:hint="eastAsia"/>
          <w:rtl/>
          <w:lang w:bidi="fa-IR"/>
        </w:rPr>
        <w:t>ن</w:t>
      </w:r>
      <w:r w:rsidRPr="00456071">
        <w:rPr>
          <w:rFonts w:asciiTheme="majorBidi" w:hAnsiTheme="majorBidi" w:cs="B Mitra" w:hint="cs"/>
          <w:rtl/>
          <w:lang w:bidi="fa-IR"/>
        </w:rPr>
        <w:t>ی</w:t>
      </w:r>
      <w:r w:rsidRPr="00456071">
        <w:rPr>
          <w:rFonts w:asciiTheme="majorBidi" w:hAnsiTheme="majorBidi" w:cs="B Mitra" w:hint="eastAsia"/>
          <w:rtl/>
          <w:lang w:bidi="fa-IR"/>
        </w:rPr>
        <w:t>م،</w:t>
      </w:r>
      <w:r w:rsidRPr="00456071">
        <w:rPr>
          <w:rFonts w:asciiTheme="majorBidi" w:hAnsiTheme="majorBidi" w:cs="B Mitra"/>
          <w:rtl/>
          <w:lang w:bidi="fa-IR"/>
        </w:rPr>
        <w:t xml:space="preserve"> </w:t>
      </w:r>
      <w:r w:rsidRPr="00456071">
        <w:rPr>
          <w:rFonts w:asciiTheme="majorBidi" w:hAnsiTheme="majorBidi" w:cs="B Mitra"/>
          <w:lang w:bidi="fa-IR"/>
        </w:rPr>
        <w:t>AOMDV-GA</w:t>
      </w:r>
      <w:r w:rsidRPr="00456071">
        <w:rPr>
          <w:rFonts w:asciiTheme="majorBidi" w:hAnsiTheme="majorBidi" w:cs="B Mitra"/>
          <w:rtl/>
          <w:lang w:bidi="fa-IR"/>
        </w:rPr>
        <w:t xml:space="preserve"> از </w:t>
      </w:r>
      <w:r w:rsidRPr="00456071">
        <w:rPr>
          <w:rFonts w:asciiTheme="majorBidi" w:hAnsiTheme="majorBidi" w:cs="B Mitra"/>
          <w:lang w:bidi="fa-IR"/>
        </w:rPr>
        <w:t>AOMDV-FFn</w:t>
      </w:r>
      <w:r w:rsidRPr="00456071">
        <w:rPr>
          <w:rFonts w:asciiTheme="majorBidi" w:hAnsiTheme="majorBidi" w:cs="B Mitra"/>
          <w:rtl/>
          <w:lang w:bidi="fa-IR"/>
        </w:rPr>
        <w:t xml:space="preserve"> با 4.4</w:t>
      </w:r>
      <w:r w:rsidRPr="00456071">
        <w:rPr>
          <w:rFonts w:ascii="Times New Roman" w:hAnsi="Times New Roman" w:cs="Times New Roman" w:hint="cs"/>
          <w:rtl/>
          <w:lang w:bidi="fa-IR"/>
        </w:rPr>
        <w:t>٪</w:t>
      </w:r>
      <w:r w:rsidRPr="00456071">
        <w:rPr>
          <w:rFonts w:asciiTheme="majorBidi" w:hAnsiTheme="majorBidi" w:cs="B Mitra"/>
          <w:rtl/>
          <w:lang w:bidi="fa-IR"/>
        </w:rPr>
        <w:t xml:space="preserve"> </w:t>
      </w:r>
      <w:r w:rsidRPr="00456071">
        <w:rPr>
          <w:rFonts w:asciiTheme="majorBidi" w:hAnsiTheme="majorBidi" w:cs="B Mitra" w:hint="cs"/>
          <w:rtl/>
          <w:lang w:bidi="fa-IR"/>
        </w:rPr>
        <w:t>افزای</w:t>
      </w:r>
      <w:r w:rsidRPr="00456071">
        <w:rPr>
          <w:rFonts w:asciiTheme="majorBidi" w:hAnsiTheme="majorBidi" w:cs="B Mitra" w:hint="eastAsia"/>
          <w:rtl/>
          <w:lang w:bidi="fa-IR"/>
        </w:rPr>
        <w:t>ش</w:t>
      </w:r>
      <w:r w:rsidRPr="00456071">
        <w:rPr>
          <w:rFonts w:asciiTheme="majorBidi" w:hAnsiTheme="majorBidi" w:cs="B Mitra"/>
          <w:rtl/>
          <w:lang w:bidi="fa-IR"/>
        </w:rPr>
        <w:t xml:space="preserve"> توان برتر</w:t>
      </w:r>
      <w:r w:rsidRPr="00456071">
        <w:rPr>
          <w:rFonts w:asciiTheme="majorBidi" w:hAnsiTheme="majorBidi" w:cs="B Mitra" w:hint="cs"/>
          <w:rtl/>
          <w:lang w:bidi="fa-IR"/>
        </w:rPr>
        <w:t>ی</w:t>
      </w:r>
      <w:r w:rsidRPr="00456071">
        <w:rPr>
          <w:rFonts w:asciiTheme="majorBidi" w:hAnsiTheme="majorBidi" w:cs="B Mitra"/>
          <w:rtl/>
          <w:lang w:bidi="fa-IR"/>
        </w:rPr>
        <w:t xml:space="preserve"> دارد ز</w:t>
      </w:r>
      <w:r w:rsidRPr="00456071">
        <w:rPr>
          <w:rFonts w:asciiTheme="majorBidi" w:hAnsiTheme="majorBidi" w:cs="B Mitra" w:hint="cs"/>
          <w:rtl/>
          <w:lang w:bidi="fa-IR"/>
        </w:rPr>
        <w:t>ی</w:t>
      </w:r>
      <w:r w:rsidRPr="00456071">
        <w:rPr>
          <w:rFonts w:asciiTheme="majorBidi" w:hAnsiTheme="majorBidi" w:cs="B Mitra" w:hint="eastAsia"/>
          <w:rtl/>
          <w:lang w:bidi="fa-IR"/>
        </w:rPr>
        <w:t>را</w:t>
      </w:r>
      <w:r w:rsidRPr="00456071">
        <w:rPr>
          <w:rFonts w:asciiTheme="majorBidi" w:hAnsiTheme="majorBidi" w:cs="B Mitra"/>
          <w:rtl/>
          <w:lang w:bidi="fa-IR"/>
        </w:rPr>
        <w:t xml:space="preserve"> </w:t>
      </w:r>
      <w:r w:rsidRPr="00456071">
        <w:rPr>
          <w:rFonts w:asciiTheme="majorBidi" w:hAnsiTheme="majorBidi" w:cs="B Mitra"/>
          <w:lang w:bidi="fa-IR"/>
        </w:rPr>
        <w:t>AOMDV-GA</w:t>
      </w:r>
      <w:r w:rsidRPr="00456071">
        <w:rPr>
          <w:rFonts w:asciiTheme="majorBidi" w:hAnsiTheme="majorBidi" w:cs="B Mitra"/>
          <w:rtl/>
          <w:lang w:bidi="fa-IR"/>
        </w:rPr>
        <w:t xml:space="preserve"> برا</w:t>
      </w:r>
      <w:r w:rsidRPr="00456071">
        <w:rPr>
          <w:rFonts w:asciiTheme="majorBidi" w:hAnsiTheme="majorBidi" w:cs="B Mitra" w:hint="cs"/>
          <w:rtl/>
          <w:lang w:bidi="fa-IR"/>
        </w:rPr>
        <w:t>ی</w:t>
      </w:r>
      <w:r w:rsidRPr="00456071">
        <w:rPr>
          <w:rFonts w:asciiTheme="majorBidi" w:hAnsiTheme="majorBidi" w:cs="B Mitra"/>
          <w:rtl/>
          <w:lang w:bidi="fa-IR"/>
        </w:rPr>
        <w:t xml:space="preserve"> ارز</w:t>
      </w:r>
      <w:r w:rsidRPr="00456071">
        <w:rPr>
          <w:rFonts w:asciiTheme="majorBidi" w:hAnsiTheme="majorBidi" w:cs="B Mitra" w:hint="cs"/>
          <w:rtl/>
          <w:lang w:bidi="fa-IR"/>
        </w:rPr>
        <w:t>ی</w:t>
      </w:r>
      <w:r w:rsidRPr="00456071">
        <w:rPr>
          <w:rFonts w:asciiTheme="majorBidi" w:hAnsiTheme="majorBidi" w:cs="B Mitra" w:hint="eastAsia"/>
          <w:rtl/>
          <w:lang w:bidi="fa-IR"/>
        </w:rPr>
        <w:t>اب</w:t>
      </w:r>
      <w:r w:rsidRPr="00456071">
        <w:rPr>
          <w:rFonts w:asciiTheme="majorBidi" w:hAnsiTheme="majorBidi" w:cs="B Mitra" w:hint="cs"/>
          <w:rtl/>
          <w:lang w:bidi="fa-IR"/>
        </w:rPr>
        <w:t>ی</w:t>
      </w:r>
      <w:r w:rsidRPr="00456071">
        <w:rPr>
          <w:rFonts w:asciiTheme="majorBidi" w:hAnsiTheme="majorBidi" w:cs="B Mitra"/>
          <w:rtl/>
          <w:lang w:bidi="fa-IR"/>
        </w:rPr>
        <w:t xml:space="preserve"> سلامت مس</w:t>
      </w:r>
      <w:r w:rsidRPr="00456071">
        <w:rPr>
          <w:rFonts w:asciiTheme="majorBidi" w:hAnsiTheme="majorBidi" w:cs="B Mitra" w:hint="cs"/>
          <w:rtl/>
          <w:lang w:bidi="fa-IR"/>
        </w:rPr>
        <w:t>ی</w:t>
      </w:r>
      <w:r w:rsidRPr="00456071">
        <w:rPr>
          <w:rFonts w:asciiTheme="majorBidi" w:hAnsiTheme="majorBidi" w:cs="B Mitra" w:hint="eastAsia"/>
          <w:rtl/>
          <w:lang w:bidi="fa-IR"/>
        </w:rPr>
        <w:t>رها</w:t>
      </w:r>
      <w:r w:rsidRPr="00456071">
        <w:rPr>
          <w:rFonts w:asciiTheme="majorBidi" w:hAnsiTheme="majorBidi" w:cs="B Mitra" w:hint="cs"/>
          <w:rtl/>
          <w:lang w:bidi="fa-IR"/>
        </w:rPr>
        <w:t>ی</w:t>
      </w:r>
      <w:r w:rsidRPr="00456071">
        <w:rPr>
          <w:rFonts w:asciiTheme="majorBidi" w:hAnsiTheme="majorBidi" w:cs="B Mitra"/>
          <w:rtl/>
          <w:lang w:bidi="fa-IR"/>
        </w:rPr>
        <w:t xml:space="preserve"> جد</w:t>
      </w:r>
      <w:r w:rsidRPr="00456071">
        <w:rPr>
          <w:rFonts w:asciiTheme="majorBidi" w:hAnsiTheme="majorBidi" w:cs="B Mitra" w:hint="cs"/>
          <w:rtl/>
          <w:lang w:bidi="fa-IR"/>
        </w:rPr>
        <w:t>ی</w:t>
      </w:r>
      <w:r w:rsidRPr="00456071">
        <w:rPr>
          <w:rFonts w:asciiTheme="majorBidi" w:hAnsiTheme="majorBidi" w:cs="B Mitra" w:hint="eastAsia"/>
          <w:rtl/>
          <w:lang w:bidi="fa-IR"/>
        </w:rPr>
        <w:t>د</w:t>
      </w:r>
      <w:r w:rsidRPr="00456071">
        <w:rPr>
          <w:rFonts w:asciiTheme="majorBidi" w:hAnsiTheme="majorBidi" w:cs="B Mitra"/>
          <w:rtl/>
          <w:lang w:bidi="fa-IR"/>
        </w:rPr>
        <w:t xml:space="preserve"> پس از انجام عمل </w:t>
      </w:r>
      <w:r w:rsidRPr="00456071">
        <w:rPr>
          <w:rFonts w:asciiTheme="majorBidi" w:hAnsiTheme="majorBidi" w:cs="B Mitra" w:hint="eastAsia"/>
          <w:rtl/>
          <w:lang w:bidi="fa-IR"/>
        </w:rPr>
        <w:t>جهش</w:t>
      </w:r>
      <w:r w:rsidRPr="00456071">
        <w:rPr>
          <w:rFonts w:asciiTheme="majorBidi" w:hAnsiTheme="majorBidi" w:cs="B Mitra"/>
          <w:rtl/>
          <w:lang w:bidi="fa-IR"/>
        </w:rPr>
        <w:t xml:space="preserve"> و تلاق</w:t>
      </w:r>
      <w:r w:rsidRPr="00456071">
        <w:rPr>
          <w:rFonts w:asciiTheme="majorBidi" w:hAnsiTheme="majorBidi" w:cs="B Mitra" w:hint="cs"/>
          <w:rtl/>
          <w:lang w:bidi="fa-IR"/>
        </w:rPr>
        <w:t>ی</w:t>
      </w:r>
      <w:r w:rsidRPr="00456071">
        <w:rPr>
          <w:rFonts w:asciiTheme="majorBidi" w:hAnsiTheme="majorBidi" w:cs="B Mitra"/>
          <w:rtl/>
          <w:lang w:bidi="fa-IR"/>
        </w:rPr>
        <w:t xml:space="preserve"> برا</w:t>
      </w:r>
      <w:r w:rsidRPr="00456071">
        <w:rPr>
          <w:rFonts w:asciiTheme="majorBidi" w:hAnsiTheme="majorBidi" w:cs="B Mitra" w:hint="cs"/>
          <w:rtl/>
          <w:lang w:bidi="fa-IR"/>
        </w:rPr>
        <w:t>ی</w:t>
      </w:r>
      <w:r w:rsidRPr="00456071">
        <w:rPr>
          <w:rFonts w:asciiTheme="majorBidi" w:hAnsiTheme="majorBidi" w:cs="B Mitra"/>
          <w:rtl/>
          <w:lang w:bidi="fa-IR"/>
        </w:rPr>
        <w:t xml:space="preserve"> دست‌</w:t>
      </w:r>
      <w:r w:rsidRPr="00456071">
        <w:rPr>
          <w:rFonts w:asciiTheme="majorBidi" w:hAnsiTheme="majorBidi" w:cs="B Mitra" w:hint="cs"/>
          <w:rtl/>
          <w:lang w:bidi="fa-IR"/>
        </w:rPr>
        <w:t>ی</w:t>
      </w:r>
      <w:r w:rsidRPr="00456071">
        <w:rPr>
          <w:rFonts w:asciiTheme="majorBidi" w:hAnsiTheme="majorBidi" w:cs="B Mitra" w:hint="eastAsia"/>
          <w:rtl/>
          <w:lang w:bidi="fa-IR"/>
        </w:rPr>
        <w:t>اب</w:t>
      </w:r>
      <w:r w:rsidRPr="00456071">
        <w:rPr>
          <w:rFonts w:asciiTheme="majorBidi" w:hAnsiTheme="majorBidi" w:cs="B Mitra" w:hint="cs"/>
          <w:rtl/>
          <w:lang w:bidi="fa-IR"/>
        </w:rPr>
        <w:t>ی</w:t>
      </w:r>
      <w:r w:rsidRPr="00456071">
        <w:rPr>
          <w:rFonts w:asciiTheme="majorBidi" w:hAnsiTheme="majorBidi" w:cs="B Mitra"/>
          <w:rtl/>
          <w:lang w:bidi="fa-IR"/>
        </w:rPr>
        <w:t xml:space="preserve"> به بالاتر</w:t>
      </w:r>
      <w:r w:rsidRPr="00456071">
        <w:rPr>
          <w:rFonts w:asciiTheme="majorBidi" w:hAnsiTheme="majorBidi" w:cs="B Mitra" w:hint="cs"/>
          <w:rtl/>
          <w:lang w:bidi="fa-IR"/>
        </w:rPr>
        <w:t>ی</w:t>
      </w:r>
      <w:r w:rsidRPr="00456071">
        <w:rPr>
          <w:rFonts w:asciiTheme="majorBidi" w:hAnsiTheme="majorBidi" w:cs="B Mitra" w:hint="eastAsia"/>
          <w:rtl/>
          <w:lang w:bidi="fa-IR"/>
        </w:rPr>
        <w:t>ن</w:t>
      </w:r>
      <w:r w:rsidRPr="00456071">
        <w:rPr>
          <w:rFonts w:asciiTheme="majorBidi" w:hAnsiTheme="majorBidi" w:cs="B Mitra"/>
          <w:rtl/>
          <w:lang w:bidi="fa-IR"/>
        </w:rPr>
        <w:t xml:space="preserve"> ارزش سلامت استفاده م</w:t>
      </w:r>
      <w:r w:rsidRPr="00456071">
        <w:rPr>
          <w:rFonts w:asciiTheme="majorBidi" w:hAnsiTheme="majorBidi" w:cs="B Mitra" w:hint="cs"/>
          <w:rtl/>
          <w:lang w:bidi="fa-IR"/>
        </w:rPr>
        <w:t>ی‌</w:t>
      </w:r>
      <w:r w:rsidRPr="00456071">
        <w:rPr>
          <w:rFonts w:asciiTheme="majorBidi" w:hAnsiTheme="majorBidi" w:cs="B Mitra" w:hint="eastAsia"/>
          <w:rtl/>
          <w:lang w:bidi="fa-IR"/>
        </w:rPr>
        <w:t>کند</w:t>
      </w:r>
      <w:r w:rsidRPr="00456071">
        <w:rPr>
          <w:rFonts w:asciiTheme="majorBidi" w:hAnsiTheme="majorBidi" w:cs="B Mitra"/>
          <w:rtl/>
          <w:lang w:bidi="fa-IR"/>
        </w:rPr>
        <w:t xml:space="preserve">. در مقابل، </w:t>
      </w:r>
      <w:r w:rsidRPr="00456071">
        <w:rPr>
          <w:rFonts w:asciiTheme="majorBidi" w:hAnsiTheme="majorBidi" w:cs="B Mitra"/>
          <w:lang w:bidi="fa-IR"/>
        </w:rPr>
        <w:t>AOMDV-FFn</w:t>
      </w:r>
      <w:r w:rsidRPr="00456071">
        <w:rPr>
          <w:rFonts w:asciiTheme="majorBidi" w:hAnsiTheme="majorBidi" w:cs="B Mitra"/>
          <w:rtl/>
          <w:lang w:bidi="fa-IR"/>
        </w:rPr>
        <w:t xml:space="preserve"> وارد ا</w:t>
      </w:r>
      <w:r w:rsidRPr="00456071">
        <w:rPr>
          <w:rFonts w:asciiTheme="majorBidi" w:hAnsiTheme="majorBidi" w:cs="B Mitra" w:hint="cs"/>
          <w:rtl/>
          <w:lang w:bidi="fa-IR"/>
        </w:rPr>
        <w:t>ی</w:t>
      </w:r>
      <w:r w:rsidRPr="00456071">
        <w:rPr>
          <w:rFonts w:asciiTheme="majorBidi" w:hAnsiTheme="majorBidi" w:cs="B Mitra" w:hint="eastAsia"/>
          <w:rtl/>
          <w:lang w:bidi="fa-IR"/>
        </w:rPr>
        <w:t>ن</w:t>
      </w:r>
      <w:r w:rsidRPr="00456071">
        <w:rPr>
          <w:rFonts w:asciiTheme="majorBidi" w:hAnsiTheme="majorBidi" w:cs="B Mitra"/>
          <w:rtl/>
          <w:lang w:bidi="fa-IR"/>
        </w:rPr>
        <w:t xml:space="preserve"> اجزا نم</w:t>
      </w:r>
      <w:r w:rsidRPr="00456071">
        <w:rPr>
          <w:rFonts w:asciiTheme="majorBidi" w:hAnsiTheme="majorBidi" w:cs="B Mitra" w:hint="cs"/>
          <w:rtl/>
          <w:lang w:bidi="fa-IR"/>
        </w:rPr>
        <w:t>ی‌</w:t>
      </w:r>
      <w:r w:rsidRPr="00456071">
        <w:rPr>
          <w:rFonts w:asciiTheme="majorBidi" w:hAnsiTheme="majorBidi" w:cs="B Mitra" w:hint="eastAsia"/>
          <w:rtl/>
          <w:lang w:bidi="fa-IR"/>
        </w:rPr>
        <w:t>شود</w:t>
      </w:r>
      <w:r w:rsidRPr="00456071">
        <w:rPr>
          <w:rFonts w:asciiTheme="majorBidi" w:hAnsiTheme="majorBidi" w:cs="B Mitra"/>
          <w:rtl/>
          <w:lang w:bidi="fa-IR"/>
        </w:rPr>
        <w:t>.</w:t>
      </w:r>
    </w:p>
    <w:p w:rsidR="00456071" w:rsidRDefault="00456071" w:rsidP="00456071">
      <w:pPr>
        <w:bidi/>
        <w:jc w:val="center"/>
        <w:rPr>
          <w:rFonts w:asciiTheme="majorBidi" w:hAnsiTheme="majorBidi" w:cs="B Mitra"/>
          <w:rtl/>
          <w:lang w:bidi="fa-IR"/>
        </w:rPr>
      </w:pPr>
      <w:r>
        <w:rPr>
          <w:rFonts w:asciiTheme="majorBidi" w:hAnsiTheme="majorBidi" w:cs="B Mitra"/>
          <w:noProof/>
          <w:rtl/>
        </w:rPr>
        <w:drawing>
          <wp:inline distT="0" distB="0" distL="0" distR="0">
            <wp:extent cx="2743200" cy="1958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6-10 145447.png"/>
                    <pic:cNvPicPr/>
                  </pic:nvPicPr>
                  <pic:blipFill>
                    <a:blip r:embed="rId16">
                      <a:extLst>
                        <a:ext uri="{28A0092B-C50C-407E-A947-70E740481C1C}">
                          <a14:useLocalDpi xmlns:a14="http://schemas.microsoft.com/office/drawing/2010/main" val="0"/>
                        </a:ext>
                      </a:extLst>
                    </a:blip>
                    <a:stretch>
                      <a:fillRect/>
                    </a:stretch>
                  </pic:blipFill>
                  <pic:spPr>
                    <a:xfrm>
                      <a:off x="0" y="0"/>
                      <a:ext cx="2743200" cy="1958340"/>
                    </a:xfrm>
                    <a:prstGeom prst="rect">
                      <a:avLst/>
                    </a:prstGeom>
                  </pic:spPr>
                </pic:pic>
              </a:graphicData>
            </a:graphic>
          </wp:inline>
        </w:drawing>
      </w:r>
    </w:p>
    <w:p w:rsidR="00456071" w:rsidRDefault="00456071" w:rsidP="00456071">
      <w:pPr>
        <w:bidi/>
        <w:jc w:val="both"/>
        <w:rPr>
          <w:rFonts w:asciiTheme="majorBidi" w:hAnsiTheme="majorBidi" w:cs="B Mitra"/>
          <w:rtl/>
          <w:lang w:bidi="fa-IR"/>
        </w:rPr>
      </w:pPr>
      <w:r>
        <w:rPr>
          <w:rFonts w:asciiTheme="majorBidi" w:hAnsiTheme="majorBidi" w:cs="B Mitra" w:hint="cs"/>
          <w:rtl/>
          <w:lang w:bidi="fa-IR"/>
        </w:rPr>
        <w:t>از سوی دیگر</w:t>
      </w:r>
      <w:r w:rsidRPr="00456071">
        <w:rPr>
          <w:rFonts w:asciiTheme="majorBidi" w:hAnsiTheme="majorBidi" w:cs="B Mitra"/>
          <w:rtl/>
          <w:lang w:bidi="fa-IR"/>
        </w:rPr>
        <w:t>، شکل 6 تأث</w:t>
      </w:r>
      <w:r w:rsidRPr="00456071">
        <w:rPr>
          <w:rFonts w:asciiTheme="majorBidi" w:hAnsiTheme="majorBidi" w:cs="B Mitra" w:hint="cs"/>
          <w:rtl/>
          <w:lang w:bidi="fa-IR"/>
        </w:rPr>
        <w:t>ی</w:t>
      </w:r>
      <w:r w:rsidRPr="00456071">
        <w:rPr>
          <w:rFonts w:asciiTheme="majorBidi" w:hAnsiTheme="majorBidi" w:cs="B Mitra" w:hint="eastAsia"/>
          <w:rtl/>
          <w:lang w:bidi="fa-IR"/>
        </w:rPr>
        <w:t>ر</w:t>
      </w:r>
      <w:r w:rsidRPr="00456071">
        <w:rPr>
          <w:rFonts w:asciiTheme="majorBidi" w:hAnsiTheme="majorBidi" w:cs="B Mitra"/>
          <w:rtl/>
          <w:lang w:bidi="fa-IR"/>
        </w:rPr>
        <w:t xml:space="preserve"> زمان شب</w:t>
      </w:r>
      <w:r w:rsidRPr="00456071">
        <w:rPr>
          <w:rFonts w:asciiTheme="majorBidi" w:hAnsiTheme="majorBidi" w:cs="B Mitra" w:hint="cs"/>
          <w:rtl/>
          <w:lang w:bidi="fa-IR"/>
        </w:rPr>
        <w:t>ی</w:t>
      </w:r>
      <w:r w:rsidRPr="00456071">
        <w:rPr>
          <w:rFonts w:asciiTheme="majorBidi" w:hAnsiTheme="majorBidi" w:cs="B Mitra" w:hint="eastAsia"/>
          <w:rtl/>
          <w:lang w:bidi="fa-IR"/>
        </w:rPr>
        <w:t>ه‌ساز</w:t>
      </w:r>
      <w:r w:rsidRPr="00456071">
        <w:rPr>
          <w:rFonts w:asciiTheme="majorBidi" w:hAnsiTheme="majorBidi" w:cs="B Mitra" w:hint="cs"/>
          <w:rtl/>
          <w:lang w:bidi="fa-IR"/>
        </w:rPr>
        <w:t>ی</w:t>
      </w:r>
      <w:r w:rsidRPr="00456071">
        <w:rPr>
          <w:rFonts w:asciiTheme="majorBidi" w:hAnsiTheme="majorBidi" w:cs="B Mitra"/>
          <w:rtl/>
          <w:lang w:bidi="fa-IR"/>
        </w:rPr>
        <w:t xml:space="preserve"> متغ</w:t>
      </w:r>
      <w:r w:rsidRPr="00456071">
        <w:rPr>
          <w:rFonts w:asciiTheme="majorBidi" w:hAnsiTheme="majorBidi" w:cs="B Mitra" w:hint="cs"/>
          <w:rtl/>
          <w:lang w:bidi="fa-IR"/>
        </w:rPr>
        <w:t>ی</w:t>
      </w:r>
      <w:r w:rsidRPr="00456071">
        <w:rPr>
          <w:rFonts w:asciiTheme="majorBidi" w:hAnsiTheme="majorBidi" w:cs="B Mitra" w:hint="eastAsia"/>
          <w:rtl/>
          <w:lang w:bidi="fa-IR"/>
        </w:rPr>
        <w:t>ر</w:t>
      </w:r>
      <w:r w:rsidRPr="00456071">
        <w:rPr>
          <w:rFonts w:asciiTheme="majorBidi" w:hAnsiTheme="majorBidi" w:cs="B Mitra"/>
          <w:rtl/>
          <w:lang w:bidi="fa-IR"/>
        </w:rPr>
        <w:t xml:space="preserve"> بر توان را نشان م</w:t>
      </w:r>
      <w:r w:rsidRPr="00456071">
        <w:rPr>
          <w:rFonts w:asciiTheme="majorBidi" w:hAnsiTheme="majorBidi" w:cs="B Mitra" w:hint="cs"/>
          <w:rtl/>
          <w:lang w:bidi="fa-IR"/>
        </w:rPr>
        <w:t>ی‌</w:t>
      </w:r>
      <w:r w:rsidRPr="00456071">
        <w:rPr>
          <w:rFonts w:asciiTheme="majorBidi" w:hAnsiTheme="majorBidi" w:cs="B Mitra" w:hint="eastAsia"/>
          <w:rtl/>
          <w:lang w:bidi="fa-IR"/>
        </w:rPr>
        <w:t>دهد</w:t>
      </w:r>
      <w:r w:rsidRPr="00456071">
        <w:rPr>
          <w:rFonts w:asciiTheme="majorBidi" w:hAnsiTheme="majorBidi" w:cs="B Mitra"/>
          <w:rtl/>
          <w:lang w:bidi="fa-IR"/>
        </w:rPr>
        <w:t>. با افزا</w:t>
      </w:r>
      <w:r w:rsidRPr="00456071">
        <w:rPr>
          <w:rFonts w:asciiTheme="majorBidi" w:hAnsiTheme="majorBidi" w:cs="B Mitra" w:hint="cs"/>
          <w:rtl/>
          <w:lang w:bidi="fa-IR"/>
        </w:rPr>
        <w:t>ی</w:t>
      </w:r>
      <w:r w:rsidRPr="00456071">
        <w:rPr>
          <w:rFonts w:asciiTheme="majorBidi" w:hAnsiTheme="majorBidi" w:cs="B Mitra" w:hint="eastAsia"/>
          <w:rtl/>
          <w:lang w:bidi="fa-IR"/>
        </w:rPr>
        <w:t>ش</w:t>
      </w:r>
      <w:r w:rsidRPr="00456071">
        <w:rPr>
          <w:rFonts w:asciiTheme="majorBidi" w:hAnsiTheme="majorBidi" w:cs="B Mitra"/>
          <w:rtl/>
          <w:lang w:bidi="fa-IR"/>
        </w:rPr>
        <w:t xml:space="preserve"> زمان شب</w:t>
      </w:r>
      <w:r w:rsidRPr="00456071">
        <w:rPr>
          <w:rFonts w:asciiTheme="majorBidi" w:hAnsiTheme="majorBidi" w:cs="B Mitra" w:hint="cs"/>
          <w:rtl/>
          <w:lang w:bidi="fa-IR"/>
        </w:rPr>
        <w:t>ی</w:t>
      </w:r>
      <w:r w:rsidRPr="00456071">
        <w:rPr>
          <w:rFonts w:asciiTheme="majorBidi" w:hAnsiTheme="majorBidi" w:cs="B Mitra" w:hint="eastAsia"/>
          <w:rtl/>
          <w:lang w:bidi="fa-IR"/>
        </w:rPr>
        <w:t>ه‌ساز</w:t>
      </w:r>
      <w:r w:rsidRPr="00456071">
        <w:rPr>
          <w:rFonts w:asciiTheme="majorBidi" w:hAnsiTheme="majorBidi" w:cs="B Mitra" w:hint="cs"/>
          <w:rtl/>
          <w:lang w:bidi="fa-IR"/>
        </w:rPr>
        <w:t>ی</w:t>
      </w:r>
      <w:r w:rsidRPr="00456071">
        <w:rPr>
          <w:rFonts w:asciiTheme="majorBidi" w:hAnsiTheme="majorBidi" w:cs="B Mitra" w:hint="eastAsia"/>
          <w:rtl/>
          <w:lang w:bidi="fa-IR"/>
        </w:rPr>
        <w:t>،</w:t>
      </w:r>
      <w:r w:rsidRPr="00456071">
        <w:rPr>
          <w:rFonts w:asciiTheme="majorBidi" w:hAnsiTheme="majorBidi" w:cs="B Mitra"/>
          <w:rtl/>
          <w:lang w:bidi="fa-IR"/>
        </w:rPr>
        <w:t xml:space="preserve"> همانطور که تراف</w:t>
      </w:r>
      <w:r w:rsidRPr="00456071">
        <w:rPr>
          <w:rFonts w:asciiTheme="majorBidi" w:hAnsiTheme="majorBidi" w:cs="B Mitra" w:hint="cs"/>
          <w:rtl/>
          <w:lang w:bidi="fa-IR"/>
        </w:rPr>
        <w:t>ی</w:t>
      </w:r>
      <w:r w:rsidRPr="00456071">
        <w:rPr>
          <w:rFonts w:asciiTheme="majorBidi" w:hAnsiTheme="majorBidi" w:cs="B Mitra" w:hint="eastAsia"/>
          <w:rtl/>
          <w:lang w:bidi="fa-IR"/>
        </w:rPr>
        <w:t>ک</w:t>
      </w:r>
      <w:r w:rsidRPr="00456071">
        <w:rPr>
          <w:rFonts w:asciiTheme="majorBidi" w:hAnsiTheme="majorBidi" w:cs="B Mitra"/>
          <w:rtl/>
          <w:lang w:bidi="fa-IR"/>
        </w:rPr>
        <w:t xml:space="preserve"> داده در شبکه افزا</w:t>
      </w:r>
      <w:r w:rsidRPr="00456071">
        <w:rPr>
          <w:rFonts w:asciiTheme="majorBidi" w:hAnsiTheme="majorBidi" w:cs="B Mitra" w:hint="cs"/>
          <w:rtl/>
          <w:lang w:bidi="fa-IR"/>
        </w:rPr>
        <w:t>ی</w:t>
      </w:r>
      <w:r w:rsidRPr="00456071">
        <w:rPr>
          <w:rFonts w:asciiTheme="majorBidi" w:hAnsiTheme="majorBidi" w:cs="B Mitra" w:hint="eastAsia"/>
          <w:rtl/>
          <w:lang w:bidi="fa-IR"/>
        </w:rPr>
        <w:t>ش</w:t>
      </w:r>
      <w:r w:rsidRPr="00456071">
        <w:rPr>
          <w:rFonts w:asciiTheme="majorBidi" w:hAnsiTheme="majorBidi" w:cs="B Mitra"/>
          <w:rtl/>
          <w:lang w:bidi="fa-IR"/>
        </w:rPr>
        <w:t xml:space="preserve"> م</w:t>
      </w:r>
      <w:r w:rsidRPr="00456071">
        <w:rPr>
          <w:rFonts w:asciiTheme="majorBidi" w:hAnsiTheme="majorBidi" w:cs="B Mitra" w:hint="cs"/>
          <w:rtl/>
          <w:lang w:bidi="fa-IR"/>
        </w:rPr>
        <w:t>ی‌ی</w:t>
      </w:r>
      <w:r w:rsidRPr="00456071">
        <w:rPr>
          <w:rFonts w:asciiTheme="majorBidi" w:hAnsiTheme="majorBidi" w:cs="B Mitra" w:hint="eastAsia"/>
          <w:rtl/>
          <w:lang w:bidi="fa-IR"/>
        </w:rPr>
        <w:t>ابد</w:t>
      </w:r>
      <w:r w:rsidRPr="00456071">
        <w:rPr>
          <w:rFonts w:asciiTheme="majorBidi" w:hAnsiTheme="majorBidi" w:cs="B Mitra"/>
          <w:rtl/>
          <w:lang w:bidi="fa-IR"/>
        </w:rPr>
        <w:t>. بنابرا</w:t>
      </w:r>
      <w:r w:rsidRPr="00456071">
        <w:rPr>
          <w:rFonts w:asciiTheme="majorBidi" w:hAnsiTheme="majorBidi" w:cs="B Mitra" w:hint="cs"/>
          <w:rtl/>
          <w:lang w:bidi="fa-IR"/>
        </w:rPr>
        <w:t>ی</w:t>
      </w:r>
      <w:r w:rsidRPr="00456071">
        <w:rPr>
          <w:rFonts w:asciiTheme="majorBidi" w:hAnsiTheme="majorBidi" w:cs="B Mitra" w:hint="eastAsia"/>
          <w:rtl/>
          <w:lang w:bidi="fa-IR"/>
        </w:rPr>
        <w:t>ن،</w:t>
      </w:r>
      <w:r w:rsidRPr="00456071">
        <w:rPr>
          <w:rFonts w:asciiTheme="majorBidi" w:hAnsiTheme="majorBidi" w:cs="B Mitra"/>
          <w:rtl/>
          <w:lang w:bidi="fa-IR"/>
        </w:rPr>
        <w:t xml:space="preserve"> احتمال از دست دادن </w:t>
      </w:r>
      <w:r w:rsidR="00E46D55">
        <w:rPr>
          <w:rFonts w:asciiTheme="majorBidi" w:hAnsiTheme="majorBidi" w:cs="B Mitra"/>
          <w:rtl/>
          <w:lang w:bidi="fa-IR"/>
        </w:rPr>
        <w:t>پکت</w:t>
      </w:r>
      <w:r w:rsidRPr="00456071">
        <w:rPr>
          <w:rFonts w:asciiTheme="majorBidi" w:hAnsiTheme="majorBidi" w:cs="B Mitra"/>
          <w:rtl/>
          <w:lang w:bidi="fa-IR"/>
        </w:rPr>
        <w:t>‌ها افزا</w:t>
      </w:r>
      <w:r w:rsidRPr="00456071">
        <w:rPr>
          <w:rFonts w:asciiTheme="majorBidi" w:hAnsiTheme="majorBidi" w:cs="B Mitra" w:hint="cs"/>
          <w:rtl/>
          <w:lang w:bidi="fa-IR"/>
        </w:rPr>
        <w:t>ی</w:t>
      </w:r>
      <w:r w:rsidRPr="00456071">
        <w:rPr>
          <w:rFonts w:asciiTheme="majorBidi" w:hAnsiTheme="majorBidi" w:cs="B Mitra" w:hint="eastAsia"/>
          <w:rtl/>
          <w:lang w:bidi="fa-IR"/>
        </w:rPr>
        <w:t>ش</w:t>
      </w:r>
      <w:r w:rsidRPr="00456071">
        <w:rPr>
          <w:rFonts w:asciiTheme="majorBidi" w:hAnsiTheme="majorBidi" w:cs="B Mitra"/>
          <w:rtl/>
          <w:lang w:bidi="fa-IR"/>
        </w:rPr>
        <w:t xml:space="preserve"> م</w:t>
      </w:r>
      <w:r w:rsidRPr="00456071">
        <w:rPr>
          <w:rFonts w:asciiTheme="majorBidi" w:hAnsiTheme="majorBidi" w:cs="B Mitra" w:hint="cs"/>
          <w:rtl/>
          <w:lang w:bidi="fa-IR"/>
        </w:rPr>
        <w:t>ی‌ی</w:t>
      </w:r>
      <w:r w:rsidRPr="00456071">
        <w:rPr>
          <w:rFonts w:asciiTheme="majorBidi" w:hAnsiTheme="majorBidi" w:cs="B Mitra" w:hint="eastAsia"/>
          <w:rtl/>
          <w:lang w:bidi="fa-IR"/>
        </w:rPr>
        <w:t>ابد</w:t>
      </w:r>
      <w:r w:rsidRPr="00456071">
        <w:rPr>
          <w:rFonts w:asciiTheme="majorBidi" w:hAnsiTheme="majorBidi" w:cs="B Mitra"/>
          <w:rtl/>
          <w:lang w:bidi="fa-IR"/>
        </w:rPr>
        <w:t xml:space="preserve"> که در نت</w:t>
      </w:r>
      <w:r w:rsidRPr="00456071">
        <w:rPr>
          <w:rFonts w:asciiTheme="majorBidi" w:hAnsiTheme="majorBidi" w:cs="B Mitra" w:hint="cs"/>
          <w:rtl/>
          <w:lang w:bidi="fa-IR"/>
        </w:rPr>
        <w:t>ی</w:t>
      </w:r>
      <w:r w:rsidRPr="00456071">
        <w:rPr>
          <w:rFonts w:asciiTheme="majorBidi" w:hAnsiTheme="majorBidi" w:cs="B Mitra" w:hint="eastAsia"/>
          <w:rtl/>
          <w:lang w:bidi="fa-IR"/>
        </w:rPr>
        <w:t>جه</w:t>
      </w:r>
      <w:r w:rsidRPr="00456071">
        <w:rPr>
          <w:rFonts w:asciiTheme="majorBidi" w:hAnsiTheme="majorBidi" w:cs="B Mitra"/>
          <w:rtl/>
          <w:lang w:bidi="fa-IR"/>
        </w:rPr>
        <w:t xml:space="preserve"> توان را برا</w:t>
      </w:r>
      <w:r w:rsidRPr="00456071">
        <w:rPr>
          <w:rFonts w:asciiTheme="majorBidi" w:hAnsiTheme="majorBidi" w:cs="B Mitra" w:hint="cs"/>
          <w:rtl/>
          <w:lang w:bidi="fa-IR"/>
        </w:rPr>
        <w:t>ی</w:t>
      </w:r>
      <w:r w:rsidRPr="00456071">
        <w:rPr>
          <w:rFonts w:asciiTheme="majorBidi" w:hAnsiTheme="majorBidi" w:cs="B Mitra"/>
          <w:rtl/>
          <w:lang w:bidi="fa-IR"/>
        </w:rPr>
        <w:t xml:space="preserve"> همه پروتکل‌ها کاهش م</w:t>
      </w:r>
      <w:r w:rsidRPr="00456071">
        <w:rPr>
          <w:rFonts w:asciiTheme="majorBidi" w:hAnsiTheme="majorBidi" w:cs="B Mitra" w:hint="cs"/>
          <w:rtl/>
          <w:lang w:bidi="fa-IR"/>
        </w:rPr>
        <w:t>ی‌</w:t>
      </w:r>
      <w:r w:rsidRPr="00456071">
        <w:rPr>
          <w:rFonts w:asciiTheme="majorBidi" w:hAnsiTheme="majorBidi" w:cs="B Mitra" w:hint="eastAsia"/>
          <w:rtl/>
          <w:lang w:bidi="fa-IR"/>
        </w:rPr>
        <w:t>دهد</w:t>
      </w:r>
      <w:r w:rsidRPr="00456071">
        <w:rPr>
          <w:rFonts w:asciiTheme="majorBidi" w:hAnsiTheme="majorBidi" w:cs="B Mitra"/>
          <w:rtl/>
          <w:lang w:bidi="fa-IR"/>
        </w:rPr>
        <w:t xml:space="preserve"> به دل</w:t>
      </w:r>
      <w:r w:rsidRPr="00456071">
        <w:rPr>
          <w:rFonts w:asciiTheme="majorBidi" w:hAnsiTheme="majorBidi" w:cs="B Mitra" w:hint="cs"/>
          <w:rtl/>
          <w:lang w:bidi="fa-IR"/>
        </w:rPr>
        <w:t>ی</w:t>
      </w:r>
      <w:r w:rsidRPr="00456071">
        <w:rPr>
          <w:rFonts w:asciiTheme="majorBidi" w:hAnsiTheme="majorBidi" w:cs="B Mitra" w:hint="eastAsia"/>
          <w:rtl/>
          <w:lang w:bidi="fa-IR"/>
        </w:rPr>
        <w:t>ل</w:t>
      </w:r>
      <w:r w:rsidRPr="00456071">
        <w:rPr>
          <w:rFonts w:asciiTheme="majorBidi" w:hAnsiTheme="majorBidi" w:cs="B Mitra"/>
          <w:rtl/>
          <w:lang w:bidi="fa-IR"/>
        </w:rPr>
        <w:t xml:space="preserve"> شلو</w:t>
      </w:r>
      <w:r w:rsidRPr="00456071">
        <w:rPr>
          <w:rFonts w:asciiTheme="majorBidi" w:hAnsiTheme="majorBidi" w:cs="B Mitra" w:hint="eastAsia"/>
          <w:rtl/>
          <w:lang w:bidi="fa-IR"/>
        </w:rPr>
        <w:t>غ</w:t>
      </w:r>
      <w:r w:rsidRPr="00456071">
        <w:rPr>
          <w:rFonts w:asciiTheme="majorBidi" w:hAnsiTheme="majorBidi" w:cs="B Mitra" w:hint="cs"/>
          <w:rtl/>
          <w:lang w:bidi="fa-IR"/>
        </w:rPr>
        <w:t>ی</w:t>
      </w:r>
      <w:r w:rsidRPr="00456071">
        <w:rPr>
          <w:rFonts w:asciiTheme="majorBidi" w:hAnsiTheme="majorBidi" w:cs="B Mitra"/>
          <w:rtl/>
          <w:lang w:bidi="fa-IR"/>
        </w:rPr>
        <w:t>. با ا</w:t>
      </w:r>
      <w:r w:rsidRPr="00456071">
        <w:rPr>
          <w:rFonts w:asciiTheme="majorBidi" w:hAnsiTheme="majorBidi" w:cs="B Mitra" w:hint="cs"/>
          <w:rtl/>
          <w:lang w:bidi="fa-IR"/>
        </w:rPr>
        <w:t>ی</w:t>
      </w:r>
      <w:r w:rsidRPr="00456071">
        <w:rPr>
          <w:rFonts w:asciiTheme="majorBidi" w:hAnsiTheme="majorBidi" w:cs="B Mitra" w:hint="eastAsia"/>
          <w:rtl/>
          <w:lang w:bidi="fa-IR"/>
        </w:rPr>
        <w:t>ن</w:t>
      </w:r>
      <w:r w:rsidRPr="00456071">
        <w:rPr>
          <w:rFonts w:asciiTheme="majorBidi" w:hAnsiTheme="majorBidi" w:cs="B Mitra"/>
          <w:rtl/>
          <w:lang w:bidi="fa-IR"/>
        </w:rPr>
        <w:t xml:space="preserve"> حال، هر دو</w:t>
      </w:r>
      <w:r w:rsidRPr="00456071">
        <w:rPr>
          <w:rFonts w:asciiTheme="majorBidi" w:hAnsiTheme="majorBidi" w:cs="B Mitra" w:hint="cs"/>
          <w:rtl/>
          <w:lang w:bidi="fa-IR"/>
        </w:rPr>
        <w:t>ی</w:t>
      </w:r>
      <w:r w:rsidRPr="00456071">
        <w:rPr>
          <w:rFonts w:asciiTheme="majorBidi" w:hAnsiTheme="majorBidi" w:cs="B Mitra"/>
          <w:rtl/>
          <w:lang w:bidi="fa-IR"/>
        </w:rPr>
        <w:t xml:space="preserve"> </w:t>
      </w:r>
      <w:r w:rsidRPr="00456071">
        <w:rPr>
          <w:rFonts w:asciiTheme="majorBidi" w:hAnsiTheme="majorBidi" w:cs="B Mitra"/>
          <w:lang w:bidi="fa-IR"/>
        </w:rPr>
        <w:t>AOMDV-GA</w:t>
      </w:r>
      <w:r w:rsidRPr="00456071">
        <w:rPr>
          <w:rFonts w:asciiTheme="majorBidi" w:hAnsiTheme="majorBidi" w:cs="B Mitra"/>
          <w:rtl/>
          <w:lang w:bidi="fa-IR"/>
        </w:rPr>
        <w:t xml:space="preserve"> و </w:t>
      </w:r>
      <w:r w:rsidRPr="00456071">
        <w:rPr>
          <w:rFonts w:asciiTheme="majorBidi" w:hAnsiTheme="majorBidi" w:cs="B Mitra"/>
          <w:lang w:bidi="fa-IR"/>
        </w:rPr>
        <w:t>AOMDV-FFn</w:t>
      </w:r>
      <w:r w:rsidRPr="00456071">
        <w:rPr>
          <w:rFonts w:asciiTheme="majorBidi" w:hAnsiTheme="majorBidi" w:cs="B Mitra"/>
          <w:rtl/>
          <w:lang w:bidi="fa-IR"/>
        </w:rPr>
        <w:t xml:space="preserve"> نسبت به مکان</w:t>
      </w:r>
      <w:r w:rsidRPr="00456071">
        <w:rPr>
          <w:rFonts w:asciiTheme="majorBidi" w:hAnsiTheme="majorBidi" w:cs="B Mitra" w:hint="cs"/>
          <w:rtl/>
          <w:lang w:bidi="fa-IR"/>
        </w:rPr>
        <w:t>ی</w:t>
      </w:r>
      <w:r w:rsidRPr="00456071">
        <w:rPr>
          <w:rFonts w:asciiTheme="majorBidi" w:hAnsiTheme="majorBidi" w:cs="B Mitra" w:hint="eastAsia"/>
          <w:rtl/>
          <w:lang w:bidi="fa-IR"/>
        </w:rPr>
        <w:t>زم‌ها</w:t>
      </w:r>
      <w:r w:rsidRPr="00456071">
        <w:rPr>
          <w:rFonts w:asciiTheme="majorBidi" w:hAnsiTheme="majorBidi" w:cs="B Mitra" w:hint="cs"/>
          <w:rtl/>
          <w:lang w:bidi="fa-IR"/>
        </w:rPr>
        <w:t>ی</w:t>
      </w:r>
      <w:r w:rsidRPr="00456071">
        <w:rPr>
          <w:rFonts w:asciiTheme="majorBidi" w:hAnsiTheme="majorBidi" w:cs="B Mitra"/>
          <w:rtl/>
          <w:lang w:bidi="fa-IR"/>
        </w:rPr>
        <w:t xml:space="preserve"> د</w:t>
      </w:r>
      <w:r w:rsidRPr="00456071">
        <w:rPr>
          <w:rFonts w:asciiTheme="majorBidi" w:hAnsiTheme="majorBidi" w:cs="B Mitra" w:hint="cs"/>
          <w:rtl/>
          <w:lang w:bidi="fa-IR"/>
        </w:rPr>
        <w:t>ی</w:t>
      </w:r>
      <w:r w:rsidRPr="00456071">
        <w:rPr>
          <w:rFonts w:asciiTheme="majorBidi" w:hAnsiTheme="majorBidi" w:cs="B Mitra" w:hint="eastAsia"/>
          <w:rtl/>
          <w:lang w:bidi="fa-IR"/>
        </w:rPr>
        <w:t>گر</w:t>
      </w:r>
      <w:r w:rsidRPr="00456071">
        <w:rPr>
          <w:rFonts w:asciiTheme="majorBidi" w:hAnsiTheme="majorBidi" w:cs="B Mitra"/>
          <w:rtl/>
          <w:lang w:bidi="fa-IR"/>
        </w:rPr>
        <w:t xml:space="preserve"> عملکرد بهتر</w:t>
      </w:r>
      <w:r w:rsidRPr="00456071">
        <w:rPr>
          <w:rFonts w:asciiTheme="majorBidi" w:hAnsiTheme="majorBidi" w:cs="B Mitra" w:hint="cs"/>
          <w:rtl/>
          <w:lang w:bidi="fa-IR"/>
        </w:rPr>
        <w:t>ی</w:t>
      </w:r>
      <w:r w:rsidRPr="00456071">
        <w:rPr>
          <w:rFonts w:asciiTheme="majorBidi" w:hAnsiTheme="majorBidi" w:cs="B Mitra"/>
          <w:rtl/>
          <w:lang w:bidi="fa-IR"/>
        </w:rPr>
        <w:t xml:space="preserve"> دارند ز</w:t>
      </w:r>
      <w:r w:rsidRPr="00456071">
        <w:rPr>
          <w:rFonts w:asciiTheme="majorBidi" w:hAnsiTheme="majorBidi" w:cs="B Mitra" w:hint="cs"/>
          <w:rtl/>
          <w:lang w:bidi="fa-IR"/>
        </w:rPr>
        <w:t>ی</w:t>
      </w:r>
      <w:r w:rsidRPr="00456071">
        <w:rPr>
          <w:rFonts w:asciiTheme="majorBidi" w:hAnsiTheme="majorBidi" w:cs="B Mitra" w:hint="eastAsia"/>
          <w:rtl/>
          <w:lang w:bidi="fa-IR"/>
        </w:rPr>
        <w:t>را</w:t>
      </w:r>
      <w:r w:rsidRPr="00456071">
        <w:rPr>
          <w:rFonts w:asciiTheme="majorBidi" w:hAnsiTheme="majorBidi" w:cs="B Mitra"/>
          <w:rtl/>
          <w:lang w:bidi="fa-IR"/>
        </w:rPr>
        <w:t xml:space="preserve"> مکان</w:t>
      </w:r>
      <w:r w:rsidRPr="00456071">
        <w:rPr>
          <w:rFonts w:asciiTheme="majorBidi" w:hAnsiTheme="majorBidi" w:cs="B Mitra" w:hint="cs"/>
          <w:rtl/>
          <w:lang w:bidi="fa-IR"/>
        </w:rPr>
        <w:t>ی</w:t>
      </w:r>
      <w:r w:rsidRPr="00456071">
        <w:rPr>
          <w:rFonts w:asciiTheme="majorBidi" w:hAnsiTheme="majorBidi" w:cs="B Mitra" w:hint="eastAsia"/>
          <w:rtl/>
          <w:lang w:bidi="fa-IR"/>
        </w:rPr>
        <w:t>زم</w:t>
      </w:r>
      <w:r w:rsidRPr="00456071">
        <w:rPr>
          <w:rFonts w:asciiTheme="majorBidi" w:hAnsiTheme="majorBidi" w:cs="B Mitra"/>
          <w:rtl/>
          <w:lang w:bidi="fa-IR"/>
        </w:rPr>
        <w:t xml:space="preserve"> کنترل شلوغ</w:t>
      </w:r>
      <w:r w:rsidRPr="00456071">
        <w:rPr>
          <w:rFonts w:asciiTheme="majorBidi" w:hAnsiTheme="majorBidi" w:cs="B Mitra" w:hint="cs"/>
          <w:rtl/>
          <w:lang w:bidi="fa-IR"/>
        </w:rPr>
        <w:t>ی</w:t>
      </w:r>
      <w:r w:rsidRPr="00456071">
        <w:rPr>
          <w:rFonts w:asciiTheme="majorBidi" w:hAnsiTheme="majorBidi" w:cs="B Mitra"/>
          <w:rtl/>
          <w:lang w:bidi="fa-IR"/>
        </w:rPr>
        <w:t xml:space="preserve"> در نظر گرفته شده است. </w:t>
      </w:r>
      <w:r w:rsidRPr="00456071">
        <w:rPr>
          <w:rFonts w:asciiTheme="majorBidi" w:hAnsiTheme="majorBidi" w:cs="B Mitra"/>
          <w:lang w:bidi="fa-IR"/>
        </w:rPr>
        <w:t>AOMDV-GA 15.25٪</w:t>
      </w:r>
      <w:r w:rsidRPr="00456071">
        <w:rPr>
          <w:rFonts w:asciiTheme="majorBidi" w:hAnsiTheme="majorBidi" w:cs="B Mitra"/>
          <w:rtl/>
          <w:lang w:bidi="fa-IR"/>
        </w:rPr>
        <w:t xml:space="preserve"> عملکرد بهتر</w:t>
      </w:r>
      <w:r w:rsidRPr="00456071">
        <w:rPr>
          <w:rFonts w:asciiTheme="majorBidi" w:hAnsiTheme="majorBidi" w:cs="B Mitra" w:hint="cs"/>
          <w:rtl/>
          <w:lang w:bidi="fa-IR"/>
        </w:rPr>
        <w:t>ی</w:t>
      </w:r>
      <w:r w:rsidRPr="00456071">
        <w:rPr>
          <w:rFonts w:asciiTheme="majorBidi" w:hAnsiTheme="majorBidi" w:cs="B Mitra"/>
          <w:rtl/>
          <w:lang w:bidi="fa-IR"/>
        </w:rPr>
        <w:t xml:space="preserve"> نسبت به </w:t>
      </w:r>
      <w:r w:rsidRPr="00456071">
        <w:rPr>
          <w:rFonts w:asciiTheme="majorBidi" w:hAnsiTheme="majorBidi" w:cs="B Mitra"/>
          <w:lang w:bidi="fa-IR"/>
        </w:rPr>
        <w:t>FF-AOMDV</w:t>
      </w:r>
      <w:r w:rsidRPr="00456071">
        <w:rPr>
          <w:rFonts w:asciiTheme="majorBidi" w:hAnsiTheme="majorBidi" w:cs="B Mitra"/>
          <w:rtl/>
          <w:lang w:bidi="fa-IR"/>
        </w:rPr>
        <w:t xml:space="preserve"> دارد. ا</w:t>
      </w:r>
      <w:r w:rsidRPr="00456071">
        <w:rPr>
          <w:rFonts w:asciiTheme="majorBidi" w:hAnsiTheme="majorBidi" w:cs="B Mitra" w:hint="cs"/>
          <w:rtl/>
          <w:lang w:bidi="fa-IR"/>
        </w:rPr>
        <w:t>ی</w:t>
      </w:r>
      <w:r w:rsidRPr="00456071">
        <w:rPr>
          <w:rFonts w:asciiTheme="majorBidi" w:hAnsiTheme="majorBidi" w:cs="B Mitra" w:hint="eastAsia"/>
          <w:rtl/>
          <w:lang w:bidi="fa-IR"/>
        </w:rPr>
        <w:t>ن</w:t>
      </w:r>
      <w:r w:rsidRPr="00456071">
        <w:rPr>
          <w:rFonts w:asciiTheme="majorBidi" w:hAnsiTheme="majorBidi" w:cs="B Mitra"/>
          <w:rtl/>
          <w:lang w:bidi="fa-IR"/>
        </w:rPr>
        <w:t xml:space="preserve"> به ا</w:t>
      </w:r>
      <w:r w:rsidRPr="00456071">
        <w:rPr>
          <w:rFonts w:asciiTheme="majorBidi" w:hAnsiTheme="majorBidi" w:cs="B Mitra" w:hint="cs"/>
          <w:rtl/>
          <w:lang w:bidi="fa-IR"/>
        </w:rPr>
        <w:t>ی</w:t>
      </w:r>
      <w:r w:rsidRPr="00456071">
        <w:rPr>
          <w:rFonts w:asciiTheme="majorBidi" w:hAnsiTheme="majorBidi" w:cs="B Mitra" w:hint="eastAsia"/>
          <w:rtl/>
          <w:lang w:bidi="fa-IR"/>
        </w:rPr>
        <w:t>ن</w:t>
      </w:r>
      <w:r w:rsidRPr="00456071">
        <w:rPr>
          <w:rFonts w:asciiTheme="majorBidi" w:hAnsiTheme="majorBidi" w:cs="B Mitra"/>
          <w:rtl/>
          <w:lang w:bidi="fa-IR"/>
        </w:rPr>
        <w:t xml:space="preserve"> دل</w:t>
      </w:r>
      <w:r w:rsidRPr="00456071">
        <w:rPr>
          <w:rFonts w:asciiTheme="majorBidi" w:hAnsiTheme="majorBidi" w:cs="B Mitra" w:hint="cs"/>
          <w:rtl/>
          <w:lang w:bidi="fa-IR"/>
        </w:rPr>
        <w:t>ی</w:t>
      </w:r>
      <w:r w:rsidRPr="00456071">
        <w:rPr>
          <w:rFonts w:asciiTheme="majorBidi" w:hAnsiTheme="majorBidi" w:cs="B Mitra" w:hint="eastAsia"/>
          <w:rtl/>
          <w:lang w:bidi="fa-IR"/>
        </w:rPr>
        <w:t>ل</w:t>
      </w:r>
      <w:r w:rsidRPr="00456071">
        <w:rPr>
          <w:rFonts w:asciiTheme="majorBidi" w:hAnsiTheme="majorBidi" w:cs="B Mitra"/>
          <w:rtl/>
          <w:lang w:bidi="fa-IR"/>
        </w:rPr>
        <w:t xml:space="preserve"> است که برخ</w:t>
      </w:r>
      <w:r w:rsidRPr="00456071">
        <w:rPr>
          <w:rFonts w:asciiTheme="majorBidi" w:hAnsiTheme="majorBidi" w:cs="B Mitra" w:hint="cs"/>
          <w:rtl/>
          <w:lang w:bidi="fa-IR"/>
        </w:rPr>
        <w:t>ی</w:t>
      </w:r>
      <w:r w:rsidRPr="00456071">
        <w:rPr>
          <w:rFonts w:asciiTheme="majorBidi" w:hAnsiTheme="majorBidi" w:cs="B Mitra"/>
          <w:rtl/>
          <w:lang w:bidi="fa-IR"/>
        </w:rPr>
        <w:t xml:space="preserve"> از </w:t>
      </w:r>
      <w:r w:rsidRPr="003412A8">
        <w:rPr>
          <w:rFonts w:asciiTheme="majorBidi" w:hAnsiTheme="majorBidi" w:cs="B Mitra"/>
          <w:rtl/>
          <w:lang w:bidi="fa-IR"/>
        </w:rPr>
        <w:t>مس</w:t>
      </w:r>
      <w:r w:rsidRPr="003412A8">
        <w:rPr>
          <w:rFonts w:asciiTheme="majorBidi" w:hAnsiTheme="majorBidi" w:cs="B Mitra" w:hint="cs"/>
          <w:rtl/>
          <w:lang w:bidi="fa-IR"/>
        </w:rPr>
        <w:t>ی</w:t>
      </w:r>
      <w:r w:rsidRPr="003412A8">
        <w:rPr>
          <w:rFonts w:asciiTheme="majorBidi" w:hAnsiTheme="majorBidi" w:cs="B Mitra" w:hint="eastAsia"/>
          <w:rtl/>
          <w:lang w:bidi="fa-IR"/>
        </w:rPr>
        <w:t>رها</w:t>
      </w:r>
      <w:r w:rsidRPr="003412A8">
        <w:rPr>
          <w:rFonts w:asciiTheme="majorBidi" w:hAnsiTheme="majorBidi" w:cs="B Mitra" w:hint="cs"/>
          <w:rtl/>
          <w:lang w:bidi="fa-IR"/>
        </w:rPr>
        <w:t>یی</w:t>
      </w:r>
      <w:r w:rsidRPr="003412A8">
        <w:rPr>
          <w:rFonts w:asciiTheme="majorBidi" w:hAnsiTheme="majorBidi" w:cs="B Mitra"/>
          <w:rtl/>
          <w:lang w:bidi="fa-IR"/>
        </w:rPr>
        <w:t xml:space="preserve"> که ارزش‌ها</w:t>
      </w:r>
      <w:r w:rsidRPr="003412A8">
        <w:rPr>
          <w:rFonts w:asciiTheme="majorBidi" w:hAnsiTheme="majorBidi" w:cs="B Mitra" w:hint="cs"/>
          <w:rtl/>
          <w:lang w:bidi="fa-IR"/>
        </w:rPr>
        <w:t>ی</w:t>
      </w:r>
      <w:r w:rsidRPr="003412A8">
        <w:rPr>
          <w:rFonts w:asciiTheme="majorBidi" w:hAnsiTheme="majorBidi" w:cs="B Mitra"/>
          <w:rtl/>
          <w:lang w:bidi="fa-IR"/>
        </w:rPr>
        <w:t xml:space="preserve"> سلامت بالا</w:t>
      </w:r>
      <w:r w:rsidRPr="003412A8">
        <w:rPr>
          <w:rFonts w:asciiTheme="majorBidi" w:hAnsiTheme="majorBidi" w:cs="B Mitra" w:hint="cs"/>
          <w:rtl/>
          <w:lang w:bidi="fa-IR"/>
        </w:rPr>
        <w:t>یی</w:t>
      </w:r>
      <w:r w:rsidRPr="003412A8">
        <w:rPr>
          <w:rFonts w:asciiTheme="majorBidi" w:hAnsiTheme="majorBidi" w:cs="B Mitra"/>
          <w:rtl/>
          <w:lang w:bidi="fa-IR"/>
        </w:rPr>
        <w:t xml:space="preserve"> دارن</w:t>
      </w:r>
      <w:r w:rsidRPr="003412A8">
        <w:rPr>
          <w:rFonts w:asciiTheme="majorBidi" w:hAnsiTheme="majorBidi" w:cs="B Mitra" w:hint="eastAsia"/>
          <w:rtl/>
          <w:lang w:bidi="fa-IR"/>
        </w:rPr>
        <w:t>د</w:t>
      </w:r>
      <w:r w:rsidRPr="003412A8">
        <w:rPr>
          <w:rFonts w:asciiTheme="majorBidi" w:hAnsiTheme="majorBidi" w:cs="B Mitra"/>
          <w:rtl/>
          <w:lang w:bidi="fa-IR"/>
        </w:rPr>
        <w:t xml:space="preserve"> در </w:t>
      </w:r>
      <w:r w:rsidRPr="003412A8">
        <w:rPr>
          <w:rFonts w:asciiTheme="majorBidi" w:hAnsiTheme="majorBidi" w:cs="B Mitra"/>
          <w:lang w:bidi="fa-IR"/>
        </w:rPr>
        <w:t>FF-AOMDV</w:t>
      </w:r>
      <w:r w:rsidRPr="00456071">
        <w:rPr>
          <w:rFonts w:asciiTheme="majorBidi" w:hAnsiTheme="majorBidi" w:cs="B Mitra"/>
          <w:rtl/>
          <w:lang w:bidi="fa-IR"/>
        </w:rPr>
        <w:t xml:space="preserve"> </w:t>
      </w:r>
      <w:r w:rsidRPr="00456071">
        <w:rPr>
          <w:rFonts w:asciiTheme="majorBidi" w:hAnsiTheme="majorBidi" w:cs="B Mitra"/>
          <w:rtl/>
          <w:lang w:bidi="fa-IR"/>
        </w:rPr>
        <w:lastRenderedPageBreak/>
        <w:t>استفاده نم</w:t>
      </w:r>
      <w:r w:rsidRPr="00456071">
        <w:rPr>
          <w:rFonts w:asciiTheme="majorBidi" w:hAnsiTheme="majorBidi" w:cs="B Mitra" w:hint="cs"/>
          <w:rtl/>
          <w:lang w:bidi="fa-IR"/>
        </w:rPr>
        <w:t>ی‌</w:t>
      </w:r>
      <w:r w:rsidRPr="00456071">
        <w:rPr>
          <w:rFonts w:asciiTheme="majorBidi" w:hAnsiTheme="majorBidi" w:cs="B Mitra" w:hint="eastAsia"/>
          <w:rtl/>
          <w:lang w:bidi="fa-IR"/>
        </w:rPr>
        <w:t>شوند</w:t>
      </w:r>
      <w:r w:rsidRPr="00456071">
        <w:rPr>
          <w:rFonts w:asciiTheme="majorBidi" w:hAnsiTheme="majorBidi" w:cs="B Mitra"/>
          <w:rtl/>
          <w:lang w:bidi="fa-IR"/>
        </w:rPr>
        <w:t xml:space="preserve"> که در آن فرآ</w:t>
      </w:r>
      <w:r w:rsidRPr="00456071">
        <w:rPr>
          <w:rFonts w:asciiTheme="majorBidi" w:hAnsiTheme="majorBidi" w:cs="B Mitra" w:hint="cs"/>
          <w:rtl/>
          <w:lang w:bidi="fa-IR"/>
        </w:rPr>
        <w:t>ی</w:t>
      </w:r>
      <w:r w:rsidRPr="00456071">
        <w:rPr>
          <w:rFonts w:asciiTheme="majorBidi" w:hAnsiTheme="majorBidi" w:cs="B Mitra" w:hint="eastAsia"/>
          <w:rtl/>
          <w:lang w:bidi="fa-IR"/>
        </w:rPr>
        <w:t>ندها</w:t>
      </w:r>
      <w:r w:rsidRPr="00456071">
        <w:rPr>
          <w:rFonts w:asciiTheme="majorBidi" w:hAnsiTheme="majorBidi" w:cs="B Mitra" w:hint="cs"/>
          <w:rtl/>
          <w:lang w:bidi="fa-IR"/>
        </w:rPr>
        <w:t>ی</w:t>
      </w:r>
      <w:r w:rsidRPr="00456071">
        <w:rPr>
          <w:rFonts w:asciiTheme="majorBidi" w:hAnsiTheme="majorBidi" w:cs="B Mitra"/>
          <w:rtl/>
          <w:lang w:bidi="fa-IR"/>
        </w:rPr>
        <w:t xml:space="preserve"> تلاق</w:t>
      </w:r>
      <w:r w:rsidRPr="00456071">
        <w:rPr>
          <w:rFonts w:asciiTheme="majorBidi" w:hAnsiTheme="majorBidi" w:cs="B Mitra" w:hint="cs"/>
          <w:rtl/>
          <w:lang w:bidi="fa-IR"/>
        </w:rPr>
        <w:t>ی</w:t>
      </w:r>
      <w:r w:rsidRPr="00456071">
        <w:rPr>
          <w:rFonts w:asciiTheme="majorBidi" w:hAnsiTheme="majorBidi" w:cs="B Mitra"/>
          <w:rtl/>
          <w:lang w:bidi="fa-IR"/>
        </w:rPr>
        <w:t xml:space="preserve"> و جهش در نظر گرفته نم</w:t>
      </w:r>
      <w:r w:rsidRPr="00456071">
        <w:rPr>
          <w:rFonts w:asciiTheme="majorBidi" w:hAnsiTheme="majorBidi" w:cs="B Mitra" w:hint="cs"/>
          <w:rtl/>
          <w:lang w:bidi="fa-IR"/>
        </w:rPr>
        <w:t>ی‌</w:t>
      </w:r>
      <w:r w:rsidRPr="00456071">
        <w:rPr>
          <w:rFonts w:asciiTheme="majorBidi" w:hAnsiTheme="majorBidi" w:cs="B Mitra" w:hint="eastAsia"/>
          <w:rtl/>
          <w:lang w:bidi="fa-IR"/>
        </w:rPr>
        <w:t>شوند</w:t>
      </w:r>
      <w:r w:rsidRPr="00456071">
        <w:rPr>
          <w:rFonts w:asciiTheme="majorBidi" w:hAnsiTheme="majorBidi" w:cs="B Mitra"/>
          <w:rtl/>
          <w:lang w:bidi="fa-IR"/>
        </w:rPr>
        <w:t>.</w:t>
      </w:r>
    </w:p>
    <w:p w:rsidR="00456071" w:rsidRDefault="00456071" w:rsidP="00456071">
      <w:pPr>
        <w:bidi/>
        <w:jc w:val="center"/>
        <w:rPr>
          <w:rFonts w:asciiTheme="majorBidi" w:hAnsiTheme="majorBidi" w:cs="B Mitra"/>
          <w:rtl/>
          <w:lang w:bidi="fa-IR"/>
        </w:rPr>
      </w:pPr>
      <w:r>
        <w:rPr>
          <w:rFonts w:asciiTheme="majorBidi" w:hAnsiTheme="majorBidi" w:cs="B Mitra"/>
          <w:noProof/>
          <w:rtl/>
        </w:rPr>
        <w:drawing>
          <wp:inline distT="0" distB="0" distL="0" distR="0" wp14:anchorId="46FFF4BB" wp14:editId="645C7D2D">
            <wp:extent cx="2583180" cy="2012728"/>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6-10 145554.png"/>
                    <pic:cNvPicPr/>
                  </pic:nvPicPr>
                  <pic:blipFill>
                    <a:blip r:embed="rId17">
                      <a:extLst>
                        <a:ext uri="{28A0092B-C50C-407E-A947-70E740481C1C}">
                          <a14:useLocalDpi xmlns:a14="http://schemas.microsoft.com/office/drawing/2010/main" val="0"/>
                        </a:ext>
                      </a:extLst>
                    </a:blip>
                    <a:stretch>
                      <a:fillRect/>
                    </a:stretch>
                  </pic:blipFill>
                  <pic:spPr>
                    <a:xfrm>
                      <a:off x="0" y="0"/>
                      <a:ext cx="2635076" cy="2053163"/>
                    </a:xfrm>
                    <a:prstGeom prst="rect">
                      <a:avLst/>
                    </a:prstGeom>
                  </pic:spPr>
                </pic:pic>
              </a:graphicData>
            </a:graphic>
          </wp:inline>
        </w:drawing>
      </w:r>
    </w:p>
    <w:p w:rsidR="00456071" w:rsidRDefault="003A3646" w:rsidP="00456071">
      <w:pPr>
        <w:bidi/>
        <w:jc w:val="both"/>
        <w:rPr>
          <w:rFonts w:asciiTheme="majorBidi" w:hAnsiTheme="majorBidi" w:cs="B Mitra"/>
          <w:rtl/>
          <w:lang w:bidi="fa-IR"/>
        </w:rPr>
      </w:pPr>
      <w:r>
        <w:rPr>
          <w:rFonts w:asciiTheme="majorBidi" w:hAnsiTheme="majorBidi" w:cs="B Mitra" w:hint="cs"/>
          <w:rtl/>
          <w:lang w:bidi="fa-IR"/>
        </w:rPr>
        <w:t xml:space="preserve">ب. نسبت ارسال </w:t>
      </w:r>
      <w:r w:rsidR="00E46D55">
        <w:rPr>
          <w:rFonts w:asciiTheme="majorBidi" w:hAnsiTheme="majorBidi" w:cs="B Mitra" w:hint="cs"/>
          <w:rtl/>
          <w:lang w:bidi="fa-IR"/>
        </w:rPr>
        <w:t>پکت</w:t>
      </w:r>
    </w:p>
    <w:p w:rsidR="003412A8" w:rsidRDefault="003412A8" w:rsidP="003412A8">
      <w:pPr>
        <w:bidi/>
        <w:jc w:val="both"/>
        <w:rPr>
          <w:rFonts w:asciiTheme="majorBidi" w:hAnsiTheme="majorBidi" w:cs="B Mitra"/>
          <w:rtl/>
          <w:lang w:bidi="fa-IR"/>
        </w:rPr>
      </w:pPr>
      <w:r w:rsidRPr="003412A8">
        <w:rPr>
          <w:rFonts w:asciiTheme="majorBidi" w:hAnsiTheme="majorBidi" w:cs="B Mitra"/>
          <w:rtl/>
          <w:lang w:bidi="fa-IR"/>
        </w:rPr>
        <w:t>تأث</w:t>
      </w:r>
      <w:r w:rsidRPr="003412A8">
        <w:rPr>
          <w:rFonts w:asciiTheme="majorBidi" w:hAnsiTheme="majorBidi" w:cs="B Mitra" w:hint="cs"/>
          <w:rtl/>
          <w:lang w:bidi="fa-IR"/>
        </w:rPr>
        <w:t>ی</w:t>
      </w:r>
      <w:r w:rsidRPr="003412A8">
        <w:rPr>
          <w:rFonts w:asciiTheme="majorBidi" w:hAnsiTheme="majorBidi" w:cs="B Mitra" w:hint="eastAsia"/>
          <w:rtl/>
          <w:lang w:bidi="fa-IR"/>
        </w:rPr>
        <w:t>ر</w:t>
      </w:r>
      <w:r w:rsidRPr="003412A8">
        <w:rPr>
          <w:rFonts w:asciiTheme="majorBidi" w:hAnsiTheme="majorBidi" w:cs="B Mitra"/>
          <w:rtl/>
          <w:lang w:bidi="fa-IR"/>
        </w:rPr>
        <w:t xml:space="preserve"> </w:t>
      </w:r>
      <w:r w:rsidRPr="003412A8">
        <w:rPr>
          <w:rFonts w:asciiTheme="majorBidi" w:hAnsiTheme="majorBidi" w:cs="B Mitra"/>
          <w:lang w:bidi="fa-IR"/>
        </w:rPr>
        <w:t>PDR</w:t>
      </w:r>
      <w:r w:rsidRPr="003412A8">
        <w:rPr>
          <w:rFonts w:asciiTheme="majorBidi" w:hAnsiTheme="majorBidi" w:cs="B Mitra"/>
          <w:rtl/>
          <w:lang w:bidi="fa-IR"/>
        </w:rPr>
        <w:t xml:space="preserve"> در شکل‌ها</w:t>
      </w:r>
      <w:r w:rsidRPr="003412A8">
        <w:rPr>
          <w:rFonts w:asciiTheme="majorBidi" w:hAnsiTheme="majorBidi" w:cs="B Mitra" w:hint="cs"/>
          <w:rtl/>
          <w:lang w:bidi="fa-IR"/>
        </w:rPr>
        <w:t>ی</w:t>
      </w:r>
      <w:r w:rsidRPr="003412A8">
        <w:rPr>
          <w:rFonts w:asciiTheme="majorBidi" w:hAnsiTheme="majorBidi" w:cs="B Mitra"/>
          <w:rtl/>
          <w:lang w:bidi="fa-IR"/>
        </w:rPr>
        <w:t xml:space="preserve"> 12 و 13 نشان داده شده است در حال</w:t>
      </w:r>
      <w:r w:rsidRPr="003412A8">
        <w:rPr>
          <w:rFonts w:asciiTheme="majorBidi" w:hAnsiTheme="majorBidi" w:cs="B Mitra" w:hint="cs"/>
          <w:rtl/>
          <w:lang w:bidi="fa-IR"/>
        </w:rPr>
        <w:t>ی</w:t>
      </w:r>
      <w:r w:rsidRPr="003412A8">
        <w:rPr>
          <w:rFonts w:asciiTheme="majorBidi" w:hAnsiTheme="majorBidi" w:cs="B Mitra"/>
          <w:rtl/>
          <w:lang w:bidi="fa-IR"/>
        </w:rPr>
        <w:t xml:space="preserve"> که سرعت حرکت 10 متر بر ثان</w:t>
      </w:r>
      <w:r w:rsidRPr="003412A8">
        <w:rPr>
          <w:rFonts w:asciiTheme="majorBidi" w:hAnsiTheme="majorBidi" w:cs="B Mitra" w:hint="cs"/>
          <w:rtl/>
          <w:lang w:bidi="fa-IR"/>
        </w:rPr>
        <w:t>ی</w:t>
      </w:r>
      <w:r w:rsidRPr="003412A8">
        <w:rPr>
          <w:rFonts w:asciiTheme="majorBidi" w:hAnsiTheme="majorBidi" w:cs="B Mitra" w:hint="eastAsia"/>
          <w:rtl/>
          <w:lang w:bidi="fa-IR"/>
        </w:rPr>
        <w:t>ه</w:t>
      </w:r>
      <w:r w:rsidRPr="003412A8">
        <w:rPr>
          <w:rFonts w:asciiTheme="majorBidi" w:hAnsiTheme="majorBidi" w:cs="B Mitra"/>
          <w:rtl/>
          <w:lang w:bidi="fa-IR"/>
        </w:rPr>
        <w:t xml:space="preserve"> است. افزا</w:t>
      </w:r>
      <w:r w:rsidRPr="003412A8">
        <w:rPr>
          <w:rFonts w:asciiTheme="majorBidi" w:hAnsiTheme="majorBidi" w:cs="B Mitra" w:hint="cs"/>
          <w:rtl/>
          <w:lang w:bidi="fa-IR"/>
        </w:rPr>
        <w:t>ی</w:t>
      </w:r>
      <w:r w:rsidRPr="003412A8">
        <w:rPr>
          <w:rFonts w:asciiTheme="majorBidi" w:hAnsiTheme="majorBidi" w:cs="B Mitra" w:hint="eastAsia"/>
          <w:rtl/>
          <w:lang w:bidi="fa-IR"/>
        </w:rPr>
        <w:t>ش</w:t>
      </w:r>
      <w:r w:rsidRPr="003412A8">
        <w:rPr>
          <w:rFonts w:asciiTheme="majorBidi" w:hAnsiTheme="majorBidi" w:cs="B Mitra"/>
          <w:rtl/>
          <w:lang w:bidi="fa-IR"/>
        </w:rPr>
        <w:t xml:space="preserve"> تعداد گره‌ها </w:t>
      </w:r>
      <w:r w:rsidRPr="003412A8">
        <w:rPr>
          <w:rFonts w:asciiTheme="majorBidi" w:hAnsiTheme="majorBidi" w:cs="B Mitra" w:hint="cs"/>
          <w:rtl/>
          <w:lang w:bidi="fa-IR"/>
        </w:rPr>
        <w:t>ی</w:t>
      </w:r>
      <w:r w:rsidRPr="003412A8">
        <w:rPr>
          <w:rFonts w:asciiTheme="majorBidi" w:hAnsiTheme="majorBidi" w:cs="B Mitra" w:hint="eastAsia"/>
          <w:rtl/>
          <w:lang w:bidi="fa-IR"/>
        </w:rPr>
        <w:t>ا</w:t>
      </w:r>
      <w:r w:rsidRPr="003412A8">
        <w:rPr>
          <w:rFonts w:asciiTheme="majorBidi" w:hAnsiTheme="majorBidi" w:cs="B Mitra"/>
          <w:rtl/>
          <w:lang w:bidi="fa-IR"/>
        </w:rPr>
        <w:t xml:space="preserve"> مدت زمان شب</w:t>
      </w:r>
      <w:r w:rsidRPr="003412A8">
        <w:rPr>
          <w:rFonts w:asciiTheme="majorBidi" w:hAnsiTheme="majorBidi" w:cs="B Mitra" w:hint="cs"/>
          <w:rtl/>
          <w:lang w:bidi="fa-IR"/>
        </w:rPr>
        <w:t>ی</w:t>
      </w:r>
      <w:r w:rsidRPr="003412A8">
        <w:rPr>
          <w:rFonts w:asciiTheme="majorBidi" w:hAnsiTheme="majorBidi" w:cs="B Mitra" w:hint="eastAsia"/>
          <w:rtl/>
          <w:lang w:bidi="fa-IR"/>
        </w:rPr>
        <w:t>ه‌ساز</w:t>
      </w:r>
      <w:r w:rsidRPr="003412A8">
        <w:rPr>
          <w:rFonts w:asciiTheme="majorBidi" w:hAnsiTheme="majorBidi" w:cs="B Mitra" w:hint="cs"/>
          <w:rtl/>
          <w:lang w:bidi="fa-IR"/>
        </w:rPr>
        <w:t>ی</w:t>
      </w:r>
      <w:r w:rsidRPr="003412A8">
        <w:rPr>
          <w:rFonts w:asciiTheme="majorBidi" w:hAnsiTheme="majorBidi" w:cs="B Mitra" w:hint="eastAsia"/>
          <w:rtl/>
          <w:lang w:bidi="fa-IR"/>
        </w:rPr>
        <w:t>،</w:t>
      </w:r>
      <w:r w:rsidRPr="003412A8">
        <w:rPr>
          <w:rFonts w:asciiTheme="majorBidi" w:hAnsiTheme="majorBidi" w:cs="B Mitra"/>
          <w:rtl/>
          <w:lang w:bidi="fa-IR"/>
        </w:rPr>
        <w:t xml:space="preserve"> م</w:t>
      </w:r>
      <w:r w:rsidRPr="003412A8">
        <w:rPr>
          <w:rFonts w:asciiTheme="majorBidi" w:hAnsiTheme="majorBidi" w:cs="B Mitra" w:hint="cs"/>
          <w:rtl/>
          <w:lang w:bidi="fa-IR"/>
        </w:rPr>
        <w:t>ی</w:t>
      </w:r>
      <w:r w:rsidRPr="003412A8">
        <w:rPr>
          <w:rFonts w:asciiTheme="majorBidi" w:hAnsiTheme="majorBidi" w:cs="B Mitra" w:hint="eastAsia"/>
          <w:rtl/>
          <w:lang w:bidi="fa-IR"/>
        </w:rPr>
        <w:t>زان</w:t>
      </w:r>
      <w:r w:rsidRPr="003412A8">
        <w:rPr>
          <w:rFonts w:asciiTheme="majorBidi" w:hAnsiTheme="majorBidi" w:cs="B Mitra"/>
          <w:rtl/>
          <w:lang w:bidi="fa-IR"/>
        </w:rPr>
        <w:t xml:space="preserve"> تراف</w:t>
      </w:r>
      <w:r w:rsidRPr="003412A8">
        <w:rPr>
          <w:rFonts w:asciiTheme="majorBidi" w:hAnsiTheme="majorBidi" w:cs="B Mitra" w:hint="cs"/>
          <w:rtl/>
          <w:lang w:bidi="fa-IR"/>
        </w:rPr>
        <w:t>ی</w:t>
      </w:r>
      <w:r w:rsidRPr="003412A8">
        <w:rPr>
          <w:rFonts w:asciiTheme="majorBidi" w:hAnsiTheme="majorBidi" w:cs="B Mitra" w:hint="eastAsia"/>
          <w:rtl/>
          <w:lang w:bidi="fa-IR"/>
        </w:rPr>
        <w:t>ک</w:t>
      </w:r>
      <w:r w:rsidRPr="003412A8">
        <w:rPr>
          <w:rFonts w:asciiTheme="majorBidi" w:hAnsiTheme="majorBidi" w:cs="B Mitra"/>
          <w:rtl/>
          <w:lang w:bidi="fa-IR"/>
        </w:rPr>
        <w:t xml:space="preserve"> در شبکه را افزا</w:t>
      </w:r>
      <w:r w:rsidRPr="003412A8">
        <w:rPr>
          <w:rFonts w:asciiTheme="majorBidi" w:hAnsiTheme="majorBidi" w:cs="B Mitra" w:hint="cs"/>
          <w:rtl/>
          <w:lang w:bidi="fa-IR"/>
        </w:rPr>
        <w:t>ی</w:t>
      </w:r>
      <w:r w:rsidRPr="003412A8">
        <w:rPr>
          <w:rFonts w:asciiTheme="majorBidi" w:hAnsiTheme="majorBidi" w:cs="B Mitra" w:hint="eastAsia"/>
          <w:rtl/>
          <w:lang w:bidi="fa-IR"/>
        </w:rPr>
        <w:t>ش</w:t>
      </w:r>
      <w:r w:rsidRPr="003412A8">
        <w:rPr>
          <w:rFonts w:asciiTheme="majorBidi" w:hAnsiTheme="majorBidi" w:cs="B Mitra"/>
          <w:rtl/>
          <w:lang w:bidi="fa-IR"/>
        </w:rPr>
        <w:t xml:space="preserve"> م</w:t>
      </w:r>
      <w:r w:rsidRPr="003412A8">
        <w:rPr>
          <w:rFonts w:asciiTheme="majorBidi" w:hAnsiTheme="majorBidi" w:cs="B Mitra" w:hint="cs"/>
          <w:rtl/>
          <w:lang w:bidi="fa-IR"/>
        </w:rPr>
        <w:t>ی‌</w:t>
      </w:r>
      <w:r w:rsidRPr="003412A8">
        <w:rPr>
          <w:rFonts w:asciiTheme="majorBidi" w:hAnsiTheme="majorBidi" w:cs="B Mitra" w:hint="eastAsia"/>
          <w:rtl/>
          <w:lang w:bidi="fa-IR"/>
        </w:rPr>
        <w:t>دهد</w:t>
      </w:r>
      <w:r w:rsidRPr="003412A8">
        <w:rPr>
          <w:rFonts w:asciiTheme="majorBidi" w:hAnsiTheme="majorBidi" w:cs="B Mitra"/>
          <w:rtl/>
          <w:lang w:bidi="fa-IR"/>
        </w:rPr>
        <w:t xml:space="preserve"> و بنابرا</w:t>
      </w:r>
      <w:r w:rsidRPr="003412A8">
        <w:rPr>
          <w:rFonts w:asciiTheme="majorBidi" w:hAnsiTheme="majorBidi" w:cs="B Mitra" w:hint="cs"/>
          <w:rtl/>
          <w:lang w:bidi="fa-IR"/>
        </w:rPr>
        <w:t>ی</w:t>
      </w:r>
      <w:r w:rsidRPr="003412A8">
        <w:rPr>
          <w:rFonts w:asciiTheme="majorBidi" w:hAnsiTheme="majorBidi" w:cs="B Mitra" w:hint="eastAsia"/>
          <w:rtl/>
          <w:lang w:bidi="fa-IR"/>
        </w:rPr>
        <w:t>ن</w:t>
      </w:r>
      <w:r w:rsidRPr="003412A8">
        <w:rPr>
          <w:rFonts w:asciiTheme="majorBidi" w:hAnsiTheme="majorBidi" w:cs="B Mitra"/>
          <w:rtl/>
          <w:lang w:bidi="fa-IR"/>
        </w:rPr>
        <w:t xml:space="preserve"> احتمال شلوغ</w:t>
      </w:r>
      <w:r w:rsidRPr="003412A8">
        <w:rPr>
          <w:rFonts w:asciiTheme="majorBidi" w:hAnsiTheme="majorBidi" w:cs="B Mitra" w:hint="cs"/>
          <w:rtl/>
          <w:lang w:bidi="fa-IR"/>
        </w:rPr>
        <w:t>ی</w:t>
      </w:r>
      <w:r w:rsidRPr="003412A8">
        <w:rPr>
          <w:rFonts w:asciiTheme="majorBidi" w:hAnsiTheme="majorBidi" w:cs="B Mitra"/>
          <w:rtl/>
          <w:lang w:bidi="fa-IR"/>
        </w:rPr>
        <w:t xml:space="preserve"> تراف</w:t>
      </w:r>
      <w:r w:rsidRPr="003412A8">
        <w:rPr>
          <w:rFonts w:asciiTheme="majorBidi" w:hAnsiTheme="majorBidi" w:cs="B Mitra" w:hint="cs"/>
          <w:rtl/>
          <w:lang w:bidi="fa-IR"/>
        </w:rPr>
        <w:t>ی</w:t>
      </w:r>
      <w:r w:rsidRPr="003412A8">
        <w:rPr>
          <w:rFonts w:asciiTheme="majorBidi" w:hAnsiTheme="majorBidi" w:cs="B Mitra" w:hint="eastAsia"/>
          <w:rtl/>
          <w:lang w:bidi="fa-IR"/>
        </w:rPr>
        <w:t>ک</w:t>
      </w:r>
      <w:r w:rsidRPr="003412A8">
        <w:rPr>
          <w:rFonts w:asciiTheme="majorBidi" w:hAnsiTheme="majorBidi" w:cs="B Mitra"/>
          <w:rtl/>
          <w:lang w:bidi="fa-IR"/>
        </w:rPr>
        <w:t xml:space="preserve"> را بزرگ‌تر م</w:t>
      </w:r>
      <w:r w:rsidRPr="003412A8">
        <w:rPr>
          <w:rFonts w:asciiTheme="majorBidi" w:hAnsiTheme="majorBidi" w:cs="B Mitra" w:hint="cs"/>
          <w:rtl/>
          <w:lang w:bidi="fa-IR"/>
        </w:rPr>
        <w:t>ی‌</w:t>
      </w:r>
      <w:r w:rsidRPr="003412A8">
        <w:rPr>
          <w:rFonts w:asciiTheme="majorBidi" w:hAnsiTheme="majorBidi" w:cs="B Mitra" w:hint="eastAsia"/>
          <w:rtl/>
          <w:lang w:bidi="fa-IR"/>
        </w:rPr>
        <w:t>کند</w:t>
      </w:r>
      <w:r w:rsidRPr="003412A8">
        <w:rPr>
          <w:rFonts w:asciiTheme="majorBidi" w:hAnsiTheme="majorBidi" w:cs="B Mitra"/>
          <w:rtl/>
          <w:lang w:bidi="fa-IR"/>
        </w:rPr>
        <w:t>. ا</w:t>
      </w:r>
      <w:r w:rsidRPr="003412A8">
        <w:rPr>
          <w:rFonts w:asciiTheme="majorBidi" w:hAnsiTheme="majorBidi" w:cs="B Mitra" w:hint="cs"/>
          <w:rtl/>
          <w:lang w:bidi="fa-IR"/>
        </w:rPr>
        <w:t>ی</w:t>
      </w:r>
      <w:r w:rsidRPr="003412A8">
        <w:rPr>
          <w:rFonts w:asciiTheme="majorBidi" w:hAnsiTheme="majorBidi" w:cs="B Mitra" w:hint="eastAsia"/>
          <w:rtl/>
          <w:lang w:bidi="fa-IR"/>
        </w:rPr>
        <w:t>ن</w:t>
      </w:r>
      <w:r w:rsidRPr="003412A8">
        <w:rPr>
          <w:rFonts w:asciiTheme="majorBidi" w:hAnsiTheme="majorBidi" w:cs="B Mitra"/>
          <w:rtl/>
          <w:lang w:bidi="fa-IR"/>
        </w:rPr>
        <w:t xml:space="preserve"> منجر به ر</w:t>
      </w:r>
      <w:r w:rsidRPr="003412A8">
        <w:rPr>
          <w:rFonts w:asciiTheme="majorBidi" w:hAnsiTheme="majorBidi" w:cs="B Mitra" w:hint="cs"/>
          <w:rtl/>
          <w:lang w:bidi="fa-IR"/>
        </w:rPr>
        <w:t>ی</w:t>
      </w:r>
      <w:r w:rsidRPr="003412A8">
        <w:rPr>
          <w:rFonts w:asciiTheme="majorBidi" w:hAnsiTheme="majorBidi" w:cs="B Mitra" w:hint="eastAsia"/>
          <w:rtl/>
          <w:lang w:bidi="fa-IR"/>
        </w:rPr>
        <w:t>زش</w:t>
      </w:r>
      <w:r w:rsidRPr="003412A8">
        <w:rPr>
          <w:rFonts w:asciiTheme="majorBidi" w:hAnsiTheme="majorBidi" w:cs="B Mitra"/>
          <w:rtl/>
          <w:lang w:bidi="fa-IR"/>
        </w:rPr>
        <w:t xml:space="preserve"> ب</w:t>
      </w:r>
      <w:r w:rsidRPr="003412A8">
        <w:rPr>
          <w:rFonts w:asciiTheme="majorBidi" w:hAnsiTheme="majorBidi" w:cs="B Mitra" w:hint="cs"/>
          <w:rtl/>
          <w:lang w:bidi="fa-IR"/>
        </w:rPr>
        <w:t>ی</w:t>
      </w:r>
      <w:r w:rsidRPr="003412A8">
        <w:rPr>
          <w:rFonts w:asciiTheme="majorBidi" w:hAnsiTheme="majorBidi" w:cs="B Mitra" w:hint="eastAsia"/>
          <w:rtl/>
          <w:lang w:bidi="fa-IR"/>
        </w:rPr>
        <w:t>شتر</w:t>
      </w:r>
      <w:r w:rsidRPr="003412A8">
        <w:rPr>
          <w:rFonts w:asciiTheme="majorBidi" w:hAnsiTheme="majorBidi" w:cs="B Mitra"/>
          <w:rtl/>
          <w:lang w:bidi="fa-IR"/>
        </w:rPr>
        <w:t xml:space="preserve"> بسته‌ها</w:t>
      </w:r>
      <w:r w:rsidRPr="003412A8">
        <w:rPr>
          <w:rFonts w:asciiTheme="majorBidi" w:hAnsiTheme="majorBidi" w:cs="B Mitra" w:hint="cs"/>
          <w:rtl/>
          <w:lang w:bidi="fa-IR"/>
        </w:rPr>
        <w:t>ی</w:t>
      </w:r>
      <w:r w:rsidRPr="003412A8">
        <w:rPr>
          <w:rFonts w:asciiTheme="majorBidi" w:hAnsiTheme="majorBidi" w:cs="B Mitra"/>
          <w:rtl/>
          <w:lang w:bidi="fa-IR"/>
        </w:rPr>
        <w:t xml:space="preserve"> داده م</w:t>
      </w:r>
      <w:r w:rsidRPr="003412A8">
        <w:rPr>
          <w:rFonts w:asciiTheme="majorBidi" w:hAnsiTheme="majorBidi" w:cs="B Mitra" w:hint="cs"/>
          <w:rtl/>
          <w:lang w:bidi="fa-IR"/>
        </w:rPr>
        <w:t>ی‌</w:t>
      </w:r>
      <w:r w:rsidRPr="003412A8">
        <w:rPr>
          <w:rFonts w:asciiTheme="majorBidi" w:hAnsiTheme="majorBidi" w:cs="B Mitra" w:hint="eastAsia"/>
          <w:rtl/>
          <w:lang w:bidi="fa-IR"/>
        </w:rPr>
        <w:t>شود</w:t>
      </w:r>
      <w:r w:rsidRPr="003412A8">
        <w:rPr>
          <w:rFonts w:asciiTheme="majorBidi" w:hAnsiTheme="majorBidi" w:cs="B Mitra"/>
          <w:rtl/>
          <w:lang w:bidi="fa-IR"/>
        </w:rPr>
        <w:t xml:space="preserve"> که در نت</w:t>
      </w:r>
      <w:r w:rsidRPr="003412A8">
        <w:rPr>
          <w:rFonts w:asciiTheme="majorBidi" w:hAnsiTheme="majorBidi" w:cs="B Mitra" w:hint="cs"/>
          <w:rtl/>
          <w:lang w:bidi="fa-IR"/>
        </w:rPr>
        <w:t>ی</w:t>
      </w:r>
      <w:r w:rsidRPr="003412A8">
        <w:rPr>
          <w:rFonts w:asciiTheme="majorBidi" w:hAnsiTheme="majorBidi" w:cs="B Mitra" w:hint="eastAsia"/>
          <w:rtl/>
          <w:lang w:bidi="fa-IR"/>
        </w:rPr>
        <w:t>جه</w:t>
      </w:r>
      <w:r w:rsidRPr="003412A8">
        <w:rPr>
          <w:rFonts w:asciiTheme="majorBidi" w:hAnsiTheme="majorBidi" w:cs="B Mitra"/>
          <w:rtl/>
          <w:lang w:bidi="fa-IR"/>
        </w:rPr>
        <w:t xml:space="preserve"> باعث کاهش </w:t>
      </w:r>
      <w:r w:rsidRPr="003412A8">
        <w:rPr>
          <w:rFonts w:asciiTheme="majorBidi" w:hAnsiTheme="majorBidi" w:cs="B Mitra"/>
          <w:lang w:bidi="fa-IR"/>
        </w:rPr>
        <w:t>PDR</w:t>
      </w:r>
      <w:r w:rsidRPr="003412A8">
        <w:rPr>
          <w:rFonts w:asciiTheme="majorBidi" w:hAnsiTheme="majorBidi" w:cs="B Mitra"/>
          <w:rtl/>
          <w:lang w:bidi="fa-IR"/>
        </w:rPr>
        <w:t xml:space="preserve"> م</w:t>
      </w:r>
      <w:r w:rsidRPr="003412A8">
        <w:rPr>
          <w:rFonts w:asciiTheme="majorBidi" w:hAnsiTheme="majorBidi" w:cs="B Mitra" w:hint="cs"/>
          <w:rtl/>
          <w:lang w:bidi="fa-IR"/>
        </w:rPr>
        <w:t>ی‌</w:t>
      </w:r>
      <w:r w:rsidRPr="003412A8">
        <w:rPr>
          <w:rFonts w:asciiTheme="majorBidi" w:hAnsiTheme="majorBidi" w:cs="B Mitra" w:hint="eastAsia"/>
          <w:rtl/>
          <w:lang w:bidi="fa-IR"/>
        </w:rPr>
        <w:t>شود</w:t>
      </w:r>
      <w:r w:rsidRPr="003412A8">
        <w:rPr>
          <w:rFonts w:asciiTheme="majorBidi" w:hAnsiTheme="majorBidi" w:cs="B Mitra"/>
          <w:rtl/>
          <w:lang w:bidi="fa-IR"/>
        </w:rPr>
        <w:t>. ز</w:t>
      </w:r>
      <w:r w:rsidRPr="003412A8">
        <w:rPr>
          <w:rFonts w:asciiTheme="majorBidi" w:hAnsiTheme="majorBidi" w:cs="B Mitra" w:hint="cs"/>
          <w:rtl/>
          <w:lang w:bidi="fa-IR"/>
        </w:rPr>
        <w:t>ی</w:t>
      </w:r>
      <w:r w:rsidRPr="003412A8">
        <w:rPr>
          <w:rFonts w:asciiTheme="majorBidi" w:hAnsiTheme="majorBidi" w:cs="B Mitra" w:hint="eastAsia"/>
          <w:rtl/>
          <w:lang w:bidi="fa-IR"/>
        </w:rPr>
        <w:t>را</w:t>
      </w:r>
      <w:r w:rsidRPr="003412A8">
        <w:rPr>
          <w:rFonts w:asciiTheme="majorBidi" w:hAnsiTheme="majorBidi" w:cs="B Mitra"/>
          <w:rtl/>
          <w:lang w:bidi="fa-IR"/>
        </w:rPr>
        <w:t xml:space="preserve"> پروتکل‌ها</w:t>
      </w:r>
      <w:r w:rsidRPr="003412A8">
        <w:rPr>
          <w:rFonts w:asciiTheme="majorBidi" w:hAnsiTheme="majorBidi" w:cs="B Mitra" w:hint="cs"/>
          <w:rtl/>
          <w:lang w:bidi="fa-IR"/>
        </w:rPr>
        <w:t>ی</w:t>
      </w:r>
      <w:r w:rsidRPr="003412A8">
        <w:rPr>
          <w:rFonts w:asciiTheme="majorBidi" w:hAnsiTheme="majorBidi" w:cs="B Mitra"/>
          <w:rtl/>
          <w:lang w:bidi="fa-IR"/>
        </w:rPr>
        <w:t xml:space="preserve"> ما مشکل شلوغ</w:t>
      </w:r>
      <w:r w:rsidRPr="003412A8">
        <w:rPr>
          <w:rFonts w:asciiTheme="majorBidi" w:hAnsiTheme="majorBidi" w:cs="B Mitra" w:hint="cs"/>
          <w:rtl/>
          <w:lang w:bidi="fa-IR"/>
        </w:rPr>
        <w:t>ی</w:t>
      </w:r>
      <w:r w:rsidRPr="003412A8">
        <w:rPr>
          <w:rFonts w:asciiTheme="majorBidi" w:hAnsiTheme="majorBidi" w:cs="B Mitra"/>
          <w:rtl/>
          <w:lang w:bidi="fa-IR"/>
        </w:rPr>
        <w:t xml:space="preserve"> را در تابع سلامت در نظر گرفته‌اند، بنابرا</w:t>
      </w:r>
      <w:r w:rsidRPr="003412A8">
        <w:rPr>
          <w:rFonts w:asciiTheme="majorBidi" w:hAnsiTheme="majorBidi" w:cs="B Mitra" w:hint="cs"/>
          <w:rtl/>
          <w:lang w:bidi="fa-IR"/>
        </w:rPr>
        <w:t>ی</w:t>
      </w:r>
      <w:r w:rsidRPr="003412A8">
        <w:rPr>
          <w:rFonts w:asciiTheme="majorBidi" w:hAnsiTheme="majorBidi" w:cs="B Mitra" w:hint="eastAsia"/>
          <w:rtl/>
          <w:lang w:bidi="fa-IR"/>
        </w:rPr>
        <w:t>ن</w:t>
      </w:r>
      <w:r w:rsidRPr="003412A8">
        <w:rPr>
          <w:rFonts w:asciiTheme="majorBidi" w:hAnsiTheme="majorBidi" w:cs="B Mitra"/>
          <w:rtl/>
          <w:lang w:bidi="fa-IR"/>
        </w:rPr>
        <w:t xml:space="preserve"> تضع</w:t>
      </w:r>
      <w:r w:rsidRPr="003412A8">
        <w:rPr>
          <w:rFonts w:asciiTheme="majorBidi" w:hAnsiTheme="majorBidi" w:cs="B Mitra" w:hint="cs"/>
          <w:rtl/>
          <w:lang w:bidi="fa-IR"/>
        </w:rPr>
        <w:t>ی</w:t>
      </w:r>
      <w:r w:rsidRPr="003412A8">
        <w:rPr>
          <w:rFonts w:asciiTheme="majorBidi" w:hAnsiTheme="majorBidi" w:cs="B Mitra" w:hint="eastAsia"/>
          <w:rtl/>
          <w:lang w:bidi="fa-IR"/>
        </w:rPr>
        <w:t>ف</w:t>
      </w:r>
      <w:r w:rsidRPr="003412A8">
        <w:rPr>
          <w:rFonts w:asciiTheme="majorBidi" w:hAnsiTheme="majorBidi" w:cs="B Mitra"/>
          <w:rtl/>
          <w:lang w:bidi="fa-IR"/>
        </w:rPr>
        <w:t xml:space="preserve"> </w:t>
      </w:r>
      <w:r w:rsidRPr="003412A8">
        <w:rPr>
          <w:rFonts w:asciiTheme="majorBidi" w:hAnsiTheme="majorBidi" w:cs="B Mitra"/>
          <w:lang w:bidi="fa-IR"/>
        </w:rPr>
        <w:t>PDR</w:t>
      </w:r>
      <w:r w:rsidRPr="003412A8">
        <w:rPr>
          <w:rFonts w:asciiTheme="majorBidi" w:hAnsiTheme="majorBidi" w:cs="B Mitra"/>
          <w:rtl/>
          <w:lang w:bidi="fa-IR"/>
        </w:rPr>
        <w:t xml:space="preserve"> با افزا</w:t>
      </w:r>
      <w:r w:rsidRPr="003412A8">
        <w:rPr>
          <w:rFonts w:asciiTheme="majorBidi" w:hAnsiTheme="majorBidi" w:cs="B Mitra" w:hint="cs"/>
          <w:rtl/>
          <w:lang w:bidi="fa-IR"/>
        </w:rPr>
        <w:t>ی</w:t>
      </w:r>
      <w:r w:rsidRPr="003412A8">
        <w:rPr>
          <w:rFonts w:asciiTheme="majorBidi" w:hAnsiTheme="majorBidi" w:cs="B Mitra" w:hint="eastAsia"/>
          <w:rtl/>
          <w:lang w:bidi="fa-IR"/>
        </w:rPr>
        <w:t>ش</w:t>
      </w:r>
      <w:r w:rsidRPr="003412A8">
        <w:rPr>
          <w:rFonts w:asciiTheme="majorBidi" w:hAnsiTheme="majorBidi" w:cs="B Mitra"/>
          <w:rtl/>
          <w:lang w:bidi="fa-IR"/>
        </w:rPr>
        <w:t xml:space="preserve"> تعداد گره‌ها نسبت به پروتکل‌ها</w:t>
      </w:r>
      <w:r w:rsidRPr="003412A8">
        <w:rPr>
          <w:rFonts w:asciiTheme="majorBidi" w:hAnsiTheme="majorBidi" w:cs="B Mitra" w:hint="cs"/>
          <w:rtl/>
          <w:lang w:bidi="fa-IR"/>
        </w:rPr>
        <w:t>ی</w:t>
      </w:r>
      <w:r w:rsidRPr="003412A8">
        <w:rPr>
          <w:rFonts w:asciiTheme="majorBidi" w:hAnsiTheme="majorBidi" w:cs="B Mitra"/>
          <w:rtl/>
          <w:lang w:bidi="fa-IR"/>
        </w:rPr>
        <w:t xml:space="preserve"> د</w:t>
      </w:r>
      <w:r w:rsidRPr="003412A8">
        <w:rPr>
          <w:rFonts w:asciiTheme="majorBidi" w:hAnsiTheme="majorBidi" w:cs="B Mitra" w:hint="cs"/>
          <w:rtl/>
          <w:lang w:bidi="fa-IR"/>
        </w:rPr>
        <w:t>ی</w:t>
      </w:r>
      <w:r w:rsidRPr="003412A8">
        <w:rPr>
          <w:rFonts w:asciiTheme="majorBidi" w:hAnsiTheme="majorBidi" w:cs="B Mitra" w:hint="eastAsia"/>
          <w:rtl/>
          <w:lang w:bidi="fa-IR"/>
        </w:rPr>
        <w:t>گر</w:t>
      </w:r>
      <w:r w:rsidRPr="003412A8">
        <w:rPr>
          <w:rFonts w:asciiTheme="majorBidi" w:hAnsiTheme="majorBidi" w:cs="B Mitra"/>
          <w:rtl/>
          <w:lang w:bidi="fa-IR"/>
        </w:rPr>
        <w:t xml:space="preserve"> کمتر خواهد بود. </w:t>
      </w:r>
      <w:r w:rsidRPr="003412A8">
        <w:rPr>
          <w:rFonts w:asciiTheme="majorBidi" w:hAnsiTheme="majorBidi" w:cs="B Mitra"/>
          <w:lang w:bidi="fa-IR"/>
        </w:rPr>
        <w:t>PDR</w:t>
      </w:r>
      <w:r w:rsidRPr="003412A8">
        <w:rPr>
          <w:rFonts w:asciiTheme="majorBidi" w:hAnsiTheme="majorBidi" w:cs="B Mitra"/>
          <w:rtl/>
          <w:lang w:bidi="fa-IR"/>
        </w:rPr>
        <w:t xml:space="preserve"> برا</w:t>
      </w:r>
      <w:r w:rsidRPr="003412A8">
        <w:rPr>
          <w:rFonts w:asciiTheme="majorBidi" w:hAnsiTheme="majorBidi" w:cs="B Mitra" w:hint="cs"/>
          <w:rtl/>
          <w:lang w:bidi="fa-IR"/>
        </w:rPr>
        <w:t>ی</w:t>
      </w:r>
      <w:r w:rsidRPr="003412A8">
        <w:rPr>
          <w:rFonts w:asciiTheme="majorBidi" w:hAnsiTheme="majorBidi" w:cs="B Mitra"/>
          <w:rtl/>
          <w:lang w:bidi="fa-IR"/>
        </w:rPr>
        <w:t xml:space="preserve"> </w:t>
      </w:r>
      <w:r w:rsidRPr="003412A8">
        <w:rPr>
          <w:rFonts w:asciiTheme="majorBidi" w:hAnsiTheme="majorBidi" w:cs="B Mitra"/>
          <w:lang w:bidi="fa-IR"/>
        </w:rPr>
        <w:t>AOMDV-GA</w:t>
      </w:r>
      <w:r w:rsidRPr="003412A8">
        <w:rPr>
          <w:rFonts w:asciiTheme="majorBidi" w:hAnsiTheme="majorBidi" w:cs="B Mitra"/>
          <w:rtl/>
          <w:lang w:bidi="fa-IR"/>
        </w:rPr>
        <w:t xml:space="preserve"> به مکان</w:t>
      </w:r>
      <w:r w:rsidRPr="003412A8">
        <w:rPr>
          <w:rFonts w:asciiTheme="majorBidi" w:hAnsiTheme="majorBidi" w:cs="B Mitra" w:hint="cs"/>
          <w:rtl/>
          <w:lang w:bidi="fa-IR"/>
        </w:rPr>
        <w:t>ی</w:t>
      </w:r>
      <w:r w:rsidRPr="003412A8">
        <w:rPr>
          <w:rFonts w:asciiTheme="majorBidi" w:hAnsiTheme="majorBidi" w:cs="B Mitra" w:hint="eastAsia"/>
          <w:rtl/>
          <w:lang w:bidi="fa-IR"/>
        </w:rPr>
        <w:t>زم</w:t>
      </w:r>
      <w:r w:rsidRPr="003412A8">
        <w:rPr>
          <w:rFonts w:asciiTheme="majorBidi" w:hAnsiTheme="majorBidi" w:cs="B Mitra"/>
          <w:rtl/>
          <w:lang w:bidi="fa-IR"/>
        </w:rPr>
        <w:t xml:space="preserve"> </w:t>
      </w:r>
      <w:r w:rsidRPr="003412A8">
        <w:rPr>
          <w:rFonts w:asciiTheme="majorBidi" w:hAnsiTheme="majorBidi" w:cs="B Mitra"/>
          <w:lang w:bidi="fa-IR"/>
        </w:rPr>
        <w:t>AOMDV-FFn</w:t>
      </w:r>
      <w:r w:rsidRPr="003412A8">
        <w:rPr>
          <w:rFonts w:asciiTheme="majorBidi" w:hAnsiTheme="majorBidi" w:cs="B Mitra"/>
          <w:rtl/>
          <w:lang w:bidi="fa-IR"/>
        </w:rPr>
        <w:t xml:space="preserve"> بس</w:t>
      </w:r>
      <w:r w:rsidRPr="003412A8">
        <w:rPr>
          <w:rFonts w:asciiTheme="majorBidi" w:hAnsiTheme="majorBidi" w:cs="B Mitra" w:hint="cs"/>
          <w:rtl/>
          <w:lang w:bidi="fa-IR"/>
        </w:rPr>
        <w:t>ی</w:t>
      </w:r>
      <w:r w:rsidRPr="003412A8">
        <w:rPr>
          <w:rFonts w:asciiTheme="majorBidi" w:hAnsiTheme="majorBidi" w:cs="B Mitra" w:hint="eastAsia"/>
          <w:rtl/>
          <w:lang w:bidi="fa-IR"/>
        </w:rPr>
        <w:t>ار</w:t>
      </w:r>
      <w:r w:rsidRPr="003412A8">
        <w:rPr>
          <w:rFonts w:asciiTheme="majorBidi" w:hAnsiTheme="majorBidi" w:cs="B Mitra"/>
          <w:rtl/>
          <w:lang w:bidi="fa-IR"/>
        </w:rPr>
        <w:t xml:space="preserve"> نزد</w:t>
      </w:r>
      <w:r w:rsidRPr="003412A8">
        <w:rPr>
          <w:rFonts w:asciiTheme="majorBidi" w:hAnsiTheme="majorBidi" w:cs="B Mitra" w:hint="cs"/>
          <w:rtl/>
          <w:lang w:bidi="fa-IR"/>
        </w:rPr>
        <w:t>ی</w:t>
      </w:r>
      <w:r w:rsidRPr="003412A8">
        <w:rPr>
          <w:rFonts w:asciiTheme="majorBidi" w:hAnsiTheme="majorBidi" w:cs="B Mitra" w:hint="eastAsia"/>
          <w:rtl/>
          <w:lang w:bidi="fa-IR"/>
        </w:rPr>
        <w:t>ک</w:t>
      </w:r>
      <w:r w:rsidRPr="003412A8">
        <w:rPr>
          <w:rFonts w:asciiTheme="majorBidi" w:hAnsiTheme="majorBidi" w:cs="B Mitra"/>
          <w:rtl/>
          <w:lang w:bidi="fa-IR"/>
        </w:rPr>
        <w:t xml:space="preserve"> است.</w:t>
      </w:r>
    </w:p>
    <w:p w:rsidR="003412A8" w:rsidRDefault="003412A8" w:rsidP="003412A8">
      <w:pPr>
        <w:bidi/>
        <w:jc w:val="both"/>
        <w:rPr>
          <w:rFonts w:asciiTheme="majorBidi" w:hAnsiTheme="majorBidi" w:cs="B Mitra"/>
          <w:rtl/>
          <w:lang w:bidi="fa-IR"/>
        </w:rPr>
      </w:pPr>
      <w:r>
        <w:rPr>
          <w:rFonts w:asciiTheme="majorBidi" w:hAnsiTheme="majorBidi" w:cs="B Mitra" w:hint="cs"/>
          <w:noProof/>
          <w:rtl/>
        </w:rPr>
        <w:drawing>
          <wp:inline distT="0" distB="0" distL="0" distR="0" wp14:anchorId="77E1E09B" wp14:editId="2F7288D4">
            <wp:extent cx="2743200" cy="19862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6-10 152801.png"/>
                    <pic:cNvPicPr/>
                  </pic:nvPicPr>
                  <pic:blipFill>
                    <a:blip r:embed="rId18">
                      <a:extLst>
                        <a:ext uri="{28A0092B-C50C-407E-A947-70E740481C1C}">
                          <a14:useLocalDpi xmlns:a14="http://schemas.microsoft.com/office/drawing/2010/main" val="0"/>
                        </a:ext>
                      </a:extLst>
                    </a:blip>
                    <a:stretch>
                      <a:fillRect/>
                    </a:stretch>
                  </pic:blipFill>
                  <pic:spPr>
                    <a:xfrm>
                      <a:off x="0" y="0"/>
                      <a:ext cx="2743200" cy="1986280"/>
                    </a:xfrm>
                    <a:prstGeom prst="rect">
                      <a:avLst/>
                    </a:prstGeom>
                  </pic:spPr>
                </pic:pic>
              </a:graphicData>
            </a:graphic>
          </wp:inline>
        </w:drawing>
      </w:r>
    </w:p>
    <w:p w:rsidR="003412A8" w:rsidRDefault="003412A8" w:rsidP="003412A8">
      <w:pPr>
        <w:bidi/>
        <w:jc w:val="both"/>
        <w:rPr>
          <w:rFonts w:asciiTheme="majorBidi" w:hAnsiTheme="majorBidi" w:cs="B Mitra" w:hint="cs"/>
          <w:rtl/>
          <w:lang w:bidi="fa-IR"/>
        </w:rPr>
      </w:pPr>
      <w:r>
        <w:rPr>
          <w:rFonts w:asciiTheme="majorBidi" w:hAnsiTheme="majorBidi" w:cs="B Mitra" w:hint="cs"/>
          <w:rtl/>
          <w:lang w:bidi="fa-IR"/>
        </w:rPr>
        <w:t xml:space="preserve">ج. </w:t>
      </w:r>
      <w:r w:rsidR="00266172">
        <w:rPr>
          <w:rFonts w:asciiTheme="majorBidi" w:hAnsiTheme="majorBidi" w:cs="B Mitra" w:hint="cs"/>
          <w:rtl/>
          <w:lang w:bidi="fa-IR"/>
        </w:rPr>
        <w:t>تاخیر سراسری</w:t>
      </w:r>
    </w:p>
    <w:p w:rsidR="00266172" w:rsidRDefault="00266172" w:rsidP="00266172">
      <w:pPr>
        <w:bidi/>
        <w:jc w:val="both"/>
        <w:rPr>
          <w:rFonts w:asciiTheme="majorBidi" w:hAnsiTheme="majorBidi" w:cs="B Mitra"/>
          <w:rtl/>
          <w:lang w:bidi="fa-IR"/>
        </w:rPr>
      </w:pPr>
      <w:r w:rsidRPr="00266172">
        <w:rPr>
          <w:rFonts w:asciiTheme="majorBidi" w:hAnsiTheme="majorBidi" w:cs="B Mitra"/>
          <w:rtl/>
          <w:lang w:bidi="fa-IR"/>
        </w:rPr>
        <w:t>تجز</w:t>
      </w:r>
      <w:r w:rsidRPr="00266172">
        <w:rPr>
          <w:rFonts w:asciiTheme="majorBidi" w:hAnsiTheme="majorBidi" w:cs="B Mitra" w:hint="cs"/>
          <w:rtl/>
          <w:lang w:bidi="fa-IR"/>
        </w:rPr>
        <w:t>ی</w:t>
      </w:r>
      <w:r w:rsidRPr="00266172">
        <w:rPr>
          <w:rFonts w:asciiTheme="majorBidi" w:hAnsiTheme="majorBidi" w:cs="B Mitra" w:hint="eastAsia"/>
          <w:rtl/>
          <w:lang w:bidi="fa-IR"/>
        </w:rPr>
        <w:t>ه</w:t>
      </w:r>
      <w:r w:rsidRPr="00266172">
        <w:rPr>
          <w:rFonts w:asciiTheme="majorBidi" w:hAnsiTheme="majorBidi" w:cs="B Mitra"/>
          <w:rtl/>
          <w:lang w:bidi="fa-IR"/>
        </w:rPr>
        <w:t xml:space="preserve"> و تحل</w:t>
      </w:r>
      <w:r w:rsidRPr="00266172">
        <w:rPr>
          <w:rFonts w:asciiTheme="majorBidi" w:hAnsiTheme="majorBidi" w:cs="B Mitra" w:hint="cs"/>
          <w:rtl/>
          <w:lang w:bidi="fa-IR"/>
        </w:rPr>
        <w:t>ی</w:t>
      </w:r>
      <w:r w:rsidRPr="00266172">
        <w:rPr>
          <w:rFonts w:asciiTheme="majorBidi" w:hAnsiTheme="majorBidi" w:cs="B Mitra" w:hint="eastAsia"/>
          <w:rtl/>
          <w:lang w:bidi="fa-IR"/>
        </w:rPr>
        <w:t>ل</w:t>
      </w:r>
      <w:r w:rsidRPr="00266172">
        <w:rPr>
          <w:rFonts w:asciiTheme="majorBidi" w:hAnsiTheme="majorBidi" w:cs="B Mitra"/>
          <w:rtl/>
          <w:lang w:bidi="fa-IR"/>
        </w:rPr>
        <w:t xml:space="preserve"> عملکرد در شکل‌ها</w:t>
      </w:r>
      <w:r w:rsidRPr="00266172">
        <w:rPr>
          <w:rFonts w:asciiTheme="majorBidi" w:hAnsiTheme="majorBidi" w:cs="B Mitra" w:hint="cs"/>
          <w:rtl/>
          <w:lang w:bidi="fa-IR"/>
        </w:rPr>
        <w:t>ی</w:t>
      </w:r>
      <w:r w:rsidRPr="00266172">
        <w:rPr>
          <w:rFonts w:asciiTheme="majorBidi" w:hAnsiTheme="majorBidi" w:cs="B Mitra"/>
          <w:rtl/>
          <w:lang w:bidi="fa-IR"/>
        </w:rPr>
        <w:t xml:space="preserve"> 14 و 15 به مقا</w:t>
      </w:r>
      <w:r w:rsidRPr="00266172">
        <w:rPr>
          <w:rFonts w:asciiTheme="majorBidi" w:hAnsiTheme="majorBidi" w:cs="B Mitra" w:hint="cs"/>
          <w:rtl/>
          <w:lang w:bidi="fa-IR"/>
        </w:rPr>
        <w:t>ی</w:t>
      </w:r>
      <w:r w:rsidRPr="00266172">
        <w:rPr>
          <w:rFonts w:asciiTheme="majorBidi" w:hAnsiTheme="majorBidi" w:cs="B Mitra" w:hint="eastAsia"/>
          <w:rtl/>
          <w:lang w:bidi="fa-IR"/>
        </w:rPr>
        <w:t>سه‌</w:t>
      </w:r>
      <w:r w:rsidRPr="00266172">
        <w:rPr>
          <w:rFonts w:asciiTheme="majorBidi" w:hAnsiTheme="majorBidi" w:cs="B Mitra" w:hint="cs"/>
          <w:rtl/>
          <w:lang w:bidi="fa-IR"/>
        </w:rPr>
        <w:t>ی</w:t>
      </w:r>
      <w:r w:rsidRPr="00266172">
        <w:rPr>
          <w:rFonts w:asciiTheme="majorBidi" w:hAnsiTheme="majorBidi" w:cs="B Mitra"/>
          <w:rtl/>
          <w:lang w:bidi="fa-IR"/>
        </w:rPr>
        <w:t xml:space="preserve"> پروتکل‌ها از نظر تاخ</w:t>
      </w:r>
      <w:r w:rsidRPr="00266172">
        <w:rPr>
          <w:rFonts w:asciiTheme="majorBidi" w:hAnsiTheme="majorBidi" w:cs="B Mitra" w:hint="cs"/>
          <w:rtl/>
          <w:lang w:bidi="fa-IR"/>
        </w:rPr>
        <w:t>ی</w:t>
      </w:r>
      <w:r w:rsidRPr="00266172">
        <w:rPr>
          <w:rFonts w:asciiTheme="majorBidi" w:hAnsiTheme="majorBidi" w:cs="B Mitra" w:hint="eastAsia"/>
          <w:rtl/>
          <w:lang w:bidi="fa-IR"/>
        </w:rPr>
        <w:t>ر</w:t>
      </w:r>
      <w:r w:rsidRPr="00266172">
        <w:rPr>
          <w:rFonts w:asciiTheme="majorBidi" w:hAnsiTheme="majorBidi" w:cs="B Mitra"/>
          <w:rtl/>
          <w:lang w:bidi="fa-IR"/>
        </w:rPr>
        <w:t xml:space="preserve"> </w:t>
      </w:r>
      <w:r>
        <w:rPr>
          <w:rFonts w:asciiTheme="majorBidi" w:hAnsiTheme="majorBidi" w:cs="B Mitra" w:hint="cs"/>
          <w:rtl/>
          <w:lang w:bidi="fa-IR"/>
        </w:rPr>
        <w:t>سراسری</w:t>
      </w:r>
      <w:r w:rsidRPr="00266172">
        <w:rPr>
          <w:rFonts w:asciiTheme="majorBidi" w:hAnsiTheme="majorBidi" w:cs="B Mitra"/>
          <w:rtl/>
          <w:lang w:bidi="fa-IR"/>
        </w:rPr>
        <w:t xml:space="preserve"> م</w:t>
      </w:r>
      <w:r w:rsidRPr="00266172">
        <w:rPr>
          <w:rFonts w:asciiTheme="majorBidi" w:hAnsiTheme="majorBidi" w:cs="B Mitra" w:hint="cs"/>
          <w:rtl/>
          <w:lang w:bidi="fa-IR"/>
        </w:rPr>
        <w:t>ی‌</w:t>
      </w:r>
      <w:r w:rsidRPr="00266172">
        <w:rPr>
          <w:rFonts w:asciiTheme="majorBidi" w:hAnsiTheme="majorBidi" w:cs="B Mitra" w:hint="eastAsia"/>
          <w:rtl/>
          <w:lang w:bidi="fa-IR"/>
        </w:rPr>
        <w:t>پردازد</w:t>
      </w:r>
      <w:r w:rsidRPr="00266172">
        <w:rPr>
          <w:rFonts w:asciiTheme="majorBidi" w:hAnsiTheme="majorBidi" w:cs="B Mitra"/>
          <w:rtl/>
          <w:lang w:bidi="fa-IR"/>
        </w:rPr>
        <w:t>. همانطور که پ</w:t>
      </w:r>
      <w:r w:rsidRPr="00266172">
        <w:rPr>
          <w:rFonts w:asciiTheme="majorBidi" w:hAnsiTheme="majorBidi" w:cs="B Mitra" w:hint="cs"/>
          <w:rtl/>
          <w:lang w:bidi="fa-IR"/>
        </w:rPr>
        <w:t>ی</w:t>
      </w:r>
      <w:r w:rsidRPr="00266172">
        <w:rPr>
          <w:rFonts w:asciiTheme="majorBidi" w:hAnsiTheme="majorBidi" w:cs="B Mitra" w:hint="eastAsia"/>
          <w:rtl/>
          <w:lang w:bidi="fa-IR"/>
        </w:rPr>
        <w:t>ش‌تر</w:t>
      </w:r>
      <w:r w:rsidRPr="00266172">
        <w:rPr>
          <w:rFonts w:asciiTheme="majorBidi" w:hAnsiTheme="majorBidi" w:cs="B Mitra"/>
          <w:rtl/>
          <w:lang w:bidi="fa-IR"/>
        </w:rPr>
        <w:t xml:space="preserve"> توض</w:t>
      </w:r>
      <w:r w:rsidRPr="00266172">
        <w:rPr>
          <w:rFonts w:asciiTheme="majorBidi" w:hAnsiTheme="majorBidi" w:cs="B Mitra" w:hint="cs"/>
          <w:rtl/>
          <w:lang w:bidi="fa-IR"/>
        </w:rPr>
        <w:t>ی</w:t>
      </w:r>
      <w:r w:rsidRPr="00266172">
        <w:rPr>
          <w:rFonts w:asciiTheme="majorBidi" w:hAnsiTheme="majorBidi" w:cs="B Mitra" w:hint="eastAsia"/>
          <w:rtl/>
          <w:lang w:bidi="fa-IR"/>
        </w:rPr>
        <w:t>ح</w:t>
      </w:r>
      <w:r w:rsidRPr="00266172">
        <w:rPr>
          <w:rFonts w:asciiTheme="majorBidi" w:hAnsiTheme="majorBidi" w:cs="B Mitra"/>
          <w:rtl/>
          <w:lang w:bidi="fa-IR"/>
        </w:rPr>
        <w:t xml:space="preserve"> داده شد، </w:t>
      </w:r>
      <w:r w:rsidRPr="00266172">
        <w:rPr>
          <w:rFonts w:asciiTheme="majorBidi" w:hAnsiTheme="majorBidi" w:cs="B Mitra"/>
          <w:lang w:bidi="fa-IR"/>
        </w:rPr>
        <w:t>FF-AOMDV</w:t>
      </w:r>
      <w:r w:rsidRPr="00266172">
        <w:rPr>
          <w:rFonts w:asciiTheme="majorBidi" w:hAnsiTheme="majorBidi" w:cs="B Mitra"/>
          <w:rtl/>
          <w:lang w:bidi="fa-IR"/>
        </w:rPr>
        <w:t xml:space="preserve"> از مع</w:t>
      </w:r>
      <w:r w:rsidRPr="00266172">
        <w:rPr>
          <w:rFonts w:asciiTheme="majorBidi" w:hAnsiTheme="majorBidi" w:cs="B Mitra" w:hint="cs"/>
          <w:rtl/>
          <w:lang w:bidi="fa-IR"/>
        </w:rPr>
        <w:t>ی</w:t>
      </w:r>
      <w:r w:rsidRPr="00266172">
        <w:rPr>
          <w:rFonts w:asciiTheme="majorBidi" w:hAnsiTheme="majorBidi" w:cs="B Mitra" w:hint="eastAsia"/>
          <w:rtl/>
          <w:lang w:bidi="fa-IR"/>
        </w:rPr>
        <w:t>ارها</w:t>
      </w:r>
      <w:r w:rsidRPr="00266172">
        <w:rPr>
          <w:rFonts w:asciiTheme="majorBidi" w:hAnsiTheme="majorBidi" w:cs="B Mitra" w:hint="cs"/>
          <w:rtl/>
          <w:lang w:bidi="fa-IR"/>
        </w:rPr>
        <w:t>ی</w:t>
      </w:r>
      <w:r w:rsidRPr="00266172">
        <w:rPr>
          <w:rFonts w:asciiTheme="majorBidi" w:hAnsiTheme="majorBidi" w:cs="B Mitra"/>
          <w:rtl/>
          <w:lang w:bidi="fa-IR"/>
        </w:rPr>
        <w:t xml:space="preserve"> فاصله و انرژ</w:t>
      </w:r>
      <w:r w:rsidRPr="00266172">
        <w:rPr>
          <w:rFonts w:asciiTheme="majorBidi" w:hAnsiTheme="majorBidi" w:cs="B Mitra" w:hint="cs"/>
          <w:rtl/>
          <w:lang w:bidi="fa-IR"/>
        </w:rPr>
        <w:t>ی</w:t>
      </w:r>
      <w:r w:rsidRPr="00266172">
        <w:rPr>
          <w:rFonts w:asciiTheme="majorBidi" w:hAnsiTheme="majorBidi" w:cs="B Mitra"/>
          <w:rtl/>
          <w:lang w:bidi="fa-IR"/>
        </w:rPr>
        <w:t xml:space="preserve"> برا</w:t>
      </w:r>
      <w:r w:rsidRPr="00266172">
        <w:rPr>
          <w:rFonts w:asciiTheme="majorBidi" w:hAnsiTheme="majorBidi" w:cs="B Mitra" w:hint="cs"/>
          <w:rtl/>
          <w:lang w:bidi="fa-IR"/>
        </w:rPr>
        <w:t>ی</w:t>
      </w:r>
      <w:r w:rsidRPr="00266172">
        <w:rPr>
          <w:rFonts w:asciiTheme="majorBidi" w:hAnsiTheme="majorBidi" w:cs="B Mitra"/>
          <w:rtl/>
          <w:lang w:bidi="fa-IR"/>
        </w:rPr>
        <w:t xml:space="preserve"> محاسبه بهتر</w:t>
      </w:r>
      <w:r w:rsidRPr="00266172">
        <w:rPr>
          <w:rFonts w:asciiTheme="majorBidi" w:hAnsiTheme="majorBidi" w:cs="B Mitra" w:hint="cs"/>
          <w:rtl/>
          <w:lang w:bidi="fa-IR"/>
        </w:rPr>
        <w:t>ی</w:t>
      </w:r>
      <w:r w:rsidRPr="00266172">
        <w:rPr>
          <w:rFonts w:asciiTheme="majorBidi" w:hAnsiTheme="majorBidi" w:cs="B Mitra" w:hint="eastAsia"/>
          <w:rtl/>
          <w:lang w:bidi="fa-IR"/>
        </w:rPr>
        <w:t>ن</w:t>
      </w:r>
      <w:r w:rsidRPr="00266172">
        <w:rPr>
          <w:rFonts w:asciiTheme="majorBidi" w:hAnsiTheme="majorBidi" w:cs="B Mitra"/>
          <w:rtl/>
          <w:lang w:bidi="fa-IR"/>
        </w:rPr>
        <w:t xml:space="preserve"> مس</w:t>
      </w:r>
      <w:r w:rsidRPr="00266172">
        <w:rPr>
          <w:rFonts w:asciiTheme="majorBidi" w:hAnsiTheme="majorBidi" w:cs="B Mitra" w:hint="cs"/>
          <w:rtl/>
          <w:lang w:bidi="fa-IR"/>
        </w:rPr>
        <w:t>ی</w:t>
      </w:r>
      <w:r w:rsidRPr="00266172">
        <w:rPr>
          <w:rFonts w:asciiTheme="majorBidi" w:hAnsiTheme="majorBidi" w:cs="B Mitra" w:hint="eastAsia"/>
          <w:rtl/>
          <w:lang w:bidi="fa-IR"/>
        </w:rPr>
        <w:t>ر</w:t>
      </w:r>
      <w:r w:rsidRPr="00266172">
        <w:rPr>
          <w:rFonts w:asciiTheme="majorBidi" w:hAnsiTheme="majorBidi" w:cs="B Mitra"/>
          <w:rtl/>
          <w:lang w:bidi="fa-IR"/>
        </w:rPr>
        <w:t xml:space="preserve"> استفاده م</w:t>
      </w:r>
      <w:r w:rsidRPr="00266172">
        <w:rPr>
          <w:rFonts w:asciiTheme="majorBidi" w:hAnsiTheme="majorBidi" w:cs="B Mitra" w:hint="cs"/>
          <w:rtl/>
          <w:lang w:bidi="fa-IR"/>
        </w:rPr>
        <w:t>ی‌</w:t>
      </w:r>
      <w:r w:rsidRPr="00266172">
        <w:rPr>
          <w:rFonts w:asciiTheme="majorBidi" w:hAnsiTheme="majorBidi" w:cs="B Mitra" w:hint="eastAsia"/>
          <w:rtl/>
          <w:lang w:bidi="fa-IR"/>
        </w:rPr>
        <w:t>کند</w:t>
      </w:r>
      <w:r w:rsidRPr="00266172">
        <w:rPr>
          <w:rFonts w:asciiTheme="majorBidi" w:hAnsiTheme="majorBidi" w:cs="B Mitra"/>
          <w:rtl/>
          <w:lang w:bidi="fa-IR"/>
        </w:rPr>
        <w:t xml:space="preserve"> و به هم</w:t>
      </w:r>
      <w:r w:rsidRPr="00266172">
        <w:rPr>
          <w:rFonts w:asciiTheme="majorBidi" w:hAnsiTheme="majorBidi" w:cs="B Mitra" w:hint="cs"/>
          <w:rtl/>
          <w:lang w:bidi="fa-IR"/>
        </w:rPr>
        <w:t>ی</w:t>
      </w:r>
      <w:r w:rsidRPr="00266172">
        <w:rPr>
          <w:rFonts w:asciiTheme="majorBidi" w:hAnsiTheme="majorBidi" w:cs="B Mitra" w:hint="eastAsia"/>
          <w:rtl/>
          <w:lang w:bidi="fa-IR"/>
        </w:rPr>
        <w:t>ن</w:t>
      </w:r>
      <w:r w:rsidRPr="00266172">
        <w:rPr>
          <w:rFonts w:asciiTheme="majorBidi" w:hAnsiTheme="majorBidi" w:cs="B Mitra"/>
          <w:rtl/>
          <w:lang w:bidi="fa-IR"/>
        </w:rPr>
        <w:t xml:space="preserve"> دل</w:t>
      </w:r>
      <w:r w:rsidRPr="00266172">
        <w:rPr>
          <w:rFonts w:asciiTheme="majorBidi" w:hAnsiTheme="majorBidi" w:cs="B Mitra" w:hint="cs"/>
          <w:rtl/>
          <w:lang w:bidi="fa-IR"/>
        </w:rPr>
        <w:t>ی</w:t>
      </w:r>
      <w:r w:rsidRPr="00266172">
        <w:rPr>
          <w:rFonts w:asciiTheme="majorBidi" w:hAnsiTheme="majorBidi" w:cs="B Mitra" w:hint="eastAsia"/>
          <w:rtl/>
          <w:lang w:bidi="fa-IR"/>
        </w:rPr>
        <w:t>ل</w:t>
      </w:r>
      <w:r w:rsidRPr="00266172">
        <w:rPr>
          <w:rFonts w:asciiTheme="majorBidi" w:hAnsiTheme="majorBidi" w:cs="B Mitra"/>
          <w:rtl/>
          <w:lang w:bidi="fa-IR"/>
        </w:rPr>
        <w:t xml:space="preserve"> زمان پردازش آن با</w:t>
      </w:r>
      <w:r w:rsidRPr="00266172">
        <w:rPr>
          <w:rFonts w:asciiTheme="majorBidi" w:hAnsiTheme="majorBidi" w:cs="B Mitra" w:hint="cs"/>
          <w:rtl/>
          <w:lang w:bidi="fa-IR"/>
        </w:rPr>
        <w:t>ی</w:t>
      </w:r>
      <w:r w:rsidRPr="00266172">
        <w:rPr>
          <w:rFonts w:asciiTheme="majorBidi" w:hAnsiTheme="majorBidi" w:cs="B Mitra" w:hint="eastAsia"/>
          <w:rtl/>
          <w:lang w:bidi="fa-IR"/>
        </w:rPr>
        <w:t>د</w:t>
      </w:r>
      <w:r w:rsidRPr="00266172">
        <w:rPr>
          <w:rFonts w:asciiTheme="majorBidi" w:hAnsiTheme="majorBidi" w:cs="B Mitra"/>
          <w:rtl/>
          <w:lang w:bidi="fa-IR"/>
        </w:rPr>
        <w:t xml:space="preserve"> ب</w:t>
      </w:r>
      <w:r w:rsidRPr="00266172">
        <w:rPr>
          <w:rFonts w:asciiTheme="majorBidi" w:hAnsiTheme="majorBidi" w:cs="B Mitra" w:hint="cs"/>
          <w:rtl/>
          <w:lang w:bidi="fa-IR"/>
        </w:rPr>
        <w:t>ی</w:t>
      </w:r>
      <w:r w:rsidRPr="00266172">
        <w:rPr>
          <w:rFonts w:asciiTheme="majorBidi" w:hAnsiTheme="majorBidi" w:cs="B Mitra" w:hint="eastAsia"/>
          <w:rtl/>
          <w:lang w:bidi="fa-IR"/>
        </w:rPr>
        <w:t>شتر</w:t>
      </w:r>
      <w:r w:rsidRPr="00266172">
        <w:rPr>
          <w:rFonts w:asciiTheme="majorBidi" w:hAnsiTheme="majorBidi" w:cs="B Mitra"/>
          <w:rtl/>
          <w:lang w:bidi="fa-IR"/>
        </w:rPr>
        <w:t xml:space="preserve"> از </w:t>
      </w:r>
      <w:r w:rsidRPr="00266172">
        <w:rPr>
          <w:rFonts w:asciiTheme="majorBidi" w:hAnsiTheme="majorBidi" w:cs="B Mitra"/>
          <w:rtl/>
          <w:lang w:bidi="fa-IR"/>
        </w:rPr>
        <w:lastRenderedPageBreak/>
        <w:t>پروت</w:t>
      </w:r>
      <w:r w:rsidRPr="00266172">
        <w:rPr>
          <w:rFonts w:asciiTheme="majorBidi" w:hAnsiTheme="majorBidi" w:cs="B Mitra" w:hint="eastAsia"/>
          <w:rtl/>
          <w:lang w:bidi="fa-IR"/>
        </w:rPr>
        <w:t>کل‌ها</w:t>
      </w:r>
      <w:r w:rsidRPr="00266172">
        <w:rPr>
          <w:rFonts w:asciiTheme="majorBidi" w:hAnsiTheme="majorBidi" w:cs="B Mitra" w:hint="cs"/>
          <w:rtl/>
          <w:lang w:bidi="fa-IR"/>
        </w:rPr>
        <w:t>ی</w:t>
      </w:r>
      <w:r w:rsidRPr="00266172">
        <w:rPr>
          <w:rFonts w:asciiTheme="majorBidi" w:hAnsiTheme="majorBidi" w:cs="B Mitra"/>
          <w:rtl/>
          <w:lang w:bidi="fa-IR"/>
        </w:rPr>
        <w:t xml:space="preserve"> ابتدا</w:t>
      </w:r>
      <w:r w:rsidRPr="00266172">
        <w:rPr>
          <w:rFonts w:asciiTheme="majorBidi" w:hAnsiTheme="majorBidi" w:cs="B Mitra" w:hint="cs"/>
          <w:rtl/>
          <w:lang w:bidi="fa-IR"/>
        </w:rPr>
        <w:t>یی</w:t>
      </w:r>
      <w:r w:rsidRPr="00266172">
        <w:rPr>
          <w:rFonts w:asciiTheme="majorBidi" w:hAnsiTheme="majorBidi" w:cs="B Mitra"/>
          <w:rtl/>
          <w:lang w:bidi="fa-IR"/>
        </w:rPr>
        <w:t xml:space="preserve"> از جمله </w:t>
      </w:r>
      <w:r w:rsidRPr="00266172">
        <w:rPr>
          <w:rFonts w:asciiTheme="majorBidi" w:hAnsiTheme="majorBidi" w:cs="B Mitra"/>
          <w:lang w:bidi="fa-IR"/>
        </w:rPr>
        <w:t>AODV</w:t>
      </w:r>
      <w:r w:rsidRPr="00266172">
        <w:rPr>
          <w:rFonts w:asciiTheme="majorBidi" w:hAnsiTheme="majorBidi" w:cs="B Mitra"/>
          <w:rtl/>
          <w:lang w:bidi="fa-IR"/>
        </w:rPr>
        <w:t xml:space="preserve"> و </w:t>
      </w:r>
      <w:r w:rsidRPr="00266172">
        <w:rPr>
          <w:rFonts w:asciiTheme="majorBidi" w:hAnsiTheme="majorBidi" w:cs="B Mitra"/>
          <w:lang w:bidi="fa-IR"/>
        </w:rPr>
        <w:t>AOMDV</w:t>
      </w:r>
      <w:r w:rsidRPr="00266172">
        <w:rPr>
          <w:rFonts w:asciiTheme="majorBidi" w:hAnsiTheme="majorBidi" w:cs="B Mitra"/>
          <w:rtl/>
          <w:lang w:bidi="fa-IR"/>
        </w:rPr>
        <w:t xml:space="preserve"> باشد که هر دو فقط از مع</w:t>
      </w:r>
      <w:r w:rsidRPr="00266172">
        <w:rPr>
          <w:rFonts w:asciiTheme="majorBidi" w:hAnsiTheme="majorBidi" w:cs="B Mitra" w:hint="cs"/>
          <w:rtl/>
          <w:lang w:bidi="fa-IR"/>
        </w:rPr>
        <w:t>ی</w:t>
      </w:r>
      <w:r w:rsidRPr="00266172">
        <w:rPr>
          <w:rFonts w:asciiTheme="majorBidi" w:hAnsiTheme="majorBidi" w:cs="B Mitra" w:hint="eastAsia"/>
          <w:rtl/>
          <w:lang w:bidi="fa-IR"/>
        </w:rPr>
        <w:t>ار</w:t>
      </w:r>
      <w:r w:rsidRPr="00266172">
        <w:rPr>
          <w:rFonts w:asciiTheme="majorBidi" w:hAnsiTheme="majorBidi" w:cs="B Mitra"/>
          <w:rtl/>
          <w:lang w:bidi="fa-IR"/>
        </w:rPr>
        <w:t xml:space="preserve"> تعداد هاب‌ها استفاده م</w:t>
      </w:r>
      <w:r w:rsidRPr="00266172">
        <w:rPr>
          <w:rFonts w:asciiTheme="majorBidi" w:hAnsiTheme="majorBidi" w:cs="B Mitra" w:hint="cs"/>
          <w:rtl/>
          <w:lang w:bidi="fa-IR"/>
        </w:rPr>
        <w:t>ی‌</w:t>
      </w:r>
      <w:r w:rsidRPr="00266172">
        <w:rPr>
          <w:rFonts w:asciiTheme="majorBidi" w:hAnsiTheme="majorBidi" w:cs="B Mitra" w:hint="eastAsia"/>
          <w:rtl/>
          <w:lang w:bidi="fa-IR"/>
        </w:rPr>
        <w:t>کنند</w:t>
      </w:r>
      <w:r w:rsidRPr="00266172">
        <w:rPr>
          <w:rFonts w:asciiTheme="majorBidi" w:hAnsiTheme="majorBidi" w:cs="B Mitra"/>
          <w:rtl/>
          <w:lang w:bidi="fa-IR"/>
        </w:rPr>
        <w:t>. با ا</w:t>
      </w:r>
      <w:r w:rsidRPr="00266172">
        <w:rPr>
          <w:rFonts w:asciiTheme="majorBidi" w:hAnsiTheme="majorBidi" w:cs="B Mitra" w:hint="cs"/>
          <w:rtl/>
          <w:lang w:bidi="fa-IR"/>
        </w:rPr>
        <w:t>ی</w:t>
      </w:r>
      <w:r w:rsidRPr="00266172">
        <w:rPr>
          <w:rFonts w:asciiTheme="majorBidi" w:hAnsiTheme="majorBidi" w:cs="B Mitra" w:hint="eastAsia"/>
          <w:rtl/>
          <w:lang w:bidi="fa-IR"/>
        </w:rPr>
        <w:t>ن</w:t>
      </w:r>
      <w:r w:rsidRPr="00266172">
        <w:rPr>
          <w:rFonts w:asciiTheme="majorBidi" w:hAnsiTheme="majorBidi" w:cs="B Mitra"/>
          <w:rtl/>
          <w:lang w:bidi="fa-IR"/>
        </w:rPr>
        <w:t xml:space="preserve"> حال، تاخ</w:t>
      </w:r>
      <w:r w:rsidRPr="00266172">
        <w:rPr>
          <w:rFonts w:asciiTheme="majorBidi" w:hAnsiTheme="majorBidi" w:cs="B Mitra" w:hint="cs"/>
          <w:rtl/>
          <w:lang w:bidi="fa-IR"/>
        </w:rPr>
        <w:t>ی</w:t>
      </w:r>
      <w:r w:rsidRPr="00266172">
        <w:rPr>
          <w:rFonts w:asciiTheme="majorBidi" w:hAnsiTheme="majorBidi" w:cs="B Mitra" w:hint="eastAsia"/>
          <w:rtl/>
          <w:lang w:bidi="fa-IR"/>
        </w:rPr>
        <w:t>ر</w:t>
      </w:r>
      <w:r w:rsidRPr="00266172">
        <w:rPr>
          <w:rFonts w:asciiTheme="majorBidi" w:hAnsiTheme="majorBidi" w:cs="B Mitra"/>
          <w:rtl/>
          <w:lang w:bidi="fa-IR"/>
        </w:rPr>
        <w:t xml:space="preserve"> </w:t>
      </w:r>
      <w:r>
        <w:rPr>
          <w:rFonts w:asciiTheme="majorBidi" w:hAnsiTheme="majorBidi" w:cs="B Mitra" w:hint="cs"/>
          <w:rtl/>
          <w:lang w:bidi="fa-IR"/>
        </w:rPr>
        <w:t>سراسری</w:t>
      </w:r>
      <w:r w:rsidRPr="00266172">
        <w:rPr>
          <w:rFonts w:asciiTheme="majorBidi" w:hAnsiTheme="majorBidi" w:cs="B Mitra"/>
          <w:rtl/>
          <w:lang w:bidi="fa-IR"/>
        </w:rPr>
        <w:t xml:space="preserve"> </w:t>
      </w:r>
      <w:r w:rsidRPr="00266172">
        <w:rPr>
          <w:rFonts w:asciiTheme="majorBidi" w:hAnsiTheme="majorBidi" w:cs="B Mitra"/>
          <w:lang w:bidi="fa-IR"/>
        </w:rPr>
        <w:t>FF-AOMDV</w:t>
      </w:r>
      <w:r w:rsidRPr="00266172">
        <w:rPr>
          <w:rFonts w:asciiTheme="majorBidi" w:hAnsiTheme="majorBidi" w:cs="B Mitra"/>
          <w:rtl/>
          <w:lang w:bidi="fa-IR"/>
        </w:rPr>
        <w:t xml:space="preserve"> کوتاهتر از سا</w:t>
      </w:r>
      <w:r w:rsidRPr="00266172">
        <w:rPr>
          <w:rFonts w:asciiTheme="majorBidi" w:hAnsiTheme="majorBidi" w:cs="B Mitra" w:hint="cs"/>
          <w:rtl/>
          <w:lang w:bidi="fa-IR"/>
        </w:rPr>
        <w:t>ی</w:t>
      </w:r>
      <w:r w:rsidRPr="00266172">
        <w:rPr>
          <w:rFonts w:asciiTheme="majorBidi" w:hAnsiTheme="majorBidi" w:cs="B Mitra" w:hint="eastAsia"/>
          <w:rtl/>
          <w:lang w:bidi="fa-IR"/>
        </w:rPr>
        <w:t>ر</w:t>
      </w:r>
      <w:r w:rsidRPr="00266172">
        <w:rPr>
          <w:rFonts w:asciiTheme="majorBidi" w:hAnsiTheme="majorBidi" w:cs="B Mitra"/>
          <w:rtl/>
          <w:lang w:bidi="fa-IR"/>
        </w:rPr>
        <w:t xml:space="preserve"> پروتکل‌ها است و ا</w:t>
      </w:r>
      <w:r w:rsidRPr="00266172">
        <w:rPr>
          <w:rFonts w:asciiTheme="majorBidi" w:hAnsiTheme="majorBidi" w:cs="B Mitra" w:hint="cs"/>
          <w:rtl/>
          <w:lang w:bidi="fa-IR"/>
        </w:rPr>
        <w:t>ی</w:t>
      </w:r>
      <w:r w:rsidRPr="00266172">
        <w:rPr>
          <w:rFonts w:asciiTheme="majorBidi" w:hAnsiTheme="majorBidi" w:cs="B Mitra" w:hint="eastAsia"/>
          <w:rtl/>
          <w:lang w:bidi="fa-IR"/>
        </w:rPr>
        <w:t>ن</w:t>
      </w:r>
      <w:r w:rsidRPr="00266172">
        <w:rPr>
          <w:rFonts w:asciiTheme="majorBidi" w:hAnsiTheme="majorBidi" w:cs="B Mitra"/>
          <w:rtl/>
          <w:lang w:bidi="fa-IR"/>
        </w:rPr>
        <w:t xml:space="preserve"> به دل</w:t>
      </w:r>
      <w:r w:rsidRPr="00266172">
        <w:rPr>
          <w:rFonts w:asciiTheme="majorBidi" w:hAnsiTheme="majorBidi" w:cs="B Mitra" w:hint="cs"/>
          <w:rtl/>
          <w:lang w:bidi="fa-IR"/>
        </w:rPr>
        <w:t>ی</w:t>
      </w:r>
      <w:r w:rsidRPr="00266172">
        <w:rPr>
          <w:rFonts w:asciiTheme="majorBidi" w:hAnsiTheme="majorBidi" w:cs="B Mitra" w:hint="eastAsia"/>
          <w:rtl/>
          <w:lang w:bidi="fa-IR"/>
        </w:rPr>
        <w:t>ل</w:t>
      </w:r>
      <w:r w:rsidRPr="00266172">
        <w:rPr>
          <w:rFonts w:asciiTheme="majorBidi" w:hAnsiTheme="majorBidi" w:cs="B Mitra"/>
          <w:rtl/>
          <w:lang w:bidi="fa-IR"/>
        </w:rPr>
        <w:t xml:space="preserve"> انتخاب مس</w:t>
      </w:r>
      <w:r w:rsidRPr="00266172">
        <w:rPr>
          <w:rFonts w:asciiTheme="majorBidi" w:hAnsiTheme="majorBidi" w:cs="B Mitra" w:hint="cs"/>
          <w:rtl/>
          <w:lang w:bidi="fa-IR"/>
        </w:rPr>
        <w:t>ی</w:t>
      </w:r>
      <w:r w:rsidRPr="00266172">
        <w:rPr>
          <w:rFonts w:asciiTheme="majorBidi" w:hAnsiTheme="majorBidi" w:cs="B Mitra" w:hint="eastAsia"/>
          <w:rtl/>
          <w:lang w:bidi="fa-IR"/>
        </w:rPr>
        <w:t>ر</w:t>
      </w:r>
      <w:r w:rsidRPr="00266172">
        <w:rPr>
          <w:rFonts w:asciiTheme="majorBidi" w:hAnsiTheme="majorBidi" w:cs="B Mitra"/>
          <w:rtl/>
          <w:lang w:bidi="fa-IR"/>
        </w:rPr>
        <w:t xml:space="preserve"> به</w:t>
      </w:r>
      <w:r w:rsidRPr="00266172">
        <w:rPr>
          <w:rFonts w:asciiTheme="majorBidi" w:hAnsiTheme="majorBidi" w:cs="B Mitra" w:hint="cs"/>
          <w:rtl/>
          <w:lang w:bidi="fa-IR"/>
        </w:rPr>
        <w:t>ی</w:t>
      </w:r>
      <w:r w:rsidRPr="00266172">
        <w:rPr>
          <w:rFonts w:asciiTheme="majorBidi" w:hAnsiTheme="majorBidi" w:cs="B Mitra" w:hint="eastAsia"/>
          <w:rtl/>
          <w:lang w:bidi="fa-IR"/>
        </w:rPr>
        <w:t>نه</w:t>
      </w:r>
      <w:r w:rsidRPr="00266172">
        <w:rPr>
          <w:rFonts w:asciiTheme="majorBidi" w:hAnsiTheme="majorBidi" w:cs="B Mitra"/>
          <w:rtl/>
          <w:lang w:bidi="fa-IR"/>
        </w:rPr>
        <w:t xml:space="preserve"> توسط </w:t>
      </w:r>
      <w:r w:rsidRPr="00266172">
        <w:rPr>
          <w:rFonts w:asciiTheme="majorBidi" w:hAnsiTheme="majorBidi" w:cs="B Mitra"/>
          <w:lang w:bidi="fa-IR"/>
        </w:rPr>
        <w:t>FF-AOMDV</w:t>
      </w:r>
      <w:r w:rsidRPr="00266172">
        <w:rPr>
          <w:rFonts w:asciiTheme="majorBidi" w:hAnsiTheme="majorBidi" w:cs="B Mitra"/>
          <w:rtl/>
          <w:lang w:bidi="fa-IR"/>
        </w:rPr>
        <w:t xml:space="preserve"> است که عملکرد شبکه را بهبود م</w:t>
      </w:r>
      <w:r w:rsidRPr="00266172">
        <w:rPr>
          <w:rFonts w:asciiTheme="majorBidi" w:hAnsiTheme="majorBidi" w:cs="B Mitra" w:hint="cs"/>
          <w:rtl/>
          <w:lang w:bidi="fa-IR"/>
        </w:rPr>
        <w:t>ی‌</w:t>
      </w:r>
      <w:r w:rsidRPr="00266172">
        <w:rPr>
          <w:rFonts w:asciiTheme="majorBidi" w:hAnsiTheme="majorBidi" w:cs="B Mitra" w:hint="eastAsia"/>
          <w:rtl/>
          <w:lang w:bidi="fa-IR"/>
        </w:rPr>
        <w:t>بخشد</w:t>
      </w:r>
      <w:r w:rsidRPr="00266172">
        <w:rPr>
          <w:rFonts w:asciiTheme="majorBidi" w:hAnsiTheme="majorBidi" w:cs="B Mitra"/>
          <w:rtl/>
          <w:lang w:bidi="fa-IR"/>
        </w:rPr>
        <w:t>. به طور م</w:t>
      </w:r>
      <w:r w:rsidRPr="00266172">
        <w:rPr>
          <w:rFonts w:asciiTheme="majorBidi" w:hAnsiTheme="majorBidi" w:cs="B Mitra" w:hint="eastAsia"/>
          <w:rtl/>
          <w:lang w:bidi="fa-IR"/>
        </w:rPr>
        <w:t>شابه</w:t>
      </w:r>
      <w:r w:rsidRPr="00266172">
        <w:rPr>
          <w:rFonts w:asciiTheme="majorBidi" w:hAnsiTheme="majorBidi" w:cs="B Mitra"/>
          <w:rtl/>
          <w:lang w:bidi="fa-IR"/>
        </w:rPr>
        <w:t xml:space="preserve"> و طبق معادله (6)، زمان پردازش پروتکل‌ها</w:t>
      </w:r>
      <w:r w:rsidRPr="00266172">
        <w:rPr>
          <w:rFonts w:asciiTheme="majorBidi" w:hAnsiTheme="majorBidi" w:cs="B Mitra" w:hint="cs"/>
          <w:rtl/>
          <w:lang w:bidi="fa-IR"/>
        </w:rPr>
        <w:t>ی</w:t>
      </w:r>
      <w:r w:rsidRPr="00266172">
        <w:rPr>
          <w:rFonts w:asciiTheme="majorBidi" w:hAnsiTheme="majorBidi" w:cs="B Mitra"/>
          <w:rtl/>
          <w:lang w:bidi="fa-IR"/>
        </w:rPr>
        <w:t xml:space="preserve"> ما ب</w:t>
      </w:r>
      <w:r w:rsidRPr="00266172">
        <w:rPr>
          <w:rFonts w:asciiTheme="majorBidi" w:hAnsiTheme="majorBidi" w:cs="B Mitra" w:hint="cs"/>
          <w:rtl/>
          <w:lang w:bidi="fa-IR"/>
        </w:rPr>
        <w:t>ی</w:t>
      </w:r>
      <w:r w:rsidRPr="00266172">
        <w:rPr>
          <w:rFonts w:asciiTheme="majorBidi" w:hAnsiTheme="majorBidi" w:cs="B Mitra" w:hint="eastAsia"/>
          <w:rtl/>
          <w:lang w:bidi="fa-IR"/>
        </w:rPr>
        <w:t>شتر</w:t>
      </w:r>
      <w:r w:rsidRPr="00266172">
        <w:rPr>
          <w:rFonts w:asciiTheme="majorBidi" w:hAnsiTheme="majorBidi" w:cs="B Mitra"/>
          <w:rtl/>
          <w:lang w:bidi="fa-IR"/>
        </w:rPr>
        <w:t xml:space="preserve"> از طرح‌ها</w:t>
      </w:r>
      <w:r w:rsidRPr="00266172">
        <w:rPr>
          <w:rFonts w:asciiTheme="majorBidi" w:hAnsiTheme="majorBidi" w:cs="B Mitra" w:hint="cs"/>
          <w:rtl/>
          <w:lang w:bidi="fa-IR"/>
        </w:rPr>
        <w:t>ی</w:t>
      </w:r>
      <w:r w:rsidRPr="00266172">
        <w:rPr>
          <w:rFonts w:asciiTheme="majorBidi" w:hAnsiTheme="majorBidi" w:cs="B Mitra"/>
          <w:rtl/>
          <w:lang w:bidi="fa-IR"/>
        </w:rPr>
        <w:t xml:space="preserve"> د</w:t>
      </w:r>
      <w:r w:rsidRPr="00266172">
        <w:rPr>
          <w:rFonts w:asciiTheme="majorBidi" w:hAnsiTheme="majorBidi" w:cs="B Mitra" w:hint="cs"/>
          <w:rtl/>
          <w:lang w:bidi="fa-IR"/>
        </w:rPr>
        <w:t>ی</w:t>
      </w:r>
      <w:r w:rsidRPr="00266172">
        <w:rPr>
          <w:rFonts w:asciiTheme="majorBidi" w:hAnsiTheme="majorBidi" w:cs="B Mitra" w:hint="eastAsia"/>
          <w:rtl/>
          <w:lang w:bidi="fa-IR"/>
        </w:rPr>
        <w:t>گر</w:t>
      </w:r>
      <w:r w:rsidRPr="00266172">
        <w:rPr>
          <w:rFonts w:asciiTheme="majorBidi" w:hAnsiTheme="majorBidi" w:cs="B Mitra"/>
          <w:rtl/>
          <w:lang w:bidi="fa-IR"/>
        </w:rPr>
        <w:t xml:space="preserve"> است، با ا</w:t>
      </w:r>
      <w:r w:rsidRPr="00266172">
        <w:rPr>
          <w:rFonts w:asciiTheme="majorBidi" w:hAnsiTheme="majorBidi" w:cs="B Mitra" w:hint="cs"/>
          <w:rtl/>
          <w:lang w:bidi="fa-IR"/>
        </w:rPr>
        <w:t>ی</w:t>
      </w:r>
      <w:r w:rsidRPr="00266172">
        <w:rPr>
          <w:rFonts w:asciiTheme="majorBidi" w:hAnsiTheme="majorBidi" w:cs="B Mitra" w:hint="eastAsia"/>
          <w:rtl/>
          <w:lang w:bidi="fa-IR"/>
        </w:rPr>
        <w:t>ن</w:t>
      </w:r>
      <w:r w:rsidRPr="00266172">
        <w:rPr>
          <w:rFonts w:asciiTheme="majorBidi" w:hAnsiTheme="majorBidi" w:cs="B Mitra"/>
          <w:rtl/>
          <w:lang w:bidi="fa-IR"/>
        </w:rPr>
        <w:t xml:space="preserve"> حال تاخ</w:t>
      </w:r>
      <w:r w:rsidRPr="00266172">
        <w:rPr>
          <w:rFonts w:asciiTheme="majorBidi" w:hAnsiTheme="majorBidi" w:cs="B Mitra" w:hint="cs"/>
          <w:rtl/>
          <w:lang w:bidi="fa-IR"/>
        </w:rPr>
        <w:t>ی</w:t>
      </w:r>
      <w:r w:rsidRPr="00266172">
        <w:rPr>
          <w:rFonts w:asciiTheme="majorBidi" w:hAnsiTheme="majorBidi" w:cs="B Mitra" w:hint="eastAsia"/>
          <w:rtl/>
          <w:lang w:bidi="fa-IR"/>
        </w:rPr>
        <w:t>ر</w:t>
      </w:r>
      <w:r w:rsidRPr="00266172">
        <w:rPr>
          <w:rFonts w:asciiTheme="majorBidi" w:hAnsiTheme="majorBidi" w:cs="B Mitra"/>
          <w:rtl/>
          <w:lang w:bidi="fa-IR"/>
        </w:rPr>
        <w:t xml:space="preserve"> </w:t>
      </w:r>
      <w:r>
        <w:rPr>
          <w:rFonts w:asciiTheme="majorBidi" w:hAnsiTheme="majorBidi" w:cs="B Mitra"/>
          <w:rtl/>
          <w:lang w:bidi="fa-IR"/>
        </w:rPr>
        <w:t>سراسری</w:t>
      </w:r>
      <w:r w:rsidRPr="00266172">
        <w:rPr>
          <w:rFonts w:asciiTheme="majorBidi" w:hAnsiTheme="majorBidi" w:cs="B Mitra"/>
          <w:rtl/>
          <w:lang w:bidi="fa-IR"/>
        </w:rPr>
        <w:t xml:space="preserve"> کوتاهتر از طرح‌ها</w:t>
      </w:r>
      <w:r w:rsidRPr="00266172">
        <w:rPr>
          <w:rFonts w:asciiTheme="majorBidi" w:hAnsiTheme="majorBidi" w:cs="B Mitra" w:hint="cs"/>
          <w:rtl/>
          <w:lang w:bidi="fa-IR"/>
        </w:rPr>
        <w:t>ی</w:t>
      </w:r>
      <w:r w:rsidRPr="00266172">
        <w:rPr>
          <w:rFonts w:asciiTheme="majorBidi" w:hAnsiTheme="majorBidi" w:cs="B Mitra"/>
          <w:rtl/>
          <w:lang w:bidi="fa-IR"/>
        </w:rPr>
        <w:t xml:space="preserve"> د</w:t>
      </w:r>
      <w:r w:rsidRPr="00266172">
        <w:rPr>
          <w:rFonts w:asciiTheme="majorBidi" w:hAnsiTheme="majorBidi" w:cs="B Mitra" w:hint="cs"/>
          <w:rtl/>
          <w:lang w:bidi="fa-IR"/>
        </w:rPr>
        <w:t>ی</w:t>
      </w:r>
      <w:r w:rsidRPr="00266172">
        <w:rPr>
          <w:rFonts w:asciiTheme="majorBidi" w:hAnsiTheme="majorBidi" w:cs="B Mitra" w:hint="eastAsia"/>
          <w:rtl/>
          <w:lang w:bidi="fa-IR"/>
        </w:rPr>
        <w:t>گر</w:t>
      </w:r>
      <w:r w:rsidRPr="00266172">
        <w:rPr>
          <w:rFonts w:asciiTheme="majorBidi" w:hAnsiTheme="majorBidi" w:cs="B Mitra"/>
          <w:rtl/>
          <w:lang w:bidi="fa-IR"/>
        </w:rPr>
        <w:t xml:space="preserve"> است و همانطور که در ز</w:t>
      </w:r>
      <w:r w:rsidRPr="00266172">
        <w:rPr>
          <w:rFonts w:asciiTheme="majorBidi" w:hAnsiTheme="majorBidi" w:cs="B Mitra" w:hint="cs"/>
          <w:rtl/>
          <w:lang w:bidi="fa-IR"/>
        </w:rPr>
        <w:t>ی</w:t>
      </w:r>
      <w:r w:rsidRPr="00266172">
        <w:rPr>
          <w:rFonts w:asciiTheme="majorBidi" w:hAnsiTheme="majorBidi" w:cs="B Mitra" w:hint="eastAsia"/>
          <w:rtl/>
          <w:lang w:bidi="fa-IR"/>
        </w:rPr>
        <w:t>ر</w:t>
      </w:r>
      <w:r w:rsidRPr="00266172">
        <w:rPr>
          <w:rFonts w:asciiTheme="majorBidi" w:hAnsiTheme="majorBidi" w:cs="B Mitra"/>
          <w:rtl/>
          <w:lang w:bidi="fa-IR"/>
        </w:rPr>
        <w:t xml:space="preserve"> توض</w:t>
      </w:r>
      <w:r w:rsidRPr="00266172">
        <w:rPr>
          <w:rFonts w:asciiTheme="majorBidi" w:hAnsiTheme="majorBidi" w:cs="B Mitra" w:hint="cs"/>
          <w:rtl/>
          <w:lang w:bidi="fa-IR"/>
        </w:rPr>
        <w:t>ی</w:t>
      </w:r>
      <w:r w:rsidRPr="00266172">
        <w:rPr>
          <w:rFonts w:asciiTheme="majorBidi" w:hAnsiTheme="majorBidi" w:cs="B Mitra" w:hint="eastAsia"/>
          <w:rtl/>
          <w:lang w:bidi="fa-IR"/>
        </w:rPr>
        <w:t>ح</w:t>
      </w:r>
      <w:r w:rsidRPr="00266172">
        <w:rPr>
          <w:rFonts w:asciiTheme="majorBidi" w:hAnsiTheme="majorBidi" w:cs="B Mitra"/>
          <w:rtl/>
          <w:lang w:bidi="fa-IR"/>
        </w:rPr>
        <w:t xml:space="preserve"> داده م</w:t>
      </w:r>
      <w:r w:rsidRPr="00266172">
        <w:rPr>
          <w:rFonts w:asciiTheme="majorBidi" w:hAnsiTheme="majorBidi" w:cs="B Mitra" w:hint="cs"/>
          <w:rtl/>
          <w:lang w:bidi="fa-IR"/>
        </w:rPr>
        <w:t>ی‌</w:t>
      </w:r>
      <w:r w:rsidRPr="00266172">
        <w:rPr>
          <w:rFonts w:asciiTheme="majorBidi" w:hAnsiTheme="majorBidi" w:cs="B Mitra" w:hint="eastAsia"/>
          <w:rtl/>
          <w:lang w:bidi="fa-IR"/>
        </w:rPr>
        <w:t>شود</w:t>
      </w:r>
      <w:r w:rsidRPr="00266172">
        <w:rPr>
          <w:rFonts w:asciiTheme="majorBidi" w:hAnsiTheme="majorBidi" w:cs="B Mitra"/>
          <w:rtl/>
          <w:lang w:bidi="fa-IR"/>
        </w:rPr>
        <w:t>. با سرعت حرکت 10 متر بر ثان</w:t>
      </w:r>
      <w:r w:rsidRPr="00266172">
        <w:rPr>
          <w:rFonts w:asciiTheme="majorBidi" w:hAnsiTheme="majorBidi" w:cs="B Mitra" w:hint="cs"/>
          <w:rtl/>
          <w:lang w:bidi="fa-IR"/>
        </w:rPr>
        <w:t>ی</w:t>
      </w:r>
      <w:r w:rsidRPr="00266172">
        <w:rPr>
          <w:rFonts w:asciiTheme="majorBidi" w:hAnsiTheme="majorBidi" w:cs="B Mitra" w:hint="eastAsia"/>
          <w:rtl/>
          <w:lang w:bidi="fa-IR"/>
        </w:rPr>
        <w:t>ه،</w:t>
      </w:r>
      <w:r w:rsidRPr="00266172">
        <w:rPr>
          <w:rFonts w:asciiTheme="majorBidi" w:hAnsiTheme="majorBidi" w:cs="B Mitra"/>
          <w:rtl/>
          <w:lang w:bidi="fa-IR"/>
        </w:rPr>
        <w:t xml:space="preserve"> شبکه اغلب پ</w:t>
      </w:r>
      <w:r w:rsidRPr="00266172">
        <w:rPr>
          <w:rFonts w:asciiTheme="majorBidi" w:hAnsiTheme="majorBidi" w:cs="B Mitra" w:hint="cs"/>
          <w:rtl/>
          <w:lang w:bidi="fa-IR"/>
        </w:rPr>
        <w:t>ی</w:t>
      </w:r>
      <w:r w:rsidRPr="00266172">
        <w:rPr>
          <w:rFonts w:asciiTheme="majorBidi" w:hAnsiTheme="majorBidi" w:cs="B Mitra" w:hint="eastAsia"/>
          <w:rtl/>
          <w:lang w:bidi="fa-IR"/>
        </w:rPr>
        <w:t>وندها</w:t>
      </w:r>
      <w:r w:rsidRPr="00266172">
        <w:rPr>
          <w:rFonts w:asciiTheme="majorBidi" w:hAnsiTheme="majorBidi" w:cs="B Mitra" w:hint="cs"/>
          <w:rtl/>
          <w:lang w:bidi="fa-IR"/>
        </w:rPr>
        <w:t>ی</w:t>
      </w:r>
      <w:r w:rsidRPr="00266172">
        <w:rPr>
          <w:rFonts w:asciiTheme="majorBidi" w:hAnsiTheme="majorBidi" w:cs="B Mitra"/>
          <w:rtl/>
          <w:lang w:bidi="fa-IR"/>
        </w:rPr>
        <w:t xml:space="preserve"> مع</w:t>
      </w:r>
      <w:r w:rsidRPr="00266172">
        <w:rPr>
          <w:rFonts w:asciiTheme="majorBidi" w:hAnsiTheme="majorBidi" w:cs="B Mitra" w:hint="cs"/>
          <w:rtl/>
          <w:lang w:bidi="fa-IR"/>
        </w:rPr>
        <w:t>ی</w:t>
      </w:r>
      <w:r w:rsidRPr="00266172">
        <w:rPr>
          <w:rFonts w:asciiTheme="majorBidi" w:hAnsiTheme="majorBidi" w:cs="B Mitra" w:hint="eastAsia"/>
          <w:rtl/>
          <w:lang w:bidi="fa-IR"/>
        </w:rPr>
        <w:t>وب</w:t>
      </w:r>
      <w:r w:rsidRPr="00266172">
        <w:rPr>
          <w:rFonts w:asciiTheme="majorBidi" w:hAnsiTheme="majorBidi" w:cs="B Mitra"/>
          <w:rtl/>
          <w:lang w:bidi="fa-IR"/>
        </w:rPr>
        <w:t xml:space="preserve"> دارد که منجر به وقفه‌ها</w:t>
      </w:r>
      <w:r w:rsidRPr="00266172">
        <w:rPr>
          <w:rFonts w:asciiTheme="majorBidi" w:hAnsiTheme="majorBidi" w:cs="B Mitra" w:hint="cs"/>
          <w:rtl/>
          <w:lang w:bidi="fa-IR"/>
        </w:rPr>
        <w:t>ی</w:t>
      </w:r>
      <w:r w:rsidRPr="00266172">
        <w:rPr>
          <w:rFonts w:asciiTheme="majorBidi" w:hAnsiTheme="majorBidi" w:cs="B Mitra"/>
          <w:rtl/>
          <w:lang w:bidi="fa-IR"/>
        </w:rPr>
        <w:t xml:space="preserve"> ا</w:t>
      </w:r>
      <w:r w:rsidRPr="00266172">
        <w:rPr>
          <w:rFonts w:asciiTheme="majorBidi" w:hAnsiTheme="majorBidi" w:cs="B Mitra" w:hint="eastAsia"/>
          <w:rtl/>
          <w:lang w:bidi="fa-IR"/>
        </w:rPr>
        <w:t>رتباط</w:t>
      </w:r>
      <w:r w:rsidRPr="00266172">
        <w:rPr>
          <w:rFonts w:asciiTheme="majorBidi" w:hAnsiTheme="majorBidi" w:cs="B Mitra" w:hint="cs"/>
          <w:rtl/>
          <w:lang w:bidi="fa-IR"/>
        </w:rPr>
        <w:t>ی</w:t>
      </w:r>
      <w:r w:rsidRPr="00266172">
        <w:rPr>
          <w:rFonts w:asciiTheme="majorBidi" w:hAnsiTheme="majorBidi" w:cs="B Mitra"/>
          <w:rtl/>
          <w:lang w:bidi="fa-IR"/>
        </w:rPr>
        <w:t xml:space="preserve"> داده و/</w:t>
      </w:r>
      <w:r w:rsidRPr="00266172">
        <w:rPr>
          <w:rFonts w:asciiTheme="majorBidi" w:hAnsiTheme="majorBidi" w:cs="B Mitra" w:hint="cs"/>
          <w:rtl/>
          <w:lang w:bidi="fa-IR"/>
        </w:rPr>
        <w:t>ی</w:t>
      </w:r>
      <w:r w:rsidRPr="00266172">
        <w:rPr>
          <w:rFonts w:asciiTheme="majorBidi" w:hAnsiTheme="majorBidi" w:cs="B Mitra" w:hint="eastAsia"/>
          <w:rtl/>
          <w:lang w:bidi="fa-IR"/>
        </w:rPr>
        <w:t>ا</w:t>
      </w:r>
      <w:r w:rsidRPr="00266172">
        <w:rPr>
          <w:rFonts w:asciiTheme="majorBidi" w:hAnsiTheme="majorBidi" w:cs="B Mitra"/>
          <w:rtl/>
          <w:lang w:bidi="fa-IR"/>
        </w:rPr>
        <w:t xml:space="preserve"> از دست رفتن تصادف</w:t>
      </w:r>
      <w:r w:rsidRPr="00266172">
        <w:rPr>
          <w:rFonts w:asciiTheme="majorBidi" w:hAnsiTheme="majorBidi" w:cs="B Mitra" w:hint="cs"/>
          <w:rtl/>
          <w:lang w:bidi="fa-IR"/>
        </w:rPr>
        <w:t>ی</w:t>
      </w:r>
      <w:r w:rsidRPr="00266172">
        <w:rPr>
          <w:rFonts w:asciiTheme="majorBidi" w:hAnsiTheme="majorBidi" w:cs="B Mitra"/>
          <w:rtl/>
          <w:lang w:bidi="fa-IR"/>
        </w:rPr>
        <w:t xml:space="preserve"> داده م</w:t>
      </w:r>
      <w:r w:rsidRPr="00266172">
        <w:rPr>
          <w:rFonts w:asciiTheme="majorBidi" w:hAnsiTheme="majorBidi" w:cs="B Mitra" w:hint="cs"/>
          <w:rtl/>
          <w:lang w:bidi="fa-IR"/>
        </w:rPr>
        <w:t>ی‌</w:t>
      </w:r>
      <w:r w:rsidRPr="00266172">
        <w:rPr>
          <w:rFonts w:asciiTheme="majorBidi" w:hAnsiTheme="majorBidi" w:cs="B Mitra" w:hint="eastAsia"/>
          <w:rtl/>
          <w:lang w:bidi="fa-IR"/>
        </w:rPr>
        <w:t>شود</w:t>
      </w:r>
      <w:r w:rsidRPr="00266172">
        <w:rPr>
          <w:rFonts w:asciiTheme="majorBidi" w:hAnsiTheme="majorBidi" w:cs="B Mitra"/>
          <w:rtl/>
          <w:lang w:bidi="fa-IR"/>
        </w:rPr>
        <w:t>. در ا</w:t>
      </w:r>
      <w:r w:rsidRPr="00266172">
        <w:rPr>
          <w:rFonts w:asciiTheme="majorBidi" w:hAnsiTheme="majorBidi" w:cs="B Mitra" w:hint="cs"/>
          <w:rtl/>
          <w:lang w:bidi="fa-IR"/>
        </w:rPr>
        <w:t>ی</w:t>
      </w:r>
      <w:r w:rsidRPr="00266172">
        <w:rPr>
          <w:rFonts w:asciiTheme="majorBidi" w:hAnsiTheme="majorBidi" w:cs="B Mitra" w:hint="eastAsia"/>
          <w:rtl/>
          <w:lang w:bidi="fa-IR"/>
        </w:rPr>
        <w:t>ن</w:t>
      </w:r>
      <w:r w:rsidRPr="00266172">
        <w:rPr>
          <w:rFonts w:asciiTheme="majorBidi" w:hAnsiTheme="majorBidi" w:cs="B Mitra"/>
          <w:rtl/>
          <w:lang w:bidi="fa-IR"/>
        </w:rPr>
        <w:t xml:space="preserve"> حالت، </w:t>
      </w:r>
      <w:r w:rsidRPr="00266172">
        <w:rPr>
          <w:rFonts w:asciiTheme="majorBidi" w:hAnsiTheme="majorBidi" w:cs="B Mitra"/>
          <w:lang w:bidi="fa-IR"/>
        </w:rPr>
        <w:t>AODV</w:t>
      </w:r>
      <w:r w:rsidRPr="00266172">
        <w:rPr>
          <w:rFonts w:asciiTheme="majorBidi" w:hAnsiTheme="majorBidi" w:cs="B Mitra"/>
          <w:rtl/>
          <w:lang w:bidi="fa-IR"/>
        </w:rPr>
        <w:t xml:space="preserve"> با</w:t>
      </w:r>
      <w:r w:rsidRPr="00266172">
        <w:rPr>
          <w:rFonts w:asciiTheme="majorBidi" w:hAnsiTheme="majorBidi" w:cs="B Mitra" w:hint="cs"/>
          <w:rtl/>
          <w:lang w:bidi="fa-IR"/>
        </w:rPr>
        <w:t>ی</w:t>
      </w:r>
      <w:r w:rsidRPr="00266172">
        <w:rPr>
          <w:rFonts w:asciiTheme="majorBidi" w:hAnsiTheme="majorBidi" w:cs="B Mitra" w:hint="eastAsia"/>
          <w:rtl/>
          <w:lang w:bidi="fa-IR"/>
        </w:rPr>
        <w:t>د</w:t>
      </w:r>
      <w:r w:rsidRPr="00266172">
        <w:rPr>
          <w:rFonts w:asciiTheme="majorBidi" w:hAnsiTheme="majorBidi" w:cs="B Mitra"/>
          <w:rtl/>
          <w:lang w:bidi="fa-IR"/>
        </w:rPr>
        <w:t xml:space="preserve"> </w:t>
      </w:r>
      <w:r w:rsidRPr="00266172">
        <w:rPr>
          <w:rFonts w:asciiTheme="majorBidi" w:hAnsiTheme="majorBidi" w:cs="B Mitra" w:hint="cs"/>
          <w:rtl/>
          <w:lang w:bidi="fa-IR"/>
        </w:rPr>
        <w:t>ی</w:t>
      </w:r>
      <w:r w:rsidRPr="00266172">
        <w:rPr>
          <w:rFonts w:asciiTheme="majorBidi" w:hAnsiTheme="majorBidi" w:cs="B Mitra" w:hint="eastAsia"/>
          <w:rtl/>
          <w:lang w:bidi="fa-IR"/>
        </w:rPr>
        <w:t>ک</w:t>
      </w:r>
      <w:r w:rsidRPr="00266172">
        <w:rPr>
          <w:rFonts w:asciiTheme="majorBidi" w:hAnsiTheme="majorBidi" w:cs="B Mitra"/>
          <w:rtl/>
          <w:lang w:bidi="fa-IR"/>
        </w:rPr>
        <w:t xml:space="preserve"> مس</w:t>
      </w:r>
      <w:r w:rsidRPr="00266172">
        <w:rPr>
          <w:rFonts w:asciiTheme="majorBidi" w:hAnsiTheme="majorBidi" w:cs="B Mitra" w:hint="cs"/>
          <w:rtl/>
          <w:lang w:bidi="fa-IR"/>
        </w:rPr>
        <w:t>ی</w:t>
      </w:r>
      <w:r w:rsidRPr="00266172">
        <w:rPr>
          <w:rFonts w:asciiTheme="majorBidi" w:hAnsiTheme="majorBidi" w:cs="B Mitra" w:hint="eastAsia"/>
          <w:rtl/>
          <w:lang w:bidi="fa-IR"/>
        </w:rPr>
        <w:t>ر</w:t>
      </w:r>
      <w:r w:rsidRPr="00266172">
        <w:rPr>
          <w:rFonts w:asciiTheme="majorBidi" w:hAnsiTheme="majorBidi" w:cs="B Mitra"/>
          <w:rtl/>
          <w:lang w:bidi="fa-IR"/>
        </w:rPr>
        <w:t xml:space="preserve"> جد</w:t>
      </w:r>
      <w:r w:rsidRPr="00266172">
        <w:rPr>
          <w:rFonts w:asciiTheme="majorBidi" w:hAnsiTheme="majorBidi" w:cs="B Mitra" w:hint="cs"/>
          <w:rtl/>
          <w:lang w:bidi="fa-IR"/>
        </w:rPr>
        <w:t>ی</w:t>
      </w:r>
      <w:r w:rsidRPr="00266172">
        <w:rPr>
          <w:rFonts w:asciiTheme="majorBidi" w:hAnsiTheme="majorBidi" w:cs="B Mitra" w:hint="eastAsia"/>
          <w:rtl/>
          <w:lang w:bidi="fa-IR"/>
        </w:rPr>
        <w:t>د</w:t>
      </w:r>
      <w:r w:rsidRPr="00266172">
        <w:rPr>
          <w:rFonts w:asciiTheme="majorBidi" w:hAnsiTheme="majorBidi" w:cs="B Mitra"/>
          <w:rtl/>
          <w:lang w:bidi="fa-IR"/>
        </w:rPr>
        <w:t xml:space="preserve"> پ</w:t>
      </w:r>
      <w:r w:rsidRPr="00266172">
        <w:rPr>
          <w:rFonts w:asciiTheme="majorBidi" w:hAnsiTheme="majorBidi" w:cs="B Mitra" w:hint="cs"/>
          <w:rtl/>
          <w:lang w:bidi="fa-IR"/>
        </w:rPr>
        <w:t>ی</w:t>
      </w:r>
      <w:r w:rsidRPr="00266172">
        <w:rPr>
          <w:rFonts w:asciiTheme="majorBidi" w:hAnsiTheme="majorBidi" w:cs="B Mitra" w:hint="eastAsia"/>
          <w:rtl/>
          <w:lang w:bidi="fa-IR"/>
        </w:rPr>
        <w:t>دا</w:t>
      </w:r>
      <w:r w:rsidRPr="00266172">
        <w:rPr>
          <w:rFonts w:asciiTheme="majorBidi" w:hAnsiTheme="majorBidi" w:cs="B Mitra"/>
          <w:rtl/>
          <w:lang w:bidi="fa-IR"/>
        </w:rPr>
        <w:t xml:space="preserve"> کند و ا</w:t>
      </w:r>
      <w:r w:rsidRPr="00266172">
        <w:rPr>
          <w:rFonts w:asciiTheme="majorBidi" w:hAnsiTheme="majorBidi" w:cs="B Mitra" w:hint="cs"/>
          <w:rtl/>
          <w:lang w:bidi="fa-IR"/>
        </w:rPr>
        <w:t>ی</w:t>
      </w:r>
      <w:r w:rsidRPr="00266172">
        <w:rPr>
          <w:rFonts w:asciiTheme="majorBidi" w:hAnsiTheme="majorBidi" w:cs="B Mitra" w:hint="eastAsia"/>
          <w:rtl/>
          <w:lang w:bidi="fa-IR"/>
        </w:rPr>
        <w:t>ن</w:t>
      </w:r>
      <w:r w:rsidRPr="00266172">
        <w:rPr>
          <w:rFonts w:asciiTheme="majorBidi" w:hAnsiTheme="majorBidi" w:cs="B Mitra"/>
          <w:rtl/>
          <w:lang w:bidi="fa-IR"/>
        </w:rPr>
        <w:t xml:space="preserve"> منجر به افزا</w:t>
      </w:r>
      <w:r w:rsidRPr="00266172">
        <w:rPr>
          <w:rFonts w:asciiTheme="majorBidi" w:hAnsiTheme="majorBidi" w:cs="B Mitra" w:hint="cs"/>
          <w:rtl/>
          <w:lang w:bidi="fa-IR"/>
        </w:rPr>
        <w:t>ی</w:t>
      </w:r>
      <w:r w:rsidRPr="00266172">
        <w:rPr>
          <w:rFonts w:asciiTheme="majorBidi" w:hAnsiTheme="majorBidi" w:cs="B Mitra" w:hint="eastAsia"/>
          <w:rtl/>
          <w:lang w:bidi="fa-IR"/>
        </w:rPr>
        <w:t>ش</w:t>
      </w:r>
      <w:r w:rsidRPr="00266172">
        <w:rPr>
          <w:rFonts w:asciiTheme="majorBidi" w:hAnsiTheme="majorBidi" w:cs="B Mitra"/>
          <w:rtl/>
          <w:lang w:bidi="fa-IR"/>
        </w:rPr>
        <w:t xml:space="preserve"> تاخ</w:t>
      </w:r>
      <w:r w:rsidRPr="00266172">
        <w:rPr>
          <w:rFonts w:asciiTheme="majorBidi" w:hAnsiTheme="majorBidi" w:cs="B Mitra" w:hint="cs"/>
          <w:rtl/>
          <w:lang w:bidi="fa-IR"/>
        </w:rPr>
        <w:t>ی</w:t>
      </w:r>
      <w:r w:rsidRPr="00266172">
        <w:rPr>
          <w:rFonts w:asciiTheme="majorBidi" w:hAnsiTheme="majorBidi" w:cs="B Mitra" w:hint="eastAsia"/>
          <w:rtl/>
          <w:lang w:bidi="fa-IR"/>
        </w:rPr>
        <w:t>ر</w:t>
      </w:r>
      <w:r w:rsidRPr="00266172">
        <w:rPr>
          <w:rFonts w:asciiTheme="majorBidi" w:hAnsiTheme="majorBidi" w:cs="B Mitra"/>
          <w:rtl/>
          <w:lang w:bidi="fa-IR"/>
        </w:rPr>
        <w:t xml:space="preserve"> </w:t>
      </w:r>
      <w:r w:rsidRPr="00266172">
        <w:rPr>
          <w:rFonts w:asciiTheme="majorBidi" w:hAnsiTheme="majorBidi" w:cs="B Mitra"/>
          <w:lang w:bidi="fa-IR"/>
        </w:rPr>
        <w:t>E2E</w:t>
      </w:r>
      <w:r w:rsidRPr="00266172">
        <w:rPr>
          <w:rFonts w:asciiTheme="majorBidi" w:hAnsiTheme="majorBidi" w:cs="B Mitra"/>
          <w:rtl/>
          <w:lang w:bidi="fa-IR"/>
        </w:rPr>
        <w:t xml:space="preserve"> خواهد شد. حت</w:t>
      </w:r>
      <w:r w:rsidRPr="00266172">
        <w:rPr>
          <w:rFonts w:asciiTheme="majorBidi" w:hAnsiTheme="majorBidi" w:cs="B Mitra" w:hint="cs"/>
          <w:rtl/>
          <w:lang w:bidi="fa-IR"/>
        </w:rPr>
        <w:t>ی</w:t>
      </w:r>
      <w:r w:rsidRPr="00266172">
        <w:rPr>
          <w:rFonts w:asciiTheme="majorBidi" w:hAnsiTheme="majorBidi" w:cs="B Mitra"/>
          <w:rtl/>
          <w:lang w:bidi="fa-IR"/>
        </w:rPr>
        <w:t xml:space="preserve"> در پروتکل‌ها</w:t>
      </w:r>
      <w:r w:rsidRPr="00266172">
        <w:rPr>
          <w:rFonts w:asciiTheme="majorBidi" w:hAnsiTheme="majorBidi" w:cs="B Mitra" w:hint="cs"/>
          <w:rtl/>
          <w:lang w:bidi="fa-IR"/>
        </w:rPr>
        <w:t>یی</w:t>
      </w:r>
      <w:r w:rsidRPr="00266172">
        <w:rPr>
          <w:rFonts w:asciiTheme="majorBidi" w:hAnsiTheme="majorBidi" w:cs="B Mitra"/>
          <w:rtl/>
          <w:lang w:bidi="fa-IR"/>
        </w:rPr>
        <w:t xml:space="preserve"> که مس</w:t>
      </w:r>
      <w:r w:rsidRPr="00266172">
        <w:rPr>
          <w:rFonts w:asciiTheme="majorBidi" w:hAnsiTheme="majorBidi" w:cs="B Mitra" w:hint="cs"/>
          <w:rtl/>
          <w:lang w:bidi="fa-IR"/>
        </w:rPr>
        <w:t>ی</w:t>
      </w:r>
      <w:r w:rsidRPr="00266172">
        <w:rPr>
          <w:rFonts w:asciiTheme="majorBidi" w:hAnsiTheme="majorBidi" w:cs="B Mitra" w:hint="eastAsia"/>
          <w:rtl/>
          <w:lang w:bidi="fa-IR"/>
        </w:rPr>
        <w:t>رها</w:t>
      </w:r>
      <w:r w:rsidRPr="00266172">
        <w:rPr>
          <w:rFonts w:asciiTheme="majorBidi" w:hAnsiTheme="majorBidi" w:cs="B Mitra" w:hint="cs"/>
          <w:rtl/>
          <w:lang w:bidi="fa-IR"/>
        </w:rPr>
        <w:t>ی</w:t>
      </w:r>
      <w:r w:rsidRPr="00266172">
        <w:rPr>
          <w:rFonts w:asciiTheme="majorBidi" w:hAnsiTheme="majorBidi" w:cs="B Mitra"/>
          <w:rtl/>
          <w:lang w:bidi="fa-IR"/>
        </w:rPr>
        <w:t xml:space="preserve"> چندگانه در دسترس هستند از جمله </w:t>
      </w:r>
      <w:r w:rsidRPr="00266172">
        <w:rPr>
          <w:rFonts w:asciiTheme="majorBidi" w:hAnsiTheme="majorBidi" w:cs="B Mitra"/>
          <w:lang w:bidi="fa-IR"/>
        </w:rPr>
        <w:t>AOMDV</w:t>
      </w:r>
      <w:r w:rsidRPr="00266172">
        <w:rPr>
          <w:rFonts w:asciiTheme="majorBidi" w:hAnsiTheme="majorBidi" w:cs="B Mitra"/>
          <w:rtl/>
          <w:lang w:bidi="fa-IR"/>
        </w:rPr>
        <w:t xml:space="preserve"> و </w:t>
      </w:r>
      <w:r w:rsidRPr="00266172">
        <w:rPr>
          <w:rFonts w:asciiTheme="majorBidi" w:hAnsiTheme="majorBidi" w:cs="B Mitra"/>
          <w:lang w:bidi="fa-IR"/>
        </w:rPr>
        <w:t>FF-AOMDV</w:t>
      </w:r>
      <w:r w:rsidRPr="00266172">
        <w:rPr>
          <w:rFonts w:asciiTheme="majorBidi" w:hAnsiTheme="majorBidi" w:cs="B Mitra"/>
          <w:rtl/>
          <w:lang w:bidi="fa-IR"/>
        </w:rPr>
        <w:t>، اغلب ن</w:t>
      </w:r>
      <w:r w:rsidRPr="00266172">
        <w:rPr>
          <w:rFonts w:asciiTheme="majorBidi" w:hAnsiTheme="majorBidi" w:cs="B Mitra" w:hint="cs"/>
          <w:rtl/>
          <w:lang w:bidi="fa-IR"/>
        </w:rPr>
        <w:t>ی</w:t>
      </w:r>
      <w:r w:rsidRPr="00266172">
        <w:rPr>
          <w:rFonts w:asciiTheme="majorBidi" w:hAnsiTheme="majorBidi" w:cs="B Mitra" w:hint="eastAsia"/>
          <w:rtl/>
          <w:lang w:bidi="fa-IR"/>
        </w:rPr>
        <w:t>از</w:t>
      </w:r>
      <w:r w:rsidRPr="00266172">
        <w:rPr>
          <w:rFonts w:asciiTheme="majorBidi" w:hAnsiTheme="majorBidi" w:cs="B Mitra"/>
          <w:rtl/>
          <w:lang w:bidi="fa-IR"/>
        </w:rPr>
        <w:t xml:space="preserve"> به انتقال دوباره بسته‌ها وجود خو</w:t>
      </w:r>
      <w:r w:rsidRPr="00266172">
        <w:rPr>
          <w:rFonts w:asciiTheme="majorBidi" w:hAnsiTheme="majorBidi" w:cs="B Mitra" w:hint="eastAsia"/>
          <w:rtl/>
          <w:lang w:bidi="fa-IR"/>
        </w:rPr>
        <w:t>اهد</w:t>
      </w:r>
      <w:r w:rsidRPr="00266172">
        <w:rPr>
          <w:rFonts w:asciiTheme="majorBidi" w:hAnsiTheme="majorBidi" w:cs="B Mitra"/>
          <w:rtl/>
          <w:lang w:bidi="fa-IR"/>
        </w:rPr>
        <w:t xml:space="preserve"> داشت به دل</w:t>
      </w:r>
      <w:r w:rsidRPr="00266172">
        <w:rPr>
          <w:rFonts w:asciiTheme="majorBidi" w:hAnsiTheme="majorBidi" w:cs="B Mitra" w:hint="cs"/>
          <w:rtl/>
          <w:lang w:bidi="fa-IR"/>
        </w:rPr>
        <w:t>ی</w:t>
      </w:r>
      <w:r w:rsidRPr="00266172">
        <w:rPr>
          <w:rFonts w:asciiTheme="majorBidi" w:hAnsiTheme="majorBidi" w:cs="B Mitra" w:hint="eastAsia"/>
          <w:rtl/>
          <w:lang w:bidi="fa-IR"/>
        </w:rPr>
        <w:t>ل</w:t>
      </w:r>
      <w:r w:rsidRPr="00266172">
        <w:rPr>
          <w:rFonts w:asciiTheme="majorBidi" w:hAnsiTheme="majorBidi" w:cs="B Mitra"/>
          <w:rtl/>
          <w:lang w:bidi="fa-IR"/>
        </w:rPr>
        <w:t xml:space="preserve"> حرکت گره‌ها و/</w:t>
      </w:r>
      <w:r w:rsidRPr="00266172">
        <w:rPr>
          <w:rFonts w:asciiTheme="majorBidi" w:hAnsiTheme="majorBidi" w:cs="B Mitra" w:hint="cs"/>
          <w:rtl/>
          <w:lang w:bidi="fa-IR"/>
        </w:rPr>
        <w:t>ی</w:t>
      </w:r>
      <w:r w:rsidRPr="00266172">
        <w:rPr>
          <w:rFonts w:asciiTheme="majorBidi" w:hAnsiTheme="majorBidi" w:cs="B Mitra" w:hint="eastAsia"/>
          <w:rtl/>
          <w:lang w:bidi="fa-IR"/>
        </w:rPr>
        <w:t>ا</w:t>
      </w:r>
      <w:r w:rsidRPr="00266172">
        <w:rPr>
          <w:rFonts w:asciiTheme="majorBidi" w:hAnsiTheme="majorBidi" w:cs="B Mitra"/>
          <w:rtl/>
          <w:lang w:bidi="fa-IR"/>
        </w:rPr>
        <w:t xml:space="preserve"> شلوغ</w:t>
      </w:r>
      <w:r w:rsidRPr="00266172">
        <w:rPr>
          <w:rFonts w:asciiTheme="majorBidi" w:hAnsiTheme="majorBidi" w:cs="B Mitra" w:hint="cs"/>
          <w:rtl/>
          <w:lang w:bidi="fa-IR"/>
        </w:rPr>
        <w:t>ی</w:t>
      </w:r>
      <w:r w:rsidRPr="00266172">
        <w:rPr>
          <w:rFonts w:asciiTheme="majorBidi" w:hAnsiTheme="majorBidi" w:cs="B Mitra"/>
          <w:rtl/>
          <w:lang w:bidi="fa-IR"/>
        </w:rPr>
        <w:t xml:space="preserve"> تراف</w:t>
      </w:r>
      <w:r w:rsidRPr="00266172">
        <w:rPr>
          <w:rFonts w:asciiTheme="majorBidi" w:hAnsiTheme="majorBidi" w:cs="B Mitra" w:hint="cs"/>
          <w:rtl/>
          <w:lang w:bidi="fa-IR"/>
        </w:rPr>
        <w:t>ی</w:t>
      </w:r>
      <w:r w:rsidRPr="00266172">
        <w:rPr>
          <w:rFonts w:asciiTheme="majorBidi" w:hAnsiTheme="majorBidi" w:cs="B Mitra" w:hint="eastAsia"/>
          <w:rtl/>
          <w:lang w:bidi="fa-IR"/>
        </w:rPr>
        <w:t>ک</w:t>
      </w:r>
      <w:r w:rsidRPr="00266172">
        <w:rPr>
          <w:rFonts w:asciiTheme="majorBidi" w:hAnsiTheme="majorBidi" w:cs="B Mitra"/>
          <w:rtl/>
          <w:lang w:bidi="fa-IR"/>
        </w:rPr>
        <w:t>. ا</w:t>
      </w:r>
      <w:r w:rsidRPr="00266172">
        <w:rPr>
          <w:rFonts w:asciiTheme="majorBidi" w:hAnsiTheme="majorBidi" w:cs="B Mitra" w:hint="cs"/>
          <w:rtl/>
          <w:lang w:bidi="fa-IR"/>
        </w:rPr>
        <w:t>ی</w:t>
      </w:r>
      <w:r w:rsidRPr="00266172">
        <w:rPr>
          <w:rFonts w:asciiTheme="majorBidi" w:hAnsiTheme="majorBidi" w:cs="B Mitra" w:hint="eastAsia"/>
          <w:rtl/>
          <w:lang w:bidi="fa-IR"/>
        </w:rPr>
        <w:t>ن</w:t>
      </w:r>
      <w:r w:rsidRPr="00266172">
        <w:rPr>
          <w:rFonts w:asciiTheme="majorBidi" w:hAnsiTheme="majorBidi" w:cs="B Mitra"/>
          <w:rtl/>
          <w:lang w:bidi="fa-IR"/>
        </w:rPr>
        <w:t xml:space="preserve"> ن</w:t>
      </w:r>
      <w:r w:rsidRPr="00266172">
        <w:rPr>
          <w:rFonts w:asciiTheme="majorBidi" w:hAnsiTheme="majorBidi" w:cs="B Mitra" w:hint="cs"/>
          <w:rtl/>
          <w:lang w:bidi="fa-IR"/>
        </w:rPr>
        <w:t>ی</w:t>
      </w:r>
      <w:r w:rsidRPr="00266172">
        <w:rPr>
          <w:rFonts w:asciiTheme="majorBidi" w:hAnsiTheme="majorBidi" w:cs="B Mitra" w:hint="eastAsia"/>
          <w:rtl/>
          <w:lang w:bidi="fa-IR"/>
        </w:rPr>
        <w:t>از</w:t>
      </w:r>
      <w:r w:rsidRPr="00266172">
        <w:rPr>
          <w:rFonts w:asciiTheme="majorBidi" w:hAnsiTheme="majorBidi" w:cs="B Mitra"/>
          <w:rtl/>
          <w:lang w:bidi="fa-IR"/>
        </w:rPr>
        <w:t xml:space="preserve"> به تاخ</w:t>
      </w:r>
      <w:r w:rsidRPr="00266172">
        <w:rPr>
          <w:rFonts w:asciiTheme="majorBidi" w:hAnsiTheme="majorBidi" w:cs="B Mitra" w:hint="cs"/>
          <w:rtl/>
          <w:lang w:bidi="fa-IR"/>
        </w:rPr>
        <w:t>ی</w:t>
      </w:r>
      <w:r w:rsidRPr="00266172">
        <w:rPr>
          <w:rFonts w:asciiTheme="majorBidi" w:hAnsiTheme="majorBidi" w:cs="B Mitra" w:hint="eastAsia"/>
          <w:rtl/>
          <w:lang w:bidi="fa-IR"/>
        </w:rPr>
        <w:t>ر</w:t>
      </w:r>
      <w:r w:rsidRPr="00266172">
        <w:rPr>
          <w:rFonts w:asciiTheme="majorBidi" w:hAnsiTheme="majorBidi" w:cs="B Mitra"/>
          <w:rtl/>
          <w:lang w:bidi="fa-IR"/>
        </w:rPr>
        <w:t xml:space="preserve"> زمان</w:t>
      </w:r>
      <w:r w:rsidRPr="00266172">
        <w:rPr>
          <w:rFonts w:asciiTheme="majorBidi" w:hAnsiTheme="majorBidi" w:cs="B Mitra" w:hint="cs"/>
          <w:rtl/>
          <w:lang w:bidi="fa-IR"/>
        </w:rPr>
        <w:t>ی</w:t>
      </w:r>
      <w:r w:rsidRPr="00266172">
        <w:rPr>
          <w:rFonts w:asciiTheme="majorBidi" w:hAnsiTheme="majorBidi" w:cs="B Mitra"/>
          <w:rtl/>
          <w:lang w:bidi="fa-IR"/>
        </w:rPr>
        <w:t xml:space="preserve"> ب</w:t>
      </w:r>
      <w:r w:rsidRPr="00266172">
        <w:rPr>
          <w:rFonts w:asciiTheme="majorBidi" w:hAnsiTheme="majorBidi" w:cs="B Mitra" w:hint="cs"/>
          <w:rtl/>
          <w:lang w:bidi="fa-IR"/>
        </w:rPr>
        <w:t>ی</w:t>
      </w:r>
      <w:r w:rsidRPr="00266172">
        <w:rPr>
          <w:rFonts w:asciiTheme="majorBidi" w:hAnsiTheme="majorBidi" w:cs="B Mitra" w:hint="eastAsia"/>
          <w:rtl/>
          <w:lang w:bidi="fa-IR"/>
        </w:rPr>
        <w:t>شتر</w:t>
      </w:r>
      <w:r w:rsidRPr="00266172">
        <w:rPr>
          <w:rFonts w:asciiTheme="majorBidi" w:hAnsiTheme="majorBidi" w:cs="B Mitra" w:hint="cs"/>
          <w:rtl/>
          <w:lang w:bidi="fa-IR"/>
        </w:rPr>
        <w:t>ی</w:t>
      </w:r>
      <w:r w:rsidRPr="00266172">
        <w:rPr>
          <w:rFonts w:asciiTheme="majorBidi" w:hAnsiTheme="majorBidi" w:cs="B Mitra"/>
          <w:rtl/>
          <w:lang w:bidi="fa-IR"/>
        </w:rPr>
        <w:t xml:space="preserve"> نسبت به مکان</w:t>
      </w:r>
      <w:r w:rsidRPr="00266172">
        <w:rPr>
          <w:rFonts w:asciiTheme="majorBidi" w:hAnsiTheme="majorBidi" w:cs="B Mitra" w:hint="cs"/>
          <w:rtl/>
          <w:lang w:bidi="fa-IR"/>
        </w:rPr>
        <w:t>ی</w:t>
      </w:r>
      <w:r w:rsidRPr="00266172">
        <w:rPr>
          <w:rFonts w:asciiTheme="majorBidi" w:hAnsiTheme="majorBidi" w:cs="B Mitra" w:hint="eastAsia"/>
          <w:rtl/>
          <w:lang w:bidi="fa-IR"/>
        </w:rPr>
        <w:t>زم</w:t>
      </w:r>
      <w:r w:rsidRPr="00266172">
        <w:rPr>
          <w:rFonts w:asciiTheme="majorBidi" w:hAnsiTheme="majorBidi" w:cs="B Mitra"/>
          <w:rtl/>
          <w:lang w:bidi="fa-IR"/>
        </w:rPr>
        <w:t xml:space="preserve"> ما دارد که مس</w:t>
      </w:r>
      <w:r w:rsidRPr="00266172">
        <w:rPr>
          <w:rFonts w:asciiTheme="majorBidi" w:hAnsiTheme="majorBidi" w:cs="B Mitra" w:hint="cs"/>
          <w:rtl/>
          <w:lang w:bidi="fa-IR"/>
        </w:rPr>
        <w:t>ی</w:t>
      </w:r>
      <w:r w:rsidRPr="00266172">
        <w:rPr>
          <w:rFonts w:asciiTheme="majorBidi" w:hAnsiTheme="majorBidi" w:cs="B Mitra" w:hint="eastAsia"/>
          <w:rtl/>
          <w:lang w:bidi="fa-IR"/>
        </w:rPr>
        <w:t>رها</w:t>
      </w:r>
      <w:r w:rsidRPr="00266172">
        <w:rPr>
          <w:rFonts w:asciiTheme="majorBidi" w:hAnsiTheme="majorBidi" w:cs="B Mitra" w:hint="cs"/>
          <w:rtl/>
          <w:lang w:bidi="fa-IR"/>
        </w:rPr>
        <w:t>ی</w:t>
      </w:r>
      <w:r w:rsidRPr="00266172">
        <w:rPr>
          <w:rFonts w:asciiTheme="majorBidi" w:hAnsiTheme="majorBidi" w:cs="B Mitra"/>
          <w:rtl/>
          <w:lang w:bidi="fa-IR"/>
        </w:rPr>
        <w:t xml:space="preserve"> کارآمد آن شامل بهتر</w:t>
      </w:r>
      <w:r w:rsidRPr="00266172">
        <w:rPr>
          <w:rFonts w:asciiTheme="majorBidi" w:hAnsiTheme="majorBidi" w:cs="B Mitra" w:hint="cs"/>
          <w:rtl/>
          <w:lang w:bidi="fa-IR"/>
        </w:rPr>
        <w:t>ی</w:t>
      </w:r>
      <w:r w:rsidRPr="00266172">
        <w:rPr>
          <w:rFonts w:asciiTheme="majorBidi" w:hAnsiTheme="majorBidi" w:cs="B Mitra" w:hint="eastAsia"/>
          <w:rtl/>
          <w:lang w:bidi="fa-IR"/>
        </w:rPr>
        <w:t>ن</w:t>
      </w:r>
      <w:r w:rsidRPr="00266172">
        <w:rPr>
          <w:rFonts w:asciiTheme="majorBidi" w:hAnsiTheme="majorBidi" w:cs="B Mitra"/>
          <w:rtl/>
          <w:lang w:bidi="fa-IR"/>
        </w:rPr>
        <w:t xml:space="preserve"> و مس</w:t>
      </w:r>
      <w:r w:rsidRPr="00266172">
        <w:rPr>
          <w:rFonts w:asciiTheme="majorBidi" w:hAnsiTheme="majorBidi" w:cs="B Mitra" w:hint="cs"/>
          <w:rtl/>
          <w:lang w:bidi="fa-IR"/>
        </w:rPr>
        <w:t>ی</w:t>
      </w:r>
      <w:r w:rsidRPr="00266172">
        <w:rPr>
          <w:rFonts w:asciiTheme="majorBidi" w:hAnsiTheme="majorBidi" w:cs="B Mitra" w:hint="eastAsia"/>
          <w:rtl/>
          <w:lang w:bidi="fa-IR"/>
        </w:rPr>
        <w:t>رها</w:t>
      </w:r>
      <w:r w:rsidRPr="00266172">
        <w:rPr>
          <w:rFonts w:asciiTheme="majorBidi" w:hAnsiTheme="majorBidi" w:cs="B Mitra" w:hint="cs"/>
          <w:rtl/>
          <w:lang w:bidi="fa-IR"/>
        </w:rPr>
        <w:t>ی</w:t>
      </w:r>
      <w:r w:rsidRPr="00266172">
        <w:rPr>
          <w:rFonts w:asciiTheme="majorBidi" w:hAnsiTheme="majorBidi" w:cs="B Mitra"/>
          <w:rtl/>
          <w:lang w:bidi="fa-IR"/>
        </w:rPr>
        <w:t xml:space="preserve"> جا</w:t>
      </w:r>
      <w:r w:rsidRPr="00266172">
        <w:rPr>
          <w:rFonts w:asciiTheme="majorBidi" w:hAnsiTheme="majorBidi" w:cs="B Mitra" w:hint="cs"/>
          <w:rtl/>
          <w:lang w:bidi="fa-IR"/>
        </w:rPr>
        <w:t>ی</w:t>
      </w:r>
      <w:r w:rsidRPr="00266172">
        <w:rPr>
          <w:rFonts w:asciiTheme="majorBidi" w:hAnsiTheme="majorBidi" w:cs="B Mitra" w:hint="eastAsia"/>
          <w:rtl/>
          <w:lang w:bidi="fa-IR"/>
        </w:rPr>
        <w:t>گز</w:t>
      </w:r>
      <w:r w:rsidRPr="00266172">
        <w:rPr>
          <w:rFonts w:asciiTheme="majorBidi" w:hAnsiTheme="majorBidi" w:cs="B Mitra" w:hint="cs"/>
          <w:rtl/>
          <w:lang w:bidi="fa-IR"/>
        </w:rPr>
        <w:t>ی</w:t>
      </w:r>
      <w:r w:rsidRPr="00266172">
        <w:rPr>
          <w:rFonts w:asciiTheme="majorBidi" w:hAnsiTheme="majorBidi" w:cs="B Mitra" w:hint="eastAsia"/>
          <w:rtl/>
          <w:lang w:bidi="fa-IR"/>
        </w:rPr>
        <w:t>ن</w:t>
      </w:r>
      <w:r w:rsidRPr="00266172">
        <w:rPr>
          <w:rFonts w:asciiTheme="majorBidi" w:hAnsiTheme="majorBidi" w:cs="B Mitra"/>
          <w:rtl/>
          <w:lang w:bidi="fa-IR"/>
        </w:rPr>
        <w:t xml:space="preserve"> از شلوغ</w:t>
      </w:r>
      <w:r w:rsidRPr="00266172">
        <w:rPr>
          <w:rFonts w:asciiTheme="majorBidi" w:hAnsiTheme="majorBidi" w:cs="B Mitra" w:hint="cs"/>
          <w:rtl/>
          <w:lang w:bidi="fa-IR"/>
        </w:rPr>
        <w:t>ی</w:t>
      </w:r>
      <w:r w:rsidRPr="00266172">
        <w:rPr>
          <w:rFonts w:asciiTheme="majorBidi" w:hAnsiTheme="majorBidi" w:cs="B Mitra"/>
          <w:rtl/>
          <w:lang w:bidi="fa-IR"/>
        </w:rPr>
        <w:t xml:space="preserve"> خوددار</w:t>
      </w:r>
      <w:r w:rsidRPr="00266172">
        <w:rPr>
          <w:rFonts w:asciiTheme="majorBidi" w:hAnsiTheme="majorBidi" w:cs="B Mitra" w:hint="cs"/>
          <w:rtl/>
          <w:lang w:bidi="fa-IR"/>
        </w:rPr>
        <w:t>ی</w:t>
      </w:r>
      <w:r w:rsidRPr="00266172">
        <w:rPr>
          <w:rFonts w:asciiTheme="majorBidi" w:hAnsiTheme="majorBidi" w:cs="B Mitra"/>
          <w:rtl/>
          <w:lang w:bidi="fa-IR"/>
        </w:rPr>
        <w:t xml:space="preserve"> م</w:t>
      </w:r>
      <w:r w:rsidRPr="00266172">
        <w:rPr>
          <w:rFonts w:asciiTheme="majorBidi" w:hAnsiTheme="majorBidi" w:cs="B Mitra" w:hint="cs"/>
          <w:rtl/>
          <w:lang w:bidi="fa-IR"/>
        </w:rPr>
        <w:t>ی‌</w:t>
      </w:r>
      <w:r w:rsidRPr="00266172">
        <w:rPr>
          <w:rFonts w:asciiTheme="majorBidi" w:hAnsiTheme="majorBidi" w:cs="B Mitra" w:hint="eastAsia"/>
          <w:rtl/>
          <w:lang w:bidi="fa-IR"/>
        </w:rPr>
        <w:t>کنند</w:t>
      </w:r>
      <w:r w:rsidRPr="00266172">
        <w:rPr>
          <w:rFonts w:asciiTheme="majorBidi" w:hAnsiTheme="majorBidi" w:cs="B Mitra"/>
          <w:rtl/>
          <w:lang w:bidi="fa-IR"/>
        </w:rPr>
        <w:t>. در ا</w:t>
      </w:r>
      <w:r w:rsidRPr="00266172">
        <w:rPr>
          <w:rFonts w:asciiTheme="majorBidi" w:hAnsiTheme="majorBidi" w:cs="B Mitra" w:hint="cs"/>
          <w:rtl/>
          <w:lang w:bidi="fa-IR"/>
        </w:rPr>
        <w:t>ی</w:t>
      </w:r>
      <w:r w:rsidRPr="00266172">
        <w:rPr>
          <w:rFonts w:asciiTheme="majorBidi" w:hAnsiTheme="majorBidi" w:cs="B Mitra" w:hint="eastAsia"/>
          <w:rtl/>
          <w:lang w:bidi="fa-IR"/>
        </w:rPr>
        <w:t>نجا،</w:t>
      </w:r>
      <w:r w:rsidRPr="00266172">
        <w:rPr>
          <w:rFonts w:asciiTheme="majorBidi" w:hAnsiTheme="majorBidi" w:cs="B Mitra"/>
          <w:rtl/>
          <w:lang w:bidi="fa-IR"/>
        </w:rPr>
        <w:t xml:space="preserve"> </w:t>
      </w:r>
      <w:r w:rsidRPr="00266172">
        <w:rPr>
          <w:rFonts w:asciiTheme="majorBidi" w:hAnsiTheme="majorBidi" w:cs="B Mitra"/>
          <w:lang w:bidi="fa-IR"/>
        </w:rPr>
        <w:t>AOMDV-FFn</w:t>
      </w:r>
      <w:r w:rsidRPr="00266172">
        <w:rPr>
          <w:rFonts w:asciiTheme="majorBidi" w:hAnsiTheme="majorBidi" w:cs="B Mitra"/>
          <w:rtl/>
          <w:lang w:bidi="fa-IR"/>
        </w:rPr>
        <w:t xml:space="preserve"> عملکرد </w:t>
      </w:r>
      <w:r w:rsidRPr="00266172">
        <w:rPr>
          <w:rFonts w:asciiTheme="majorBidi" w:hAnsiTheme="majorBidi" w:cs="B Mitra"/>
          <w:lang w:bidi="fa-IR"/>
        </w:rPr>
        <w:t>AOMDV-GA</w:t>
      </w:r>
      <w:r w:rsidRPr="00266172">
        <w:rPr>
          <w:rFonts w:asciiTheme="majorBidi" w:hAnsiTheme="majorBidi" w:cs="B Mitra"/>
          <w:rtl/>
          <w:lang w:bidi="fa-IR"/>
        </w:rPr>
        <w:t xml:space="preserve"> را برتر</w:t>
      </w:r>
      <w:r w:rsidRPr="00266172">
        <w:rPr>
          <w:rFonts w:asciiTheme="majorBidi" w:hAnsiTheme="majorBidi" w:cs="B Mitra" w:hint="cs"/>
          <w:rtl/>
          <w:lang w:bidi="fa-IR"/>
        </w:rPr>
        <w:t>ی</w:t>
      </w:r>
      <w:r w:rsidRPr="00266172">
        <w:rPr>
          <w:rFonts w:asciiTheme="majorBidi" w:hAnsiTheme="majorBidi" w:cs="B Mitra"/>
          <w:rtl/>
          <w:lang w:bidi="fa-IR"/>
        </w:rPr>
        <w:t xml:space="preserve"> م</w:t>
      </w:r>
      <w:r w:rsidRPr="00266172">
        <w:rPr>
          <w:rFonts w:asciiTheme="majorBidi" w:hAnsiTheme="majorBidi" w:cs="B Mitra" w:hint="cs"/>
          <w:rtl/>
          <w:lang w:bidi="fa-IR"/>
        </w:rPr>
        <w:t>ی‌</w:t>
      </w:r>
      <w:r w:rsidRPr="00266172">
        <w:rPr>
          <w:rFonts w:asciiTheme="majorBidi" w:hAnsiTheme="majorBidi" w:cs="B Mitra" w:hint="eastAsia"/>
          <w:rtl/>
          <w:lang w:bidi="fa-IR"/>
        </w:rPr>
        <w:t>دهد</w:t>
      </w:r>
      <w:r w:rsidRPr="00266172">
        <w:rPr>
          <w:rFonts w:asciiTheme="majorBidi" w:hAnsiTheme="majorBidi" w:cs="B Mitra"/>
          <w:rtl/>
          <w:lang w:bidi="fa-IR"/>
        </w:rPr>
        <w:t xml:space="preserve"> ز</w:t>
      </w:r>
      <w:r w:rsidRPr="00266172">
        <w:rPr>
          <w:rFonts w:asciiTheme="majorBidi" w:hAnsiTheme="majorBidi" w:cs="B Mitra" w:hint="cs"/>
          <w:rtl/>
          <w:lang w:bidi="fa-IR"/>
        </w:rPr>
        <w:t>ی</w:t>
      </w:r>
      <w:r w:rsidRPr="00266172">
        <w:rPr>
          <w:rFonts w:asciiTheme="majorBidi" w:hAnsiTheme="majorBidi" w:cs="B Mitra" w:hint="eastAsia"/>
          <w:rtl/>
          <w:lang w:bidi="fa-IR"/>
        </w:rPr>
        <w:t>را</w:t>
      </w:r>
      <w:r w:rsidRPr="00266172">
        <w:rPr>
          <w:rFonts w:asciiTheme="majorBidi" w:hAnsiTheme="majorBidi" w:cs="B Mitra"/>
          <w:rtl/>
          <w:lang w:bidi="fa-IR"/>
        </w:rPr>
        <w:t xml:space="preserve"> </w:t>
      </w:r>
      <w:r w:rsidRPr="00266172">
        <w:rPr>
          <w:rFonts w:asciiTheme="majorBidi" w:hAnsiTheme="majorBidi" w:cs="B Mitra"/>
          <w:lang w:bidi="fa-IR"/>
        </w:rPr>
        <w:t>AOMDV-FFn</w:t>
      </w:r>
      <w:r w:rsidRPr="00266172">
        <w:rPr>
          <w:rFonts w:asciiTheme="majorBidi" w:hAnsiTheme="majorBidi" w:cs="B Mitra"/>
          <w:rtl/>
          <w:lang w:bidi="fa-IR"/>
        </w:rPr>
        <w:t xml:space="preserve"> زمان تأخ</w:t>
      </w:r>
      <w:r w:rsidRPr="00266172">
        <w:rPr>
          <w:rFonts w:asciiTheme="majorBidi" w:hAnsiTheme="majorBidi" w:cs="B Mitra" w:hint="cs"/>
          <w:rtl/>
          <w:lang w:bidi="fa-IR"/>
        </w:rPr>
        <w:t>ی</w:t>
      </w:r>
      <w:r w:rsidRPr="00266172">
        <w:rPr>
          <w:rFonts w:asciiTheme="majorBidi" w:hAnsiTheme="majorBidi" w:cs="B Mitra"/>
          <w:rtl/>
          <w:lang w:bidi="fa-IR"/>
        </w:rPr>
        <w:t>ر را در انجام فرآ</w:t>
      </w:r>
      <w:r w:rsidRPr="00266172">
        <w:rPr>
          <w:rFonts w:asciiTheme="majorBidi" w:hAnsiTheme="majorBidi" w:cs="B Mitra" w:hint="cs"/>
          <w:rtl/>
          <w:lang w:bidi="fa-IR"/>
        </w:rPr>
        <w:t>ی</w:t>
      </w:r>
      <w:r w:rsidRPr="00266172">
        <w:rPr>
          <w:rFonts w:asciiTheme="majorBidi" w:hAnsiTheme="majorBidi" w:cs="B Mitra" w:hint="eastAsia"/>
          <w:rtl/>
          <w:lang w:bidi="fa-IR"/>
        </w:rPr>
        <w:t>ندها</w:t>
      </w:r>
      <w:r w:rsidRPr="00266172">
        <w:rPr>
          <w:rFonts w:asciiTheme="majorBidi" w:hAnsiTheme="majorBidi" w:cs="B Mitra" w:hint="cs"/>
          <w:rtl/>
          <w:lang w:bidi="fa-IR"/>
        </w:rPr>
        <w:t>ی</w:t>
      </w:r>
      <w:r w:rsidRPr="00266172">
        <w:rPr>
          <w:rFonts w:asciiTheme="majorBidi" w:hAnsiTheme="majorBidi" w:cs="B Mitra"/>
          <w:rtl/>
          <w:lang w:bidi="fa-IR"/>
        </w:rPr>
        <w:t xml:space="preserve"> تلاق</w:t>
      </w:r>
      <w:r w:rsidRPr="00266172">
        <w:rPr>
          <w:rFonts w:asciiTheme="majorBidi" w:hAnsiTheme="majorBidi" w:cs="B Mitra" w:hint="cs"/>
          <w:rtl/>
          <w:lang w:bidi="fa-IR"/>
        </w:rPr>
        <w:t>ی</w:t>
      </w:r>
      <w:r w:rsidRPr="00266172">
        <w:rPr>
          <w:rFonts w:asciiTheme="majorBidi" w:hAnsiTheme="majorBidi" w:cs="B Mitra"/>
          <w:rtl/>
          <w:lang w:bidi="fa-IR"/>
        </w:rPr>
        <w:t xml:space="preserve"> و جهش کاهش نم</w:t>
      </w:r>
      <w:r w:rsidRPr="00266172">
        <w:rPr>
          <w:rFonts w:asciiTheme="majorBidi" w:hAnsiTheme="majorBidi" w:cs="B Mitra" w:hint="cs"/>
          <w:rtl/>
          <w:lang w:bidi="fa-IR"/>
        </w:rPr>
        <w:t>ی‌</w:t>
      </w:r>
      <w:r w:rsidRPr="00266172">
        <w:rPr>
          <w:rFonts w:asciiTheme="majorBidi" w:hAnsiTheme="majorBidi" w:cs="B Mitra" w:hint="eastAsia"/>
          <w:rtl/>
          <w:lang w:bidi="fa-IR"/>
        </w:rPr>
        <w:t>دهد</w:t>
      </w:r>
      <w:r w:rsidRPr="00266172">
        <w:rPr>
          <w:rFonts w:asciiTheme="majorBidi" w:hAnsiTheme="majorBidi" w:cs="B Mitra"/>
          <w:rtl/>
          <w:lang w:bidi="fa-IR"/>
        </w:rPr>
        <w:t>. بنابرا</w:t>
      </w:r>
      <w:r w:rsidRPr="00266172">
        <w:rPr>
          <w:rFonts w:asciiTheme="majorBidi" w:hAnsiTheme="majorBidi" w:cs="B Mitra" w:hint="cs"/>
          <w:rtl/>
          <w:lang w:bidi="fa-IR"/>
        </w:rPr>
        <w:t>ی</w:t>
      </w:r>
      <w:r w:rsidRPr="00266172">
        <w:rPr>
          <w:rFonts w:asciiTheme="majorBidi" w:hAnsiTheme="majorBidi" w:cs="B Mitra" w:hint="eastAsia"/>
          <w:rtl/>
          <w:lang w:bidi="fa-IR"/>
        </w:rPr>
        <w:t>ن،</w:t>
      </w:r>
      <w:r w:rsidRPr="00266172">
        <w:rPr>
          <w:rFonts w:asciiTheme="majorBidi" w:hAnsiTheme="majorBidi" w:cs="B Mitra"/>
          <w:rtl/>
          <w:lang w:bidi="fa-IR"/>
        </w:rPr>
        <w:t xml:space="preserve"> فرآ</w:t>
      </w:r>
      <w:r w:rsidRPr="00266172">
        <w:rPr>
          <w:rFonts w:asciiTheme="majorBidi" w:hAnsiTheme="majorBidi" w:cs="B Mitra" w:hint="cs"/>
          <w:rtl/>
          <w:lang w:bidi="fa-IR"/>
        </w:rPr>
        <w:t>ی</w:t>
      </w:r>
      <w:r w:rsidRPr="00266172">
        <w:rPr>
          <w:rFonts w:asciiTheme="majorBidi" w:hAnsiTheme="majorBidi" w:cs="B Mitra" w:hint="eastAsia"/>
          <w:rtl/>
          <w:lang w:bidi="fa-IR"/>
        </w:rPr>
        <w:t>ند</w:t>
      </w:r>
      <w:r w:rsidRPr="00266172">
        <w:rPr>
          <w:rFonts w:asciiTheme="majorBidi" w:hAnsiTheme="majorBidi" w:cs="B Mitra"/>
          <w:rtl/>
          <w:lang w:bidi="fa-IR"/>
        </w:rPr>
        <w:t xml:space="preserve"> انتخاب بازمانده تعداد کمتر</w:t>
      </w:r>
      <w:r w:rsidRPr="00266172">
        <w:rPr>
          <w:rFonts w:asciiTheme="majorBidi" w:hAnsiTheme="majorBidi" w:cs="B Mitra" w:hint="cs"/>
          <w:rtl/>
          <w:lang w:bidi="fa-IR"/>
        </w:rPr>
        <w:t>ی</w:t>
      </w:r>
      <w:r w:rsidRPr="00266172">
        <w:rPr>
          <w:rFonts w:asciiTheme="majorBidi" w:hAnsiTheme="majorBidi" w:cs="B Mitra"/>
          <w:rtl/>
          <w:lang w:bidi="fa-IR"/>
        </w:rPr>
        <w:t xml:space="preserve"> از مس</w:t>
      </w:r>
      <w:r w:rsidRPr="00266172">
        <w:rPr>
          <w:rFonts w:asciiTheme="majorBidi" w:hAnsiTheme="majorBidi" w:cs="B Mitra" w:hint="cs"/>
          <w:rtl/>
          <w:lang w:bidi="fa-IR"/>
        </w:rPr>
        <w:t>ی</w:t>
      </w:r>
      <w:r w:rsidRPr="00266172">
        <w:rPr>
          <w:rFonts w:asciiTheme="majorBidi" w:hAnsiTheme="majorBidi" w:cs="B Mitra" w:hint="eastAsia"/>
          <w:rtl/>
          <w:lang w:bidi="fa-IR"/>
        </w:rPr>
        <w:t>رها</w:t>
      </w:r>
      <w:r w:rsidRPr="00266172">
        <w:rPr>
          <w:rFonts w:asciiTheme="majorBidi" w:hAnsiTheme="majorBidi" w:cs="B Mitra" w:hint="cs"/>
          <w:rtl/>
          <w:lang w:bidi="fa-IR"/>
        </w:rPr>
        <w:t>ی</w:t>
      </w:r>
      <w:r w:rsidRPr="00266172">
        <w:rPr>
          <w:rFonts w:asciiTheme="majorBidi" w:hAnsiTheme="majorBidi" w:cs="B Mitra"/>
          <w:rtl/>
          <w:lang w:bidi="fa-IR"/>
        </w:rPr>
        <w:t xml:space="preserve"> موجود را خواهد داشت، بنابرا</w:t>
      </w:r>
      <w:r w:rsidRPr="00266172">
        <w:rPr>
          <w:rFonts w:asciiTheme="majorBidi" w:hAnsiTheme="majorBidi" w:cs="B Mitra" w:hint="cs"/>
          <w:rtl/>
          <w:lang w:bidi="fa-IR"/>
        </w:rPr>
        <w:t>ی</w:t>
      </w:r>
      <w:r w:rsidRPr="00266172">
        <w:rPr>
          <w:rFonts w:asciiTheme="majorBidi" w:hAnsiTheme="majorBidi" w:cs="B Mitra" w:hint="eastAsia"/>
          <w:rtl/>
          <w:lang w:bidi="fa-IR"/>
        </w:rPr>
        <w:t>ن</w:t>
      </w:r>
      <w:r w:rsidRPr="00266172">
        <w:rPr>
          <w:rFonts w:asciiTheme="majorBidi" w:hAnsiTheme="majorBidi" w:cs="B Mitra"/>
          <w:rtl/>
          <w:lang w:bidi="fa-IR"/>
        </w:rPr>
        <w:t xml:space="preserve"> زمان پردازش کمتر خواهد بود.</w:t>
      </w:r>
    </w:p>
    <w:p w:rsidR="00266172" w:rsidRDefault="00266172" w:rsidP="00266172">
      <w:pPr>
        <w:bidi/>
        <w:jc w:val="both"/>
        <w:rPr>
          <w:rFonts w:asciiTheme="majorBidi" w:hAnsiTheme="majorBidi" w:cs="B Mitra"/>
          <w:rtl/>
          <w:lang w:bidi="fa-IR"/>
        </w:rPr>
      </w:pPr>
      <w:r>
        <w:rPr>
          <w:rFonts w:asciiTheme="majorBidi" w:hAnsiTheme="majorBidi" w:cs="B Mitra" w:hint="cs"/>
          <w:noProof/>
          <w:rtl/>
        </w:rPr>
        <w:drawing>
          <wp:inline distT="0" distB="0" distL="0" distR="0" wp14:anchorId="43143334" wp14:editId="78FD2BA7">
            <wp:extent cx="2743200" cy="20142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6-10 154633.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2014220"/>
                    </a:xfrm>
                    <a:prstGeom prst="rect">
                      <a:avLst/>
                    </a:prstGeom>
                  </pic:spPr>
                </pic:pic>
              </a:graphicData>
            </a:graphic>
          </wp:inline>
        </w:drawing>
      </w:r>
    </w:p>
    <w:p w:rsidR="00266172" w:rsidRDefault="00095DE3" w:rsidP="00266172">
      <w:pPr>
        <w:bidi/>
        <w:jc w:val="both"/>
        <w:rPr>
          <w:rFonts w:asciiTheme="majorBidi" w:hAnsiTheme="majorBidi" w:cs="B Mitra" w:hint="cs"/>
          <w:rtl/>
          <w:lang w:bidi="fa-IR"/>
        </w:rPr>
      </w:pPr>
      <w:r>
        <w:rPr>
          <w:rFonts w:asciiTheme="majorBidi" w:hAnsiTheme="majorBidi" w:cs="B Mitra" w:hint="cs"/>
          <w:rtl/>
          <w:lang w:bidi="fa-IR"/>
        </w:rPr>
        <w:t>د. مصرف انرژی</w:t>
      </w:r>
    </w:p>
    <w:p w:rsidR="00095DE3" w:rsidRDefault="00095DE3" w:rsidP="00095DE3">
      <w:pPr>
        <w:bidi/>
        <w:jc w:val="both"/>
        <w:rPr>
          <w:rFonts w:asciiTheme="majorBidi" w:hAnsiTheme="majorBidi" w:cs="B Mitra"/>
          <w:rtl/>
          <w:lang w:bidi="fa-IR"/>
        </w:rPr>
      </w:pPr>
      <w:r w:rsidRPr="00095DE3">
        <w:rPr>
          <w:rFonts w:asciiTheme="majorBidi" w:hAnsiTheme="majorBidi" w:cs="B Mitra"/>
          <w:rtl/>
          <w:lang w:bidi="fa-IR"/>
        </w:rPr>
        <w:t>نتا</w:t>
      </w:r>
      <w:r w:rsidRPr="00095DE3">
        <w:rPr>
          <w:rFonts w:asciiTheme="majorBidi" w:hAnsiTheme="majorBidi" w:cs="B Mitra" w:hint="cs"/>
          <w:rtl/>
          <w:lang w:bidi="fa-IR"/>
        </w:rPr>
        <w:t>ی</w:t>
      </w:r>
      <w:r w:rsidRPr="00095DE3">
        <w:rPr>
          <w:rFonts w:asciiTheme="majorBidi" w:hAnsiTheme="majorBidi" w:cs="B Mitra" w:hint="eastAsia"/>
          <w:rtl/>
          <w:lang w:bidi="fa-IR"/>
        </w:rPr>
        <w:t>ج</w:t>
      </w:r>
      <w:r w:rsidRPr="00095DE3">
        <w:rPr>
          <w:rFonts w:asciiTheme="majorBidi" w:hAnsiTheme="majorBidi" w:cs="B Mitra"/>
          <w:rtl/>
          <w:lang w:bidi="fa-IR"/>
        </w:rPr>
        <w:t xml:space="preserve"> مصرف انرژ</w:t>
      </w:r>
      <w:r w:rsidRPr="00095DE3">
        <w:rPr>
          <w:rFonts w:asciiTheme="majorBidi" w:hAnsiTheme="majorBidi" w:cs="B Mitra" w:hint="cs"/>
          <w:rtl/>
          <w:lang w:bidi="fa-IR"/>
        </w:rPr>
        <w:t>ی</w:t>
      </w:r>
      <w:r w:rsidRPr="00095DE3">
        <w:rPr>
          <w:rFonts w:asciiTheme="majorBidi" w:hAnsiTheme="majorBidi" w:cs="B Mitra"/>
          <w:rtl/>
          <w:lang w:bidi="fa-IR"/>
        </w:rPr>
        <w:t xml:space="preserve"> در شکل‌ها</w:t>
      </w:r>
      <w:r w:rsidRPr="00095DE3">
        <w:rPr>
          <w:rFonts w:asciiTheme="majorBidi" w:hAnsiTheme="majorBidi" w:cs="B Mitra" w:hint="cs"/>
          <w:rtl/>
          <w:lang w:bidi="fa-IR"/>
        </w:rPr>
        <w:t>ی</w:t>
      </w:r>
      <w:r w:rsidRPr="00095DE3">
        <w:rPr>
          <w:rFonts w:asciiTheme="majorBidi" w:hAnsiTheme="majorBidi" w:cs="B Mitra"/>
          <w:rtl/>
          <w:lang w:bidi="fa-IR"/>
        </w:rPr>
        <w:t xml:space="preserve"> ۱۶ و ۱۷ نشان داده شده است. هدف اصل</w:t>
      </w:r>
      <w:r w:rsidRPr="00095DE3">
        <w:rPr>
          <w:rFonts w:asciiTheme="majorBidi" w:hAnsiTheme="majorBidi" w:cs="B Mitra" w:hint="cs"/>
          <w:rtl/>
          <w:lang w:bidi="fa-IR"/>
        </w:rPr>
        <w:t>ی</w:t>
      </w:r>
      <w:r w:rsidRPr="00095DE3">
        <w:rPr>
          <w:rFonts w:asciiTheme="majorBidi" w:hAnsiTheme="majorBidi" w:cs="B Mitra"/>
          <w:rtl/>
          <w:lang w:bidi="fa-IR"/>
        </w:rPr>
        <w:t xml:space="preserve"> پروتکل‌ها</w:t>
      </w:r>
      <w:r w:rsidRPr="00095DE3">
        <w:rPr>
          <w:rFonts w:asciiTheme="majorBidi" w:hAnsiTheme="majorBidi" w:cs="B Mitra" w:hint="cs"/>
          <w:rtl/>
          <w:lang w:bidi="fa-IR"/>
        </w:rPr>
        <w:t>ی</w:t>
      </w:r>
      <w:r w:rsidRPr="00095DE3">
        <w:rPr>
          <w:rFonts w:asciiTheme="majorBidi" w:hAnsiTheme="majorBidi" w:cs="B Mitra"/>
          <w:rtl/>
          <w:lang w:bidi="fa-IR"/>
        </w:rPr>
        <w:t xml:space="preserve"> مس</w:t>
      </w:r>
      <w:r w:rsidRPr="00095DE3">
        <w:rPr>
          <w:rFonts w:asciiTheme="majorBidi" w:hAnsiTheme="majorBidi" w:cs="B Mitra" w:hint="cs"/>
          <w:rtl/>
          <w:lang w:bidi="fa-IR"/>
        </w:rPr>
        <w:t>ی</w:t>
      </w:r>
      <w:r w:rsidRPr="00095DE3">
        <w:rPr>
          <w:rFonts w:asciiTheme="majorBidi" w:hAnsiTheme="majorBidi" w:cs="B Mitra" w:hint="eastAsia"/>
          <w:rtl/>
          <w:lang w:bidi="fa-IR"/>
        </w:rPr>
        <w:t>ر</w:t>
      </w:r>
      <w:r w:rsidRPr="00095DE3">
        <w:rPr>
          <w:rFonts w:asciiTheme="majorBidi" w:hAnsiTheme="majorBidi" w:cs="B Mitra" w:hint="cs"/>
          <w:rtl/>
          <w:lang w:bidi="fa-IR"/>
        </w:rPr>
        <w:t>ی</w:t>
      </w:r>
      <w:r w:rsidRPr="00095DE3">
        <w:rPr>
          <w:rFonts w:asciiTheme="majorBidi" w:hAnsiTheme="majorBidi" w:cs="B Mitra" w:hint="eastAsia"/>
          <w:rtl/>
          <w:lang w:bidi="fa-IR"/>
        </w:rPr>
        <w:t>اب</w:t>
      </w:r>
      <w:r w:rsidRPr="00095DE3">
        <w:rPr>
          <w:rFonts w:asciiTheme="majorBidi" w:hAnsiTheme="majorBidi" w:cs="B Mitra" w:hint="cs"/>
          <w:rtl/>
          <w:lang w:bidi="fa-IR"/>
        </w:rPr>
        <w:t>ی</w:t>
      </w:r>
      <w:r w:rsidRPr="00095DE3">
        <w:rPr>
          <w:rFonts w:asciiTheme="majorBidi" w:hAnsiTheme="majorBidi" w:cs="B Mitra"/>
          <w:rtl/>
          <w:lang w:bidi="fa-IR"/>
        </w:rPr>
        <w:t xml:space="preserve"> ما انرژ</w:t>
      </w:r>
      <w:r w:rsidRPr="00095DE3">
        <w:rPr>
          <w:rFonts w:asciiTheme="majorBidi" w:hAnsiTheme="majorBidi" w:cs="B Mitra" w:hint="cs"/>
          <w:rtl/>
          <w:lang w:bidi="fa-IR"/>
        </w:rPr>
        <w:t>ی‌</w:t>
      </w:r>
      <w:r w:rsidRPr="00095DE3">
        <w:rPr>
          <w:rFonts w:asciiTheme="majorBidi" w:hAnsiTheme="majorBidi" w:cs="B Mitra" w:hint="eastAsia"/>
          <w:rtl/>
          <w:lang w:bidi="fa-IR"/>
        </w:rPr>
        <w:t>محور</w:t>
      </w:r>
      <w:r w:rsidRPr="00095DE3">
        <w:rPr>
          <w:rFonts w:asciiTheme="majorBidi" w:hAnsiTheme="majorBidi" w:cs="B Mitra"/>
          <w:rtl/>
          <w:lang w:bidi="fa-IR"/>
        </w:rPr>
        <w:t xml:space="preserve"> بودن است. </w:t>
      </w:r>
      <w:r w:rsidRPr="00095DE3">
        <w:rPr>
          <w:rFonts w:asciiTheme="majorBidi" w:hAnsiTheme="majorBidi" w:cs="B Mitra"/>
          <w:lang w:bidi="fa-IR"/>
        </w:rPr>
        <w:t>AOMDV-GA</w:t>
      </w:r>
      <w:r w:rsidRPr="00095DE3">
        <w:rPr>
          <w:rFonts w:asciiTheme="majorBidi" w:hAnsiTheme="majorBidi" w:cs="B Mitra"/>
          <w:rtl/>
          <w:lang w:bidi="fa-IR"/>
        </w:rPr>
        <w:t xml:space="preserve"> در اصلاح انرژ</w:t>
      </w:r>
      <w:r w:rsidRPr="00095DE3">
        <w:rPr>
          <w:rFonts w:asciiTheme="majorBidi" w:hAnsiTheme="majorBidi" w:cs="B Mitra" w:hint="cs"/>
          <w:rtl/>
          <w:lang w:bidi="fa-IR"/>
        </w:rPr>
        <w:t>ی</w:t>
      </w:r>
      <w:r w:rsidRPr="00095DE3">
        <w:rPr>
          <w:rFonts w:asciiTheme="majorBidi" w:hAnsiTheme="majorBidi" w:cs="B Mitra"/>
          <w:rtl/>
          <w:lang w:bidi="fa-IR"/>
        </w:rPr>
        <w:t xml:space="preserve"> نسبت به سا</w:t>
      </w:r>
      <w:r w:rsidRPr="00095DE3">
        <w:rPr>
          <w:rFonts w:asciiTheme="majorBidi" w:hAnsiTheme="majorBidi" w:cs="B Mitra" w:hint="cs"/>
          <w:rtl/>
          <w:lang w:bidi="fa-IR"/>
        </w:rPr>
        <w:t>ی</w:t>
      </w:r>
      <w:r w:rsidRPr="00095DE3">
        <w:rPr>
          <w:rFonts w:asciiTheme="majorBidi" w:hAnsiTheme="majorBidi" w:cs="B Mitra" w:hint="eastAsia"/>
          <w:rtl/>
          <w:lang w:bidi="fa-IR"/>
        </w:rPr>
        <w:t>ر</w:t>
      </w:r>
      <w:r w:rsidRPr="00095DE3">
        <w:rPr>
          <w:rFonts w:asciiTheme="majorBidi" w:hAnsiTheme="majorBidi" w:cs="B Mitra"/>
          <w:rtl/>
          <w:lang w:bidi="fa-IR"/>
        </w:rPr>
        <w:t xml:space="preserve"> پروتکل‌ها بهتر عمل م</w:t>
      </w:r>
      <w:r w:rsidRPr="00095DE3">
        <w:rPr>
          <w:rFonts w:asciiTheme="majorBidi" w:hAnsiTheme="majorBidi" w:cs="B Mitra" w:hint="cs"/>
          <w:rtl/>
          <w:lang w:bidi="fa-IR"/>
        </w:rPr>
        <w:t>ی‌</w:t>
      </w:r>
      <w:r w:rsidRPr="00095DE3">
        <w:rPr>
          <w:rFonts w:asciiTheme="majorBidi" w:hAnsiTheme="majorBidi" w:cs="B Mitra" w:hint="eastAsia"/>
          <w:rtl/>
          <w:lang w:bidi="fa-IR"/>
        </w:rPr>
        <w:t>کند</w:t>
      </w:r>
      <w:r w:rsidRPr="00095DE3">
        <w:rPr>
          <w:rFonts w:asciiTheme="majorBidi" w:hAnsiTheme="majorBidi" w:cs="B Mitra"/>
          <w:rtl/>
          <w:lang w:bidi="fa-IR"/>
        </w:rPr>
        <w:t>. انرژ</w:t>
      </w:r>
      <w:r w:rsidRPr="00095DE3">
        <w:rPr>
          <w:rFonts w:asciiTheme="majorBidi" w:hAnsiTheme="majorBidi" w:cs="B Mitra" w:hint="cs"/>
          <w:rtl/>
          <w:lang w:bidi="fa-IR"/>
        </w:rPr>
        <w:t>ی</w:t>
      </w:r>
      <w:r w:rsidRPr="00095DE3">
        <w:rPr>
          <w:rFonts w:asciiTheme="majorBidi" w:hAnsiTheme="majorBidi" w:cs="B Mitra"/>
          <w:rtl/>
          <w:lang w:bidi="fa-IR"/>
        </w:rPr>
        <w:t xml:space="preserve"> در گره‌ها</w:t>
      </w:r>
      <w:r w:rsidRPr="00095DE3">
        <w:rPr>
          <w:rFonts w:asciiTheme="majorBidi" w:hAnsiTheme="majorBidi" w:cs="B Mitra" w:hint="cs"/>
          <w:rtl/>
          <w:lang w:bidi="fa-IR"/>
        </w:rPr>
        <w:t>ی</w:t>
      </w:r>
      <w:r w:rsidRPr="00095DE3">
        <w:rPr>
          <w:rFonts w:asciiTheme="majorBidi" w:hAnsiTheme="majorBidi" w:cs="B Mitra"/>
          <w:rtl/>
          <w:lang w:bidi="fa-IR"/>
        </w:rPr>
        <w:t xml:space="preserve"> </w:t>
      </w:r>
      <w:r w:rsidRPr="00095DE3">
        <w:rPr>
          <w:rFonts w:asciiTheme="majorBidi" w:hAnsiTheme="majorBidi" w:cs="B Mitra"/>
          <w:lang w:bidi="fa-IR"/>
        </w:rPr>
        <w:t>MANET</w:t>
      </w:r>
      <w:r w:rsidRPr="00095DE3">
        <w:rPr>
          <w:rFonts w:asciiTheme="majorBidi" w:hAnsiTheme="majorBidi" w:cs="B Mitra"/>
          <w:rtl/>
          <w:lang w:bidi="fa-IR"/>
        </w:rPr>
        <w:t xml:space="preserve"> اصل</w:t>
      </w:r>
      <w:r w:rsidRPr="00095DE3">
        <w:rPr>
          <w:rFonts w:asciiTheme="majorBidi" w:hAnsiTheme="majorBidi" w:cs="B Mitra" w:hint="cs"/>
          <w:rtl/>
          <w:lang w:bidi="fa-IR"/>
        </w:rPr>
        <w:t>ی‌</w:t>
      </w:r>
      <w:r w:rsidRPr="00095DE3">
        <w:rPr>
          <w:rFonts w:asciiTheme="majorBidi" w:hAnsiTheme="majorBidi" w:cs="B Mitra" w:hint="eastAsia"/>
          <w:rtl/>
          <w:lang w:bidi="fa-IR"/>
        </w:rPr>
        <w:t>تر</w:t>
      </w:r>
      <w:r w:rsidRPr="00095DE3">
        <w:rPr>
          <w:rFonts w:asciiTheme="majorBidi" w:hAnsiTheme="majorBidi" w:cs="B Mitra" w:hint="cs"/>
          <w:rtl/>
          <w:lang w:bidi="fa-IR"/>
        </w:rPr>
        <w:t>ی</w:t>
      </w:r>
      <w:r w:rsidRPr="00095DE3">
        <w:rPr>
          <w:rFonts w:asciiTheme="majorBidi" w:hAnsiTheme="majorBidi" w:cs="B Mitra" w:hint="eastAsia"/>
          <w:rtl/>
          <w:lang w:bidi="fa-IR"/>
        </w:rPr>
        <w:t>ن</w:t>
      </w:r>
      <w:r w:rsidRPr="00095DE3">
        <w:rPr>
          <w:rFonts w:asciiTheme="majorBidi" w:hAnsiTheme="majorBidi" w:cs="B Mitra"/>
          <w:rtl/>
          <w:lang w:bidi="fa-IR"/>
        </w:rPr>
        <w:t xml:space="preserve"> بخش آن در ارسال، پردازش </w:t>
      </w:r>
      <w:r w:rsidRPr="00095DE3">
        <w:rPr>
          <w:rFonts w:asciiTheme="majorBidi" w:hAnsiTheme="majorBidi" w:cs="B Mitra" w:hint="cs"/>
          <w:rtl/>
          <w:lang w:bidi="fa-IR"/>
        </w:rPr>
        <w:t>ی</w:t>
      </w:r>
      <w:r w:rsidRPr="00095DE3">
        <w:rPr>
          <w:rFonts w:asciiTheme="majorBidi" w:hAnsiTheme="majorBidi" w:cs="B Mitra" w:hint="eastAsia"/>
          <w:rtl/>
          <w:lang w:bidi="fa-IR"/>
        </w:rPr>
        <w:t>ا</w:t>
      </w:r>
      <w:r w:rsidRPr="00095DE3">
        <w:rPr>
          <w:rFonts w:asciiTheme="majorBidi" w:hAnsiTheme="majorBidi" w:cs="B Mitra"/>
          <w:rtl/>
          <w:lang w:bidi="fa-IR"/>
        </w:rPr>
        <w:t xml:space="preserve"> انتقال بسته‌ها (داده </w:t>
      </w:r>
      <w:r w:rsidRPr="00095DE3">
        <w:rPr>
          <w:rFonts w:asciiTheme="majorBidi" w:hAnsiTheme="majorBidi" w:cs="B Mitra" w:hint="cs"/>
          <w:rtl/>
          <w:lang w:bidi="fa-IR"/>
        </w:rPr>
        <w:t>ی</w:t>
      </w:r>
      <w:r w:rsidRPr="00095DE3">
        <w:rPr>
          <w:rFonts w:asciiTheme="majorBidi" w:hAnsiTheme="majorBidi" w:cs="B Mitra" w:hint="eastAsia"/>
          <w:rtl/>
          <w:lang w:bidi="fa-IR"/>
        </w:rPr>
        <w:t>ا</w:t>
      </w:r>
      <w:r w:rsidRPr="00095DE3">
        <w:rPr>
          <w:rFonts w:asciiTheme="majorBidi" w:hAnsiTheme="majorBidi" w:cs="B Mitra"/>
          <w:rtl/>
          <w:lang w:bidi="fa-IR"/>
        </w:rPr>
        <w:t xml:space="preserve"> </w:t>
      </w:r>
      <w:r w:rsidRPr="00095DE3">
        <w:rPr>
          <w:rFonts w:asciiTheme="majorBidi" w:hAnsiTheme="majorBidi" w:cs="B Mitra" w:hint="eastAsia"/>
          <w:rtl/>
          <w:lang w:bidi="fa-IR"/>
        </w:rPr>
        <w:t>مس</w:t>
      </w:r>
      <w:r w:rsidRPr="00095DE3">
        <w:rPr>
          <w:rFonts w:asciiTheme="majorBidi" w:hAnsiTheme="majorBidi" w:cs="B Mitra" w:hint="cs"/>
          <w:rtl/>
          <w:lang w:bidi="fa-IR"/>
        </w:rPr>
        <w:t>ی</w:t>
      </w:r>
      <w:r w:rsidRPr="00095DE3">
        <w:rPr>
          <w:rFonts w:asciiTheme="majorBidi" w:hAnsiTheme="majorBidi" w:cs="B Mitra" w:hint="eastAsia"/>
          <w:rtl/>
          <w:lang w:bidi="fa-IR"/>
        </w:rPr>
        <w:t>ر</w:t>
      </w:r>
      <w:r w:rsidRPr="00095DE3">
        <w:rPr>
          <w:rFonts w:asciiTheme="majorBidi" w:hAnsiTheme="majorBidi" w:cs="B Mitra" w:hint="cs"/>
          <w:rtl/>
          <w:lang w:bidi="fa-IR"/>
        </w:rPr>
        <w:t>ی</w:t>
      </w:r>
      <w:r w:rsidRPr="00095DE3">
        <w:rPr>
          <w:rFonts w:asciiTheme="majorBidi" w:hAnsiTheme="majorBidi" w:cs="B Mitra" w:hint="eastAsia"/>
          <w:rtl/>
          <w:lang w:bidi="fa-IR"/>
        </w:rPr>
        <w:t>اب</w:t>
      </w:r>
      <w:r w:rsidRPr="00095DE3">
        <w:rPr>
          <w:rFonts w:asciiTheme="majorBidi" w:hAnsiTheme="majorBidi" w:cs="B Mitra" w:hint="cs"/>
          <w:rtl/>
          <w:lang w:bidi="fa-IR"/>
        </w:rPr>
        <w:t>ی</w:t>
      </w:r>
      <w:r w:rsidRPr="00095DE3">
        <w:rPr>
          <w:rFonts w:asciiTheme="majorBidi" w:hAnsiTheme="majorBidi" w:cs="B Mitra"/>
          <w:rtl/>
          <w:lang w:bidi="fa-IR"/>
        </w:rPr>
        <w:t>) به همسا</w:t>
      </w:r>
      <w:r w:rsidRPr="00095DE3">
        <w:rPr>
          <w:rFonts w:asciiTheme="majorBidi" w:hAnsiTheme="majorBidi" w:cs="B Mitra" w:hint="cs"/>
          <w:rtl/>
          <w:lang w:bidi="fa-IR"/>
        </w:rPr>
        <w:t>ی</w:t>
      </w:r>
      <w:r w:rsidRPr="00095DE3">
        <w:rPr>
          <w:rFonts w:asciiTheme="majorBidi" w:hAnsiTheme="majorBidi" w:cs="B Mitra" w:hint="eastAsia"/>
          <w:rtl/>
          <w:lang w:bidi="fa-IR"/>
        </w:rPr>
        <w:t>گان</w:t>
      </w:r>
      <w:r w:rsidRPr="00095DE3">
        <w:rPr>
          <w:rFonts w:asciiTheme="majorBidi" w:hAnsiTheme="majorBidi" w:cs="B Mitra"/>
          <w:rtl/>
          <w:lang w:bidi="fa-IR"/>
        </w:rPr>
        <w:t xml:space="preserve"> گره موجود </w:t>
      </w:r>
      <w:r w:rsidRPr="00095DE3">
        <w:rPr>
          <w:rFonts w:asciiTheme="majorBidi" w:hAnsiTheme="majorBidi" w:cs="B Mitra" w:hint="cs"/>
          <w:rtl/>
          <w:lang w:bidi="fa-IR"/>
        </w:rPr>
        <w:t>ی</w:t>
      </w:r>
      <w:r w:rsidRPr="00095DE3">
        <w:rPr>
          <w:rFonts w:asciiTheme="majorBidi" w:hAnsiTheme="majorBidi" w:cs="B Mitra" w:hint="eastAsia"/>
          <w:rtl/>
          <w:lang w:bidi="fa-IR"/>
        </w:rPr>
        <w:t>ا</w:t>
      </w:r>
      <w:r w:rsidRPr="00095DE3">
        <w:rPr>
          <w:rFonts w:asciiTheme="majorBidi" w:hAnsiTheme="majorBidi" w:cs="B Mitra"/>
          <w:rtl/>
          <w:lang w:bidi="fa-IR"/>
        </w:rPr>
        <w:t xml:space="preserve"> مقصد نها</w:t>
      </w:r>
      <w:r w:rsidRPr="00095DE3">
        <w:rPr>
          <w:rFonts w:asciiTheme="majorBidi" w:hAnsiTheme="majorBidi" w:cs="B Mitra" w:hint="cs"/>
          <w:rtl/>
          <w:lang w:bidi="fa-IR"/>
        </w:rPr>
        <w:t>یی</w:t>
      </w:r>
      <w:r w:rsidRPr="00095DE3">
        <w:rPr>
          <w:rFonts w:asciiTheme="majorBidi" w:hAnsiTheme="majorBidi" w:cs="B Mitra"/>
          <w:rtl/>
          <w:lang w:bidi="fa-IR"/>
        </w:rPr>
        <w:t xml:space="preserve"> تلف م</w:t>
      </w:r>
      <w:r w:rsidRPr="00095DE3">
        <w:rPr>
          <w:rFonts w:asciiTheme="majorBidi" w:hAnsiTheme="majorBidi" w:cs="B Mitra" w:hint="cs"/>
          <w:rtl/>
          <w:lang w:bidi="fa-IR"/>
        </w:rPr>
        <w:t>ی‌</w:t>
      </w:r>
      <w:r w:rsidRPr="00095DE3">
        <w:rPr>
          <w:rFonts w:asciiTheme="majorBidi" w:hAnsiTheme="majorBidi" w:cs="B Mitra" w:hint="eastAsia"/>
          <w:rtl/>
          <w:lang w:bidi="fa-IR"/>
        </w:rPr>
        <w:t>شود</w:t>
      </w:r>
      <w:r w:rsidRPr="00095DE3">
        <w:rPr>
          <w:rFonts w:asciiTheme="majorBidi" w:hAnsiTheme="majorBidi" w:cs="B Mitra"/>
          <w:rtl/>
          <w:lang w:bidi="fa-IR"/>
        </w:rPr>
        <w:t>. کاهش مقدار بسته‌ها</w:t>
      </w:r>
      <w:r w:rsidRPr="00095DE3">
        <w:rPr>
          <w:rFonts w:asciiTheme="majorBidi" w:hAnsiTheme="majorBidi" w:cs="B Mitra" w:hint="cs"/>
          <w:rtl/>
          <w:lang w:bidi="fa-IR"/>
        </w:rPr>
        <w:t>ی</w:t>
      </w:r>
      <w:r w:rsidRPr="00095DE3">
        <w:rPr>
          <w:rFonts w:asciiTheme="majorBidi" w:hAnsiTheme="majorBidi" w:cs="B Mitra"/>
          <w:rtl/>
          <w:lang w:bidi="fa-IR"/>
        </w:rPr>
        <w:t xml:space="preserve"> داده </w:t>
      </w:r>
      <w:r w:rsidRPr="00095DE3">
        <w:rPr>
          <w:rFonts w:asciiTheme="majorBidi" w:hAnsiTheme="majorBidi" w:cs="B Mitra" w:hint="cs"/>
          <w:rtl/>
          <w:lang w:bidi="fa-IR"/>
        </w:rPr>
        <w:t>ی</w:t>
      </w:r>
      <w:r w:rsidRPr="00095DE3">
        <w:rPr>
          <w:rFonts w:asciiTheme="majorBidi" w:hAnsiTheme="majorBidi" w:cs="B Mitra" w:hint="eastAsia"/>
          <w:rtl/>
          <w:lang w:bidi="fa-IR"/>
        </w:rPr>
        <w:t>ا</w:t>
      </w:r>
      <w:r w:rsidRPr="00095DE3">
        <w:rPr>
          <w:rFonts w:asciiTheme="majorBidi" w:hAnsiTheme="majorBidi" w:cs="B Mitra"/>
          <w:rtl/>
          <w:lang w:bidi="fa-IR"/>
        </w:rPr>
        <w:t xml:space="preserve"> هز</w:t>
      </w:r>
      <w:r w:rsidRPr="00095DE3">
        <w:rPr>
          <w:rFonts w:asciiTheme="majorBidi" w:hAnsiTheme="majorBidi" w:cs="B Mitra" w:hint="cs"/>
          <w:rtl/>
          <w:lang w:bidi="fa-IR"/>
        </w:rPr>
        <w:t>ی</w:t>
      </w:r>
      <w:r w:rsidRPr="00095DE3">
        <w:rPr>
          <w:rFonts w:asciiTheme="majorBidi" w:hAnsiTheme="majorBidi" w:cs="B Mitra" w:hint="eastAsia"/>
          <w:rtl/>
          <w:lang w:bidi="fa-IR"/>
        </w:rPr>
        <w:t>نه</w:t>
      </w:r>
      <w:r w:rsidRPr="00095DE3">
        <w:rPr>
          <w:rFonts w:asciiTheme="majorBidi" w:hAnsiTheme="majorBidi" w:cs="B Mitra"/>
          <w:rtl/>
          <w:lang w:bidi="fa-IR"/>
        </w:rPr>
        <w:t xml:space="preserve"> مس</w:t>
      </w:r>
      <w:r w:rsidRPr="00095DE3">
        <w:rPr>
          <w:rFonts w:asciiTheme="majorBidi" w:hAnsiTheme="majorBidi" w:cs="B Mitra" w:hint="cs"/>
          <w:rtl/>
          <w:lang w:bidi="fa-IR"/>
        </w:rPr>
        <w:t>ی</w:t>
      </w:r>
      <w:r w:rsidRPr="00095DE3">
        <w:rPr>
          <w:rFonts w:asciiTheme="majorBidi" w:hAnsiTheme="majorBidi" w:cs="B Mitra" w:hint="eastAsia"/>
          <w:rtl/>
          <w:lang w:bidi="fa-IR"/>
        </w:rPr>
        <w:t>ر</w:t>
      </w:r>
      <w:r w:rsidRPr="00095DE3">
        <w:rPr>
          <w:rFonts w:asciiTheme="majorBidi" w:hAnsiTheme="majorBidi" w:cs="B Mitra" w:hint="cs"/>
          <w:rtl/>
          <w:lang w:bidi="fa-IR"/>
        </w:rPr>
        <w:t>ی</w:t>
      </w:r>
      <w:r w:rsidRPr="00095DE3">
        <w:rPr>
          <w:rFonts w:asciiTheme="majorBidi" w:hAnsiTheme="majorBidi" w:cs="B Mitra" w:hint="eastAsia"/>
          <w:rtl/>
          <w:lang w:bidi="fa-IR"/>
        </w:rPr>
        <w:t>اب</w:t>
      </w:r>
      <w:r w:rsidRPr="00095DE3">
        <w:rPr>
          <w:rFonts w:asciiTheme="majorBidi" w:hAnsiTheme="majorBidi" w:cs="B Mitra" w:hint="cs"/>
          <w:rtl/>
          <w:lang w:bidi="fa-IR"/>
        </w:rPr>
        <w:t>ی</w:t>
      </w:r>
      <w:r w:rsidRPr="00095DE3">
        <w:rPr>
          <w:rFonts w:asciiTheme="majorBidi" w:hAnsiTheme="majorBidi" w:cs="B Mitra"/>
          <w:rtl/>
          <w:lang w:bidi="fa-IR"/>
        </w:rPr>
        <w:t xml:space="preserve"> باعث حفظ سطح انرژ</w:t>
      </w:r>
      <w:r w:rsidRPr="00095DE3">
        <w:rPr>
          <w:rFonts w:asciiTheme="majorBidi" w:hAnsiTheme="majorBidi" w:cs="B Mitra" w:hint="cs"/>
          <w:rtl/>
          <w:lang w:bidi="fa-IR"/>
        </w:rPr>
        <w:t>ی</w:t>
      </w:r>
      <w:r w:rsidRPr="00095DE3">
        <w:rPr>
          <w:rFonts w:asciiTheme="majorBidi" w:hAnsiTheme="majorBidi" w:cs="B Mitra"/>
          <w:rtl/>
          <w:lang w:bidi="fa-IR"/>
        </w:rPr>
        <w:t xml:space="preserve"> باق</w:t>
      </w:r>
      <w:r w:rsidRPr="00095DE3">
        <w:rPr>
          <w:rFonts w:asciiTheme="majorBidi" w:hAnsiTheme="majorBidi" w:cs="B Mitra" w:hint="cs"/>
          <w:rtl/>
          <w:lang w:bidi="fa-IR"/>
        </w:rPr>
        <w:t>ی‌</w:t>
      </w:r>
      <w:r w:rsidRPr="00095DE3">
        <w:rPr>
          <w:rFonts w:asciiTheme="majorBidi" w:hAnsiTheme="majorBidi" w:cs="B Mitra" w:hint="eastAsia"/>
          <w:rtl/>
          <w:lang w:bidi="fa-IR"/>
        </w:rPr>
        <w:t>مانده</w:t>
      </w:r>
      <w:r w:rsidRPr="00095DE3">
        <w:rPr>
          <w:rFonts w:asciiTheme="majorBidi" w:hAnsiTheme="majorBidi" w:cs="B Mitra"/>
          <w:rtl/>
          <w:lang w:bidi="fa-IR"/>
        </w:rPr>
        <w:t xml:space="preserve"> خواهد شد. پروتکل‌ها</w:t>
      </w:r>
      <w:r w:rsidRPr="00095DE3">
        <w:rPr>
          <w:rFonts w:asciiTheme="majorBidi" w:hAnsiTheme="majorBidi" w:cs="B Mitra" w:hint="cs"/>
          <w:rtl/>
          <w:lang w:bidi="fa-IR"/>
        </w:rPr>
        <w:t>ی</w:t>
      </w:r>
      <w:r w:rsidRPr="00095DE3">
        <w:rPr>
          <w:rFonts w:asciiTheme="majorBidi" w:hAnsiTheme="majorBidi" w:cs="B Mitra"/>
          <w:rtl/>
          <w:lang w:bidi="fa-IR"/>
        </w:rPr>
        <w:t xml:space="preserve"> ما واکنش‌گر هستند که گره‌ها </w:t>
      </w:r>
      <w:r w:rsidRPr="00095DE3">
        <w:rPr>
          <w:rFonts w:asciiTheme="majorBidi" w:hAnsiTheme="majorBidi" w:cs="B Mitra"/>
          <w:rtl/>
          <w:lang w:bidi="fa-IR"/>
        </w:rPr>
        <w:lastRenderedPageBreak/>
        <w:t>تنها درخواست بسته‌ها را به مقصد از طر</w:t>
      </w:r>
      <w:r w:rsidRPr="00095DE3">
        <w:rPr>
          <w:rFonts w:asciiTheme="majorBidi" w:hAnsiTheme="majorBidi" w:cs="B Mitra" w:hint="cs"/>
          <w:rtl/>
          <w:lang w:bidi="fa-IR"/>
        </w:rPr>
        <w:t>ی</w:t>
      </w:r>
      <w:r w:rsidRPr="00095DE3">
        <w:rPr>
          <w:rFonts w:asciiTheme="majorBidi" w:hAnsiTheme="majorBidi" w:cs="B Mitra" w:hint="eastAsia"/>
          <w:rtl/>
          <w:lang w:bidi="fa-IR"/>
        </w:rPr>
        <w:t>ق</w:t>
      </w:r>
      <w:r w:rsidRPr="00095DE3">
        <w:rPr>
          <w:rFonts w:asciiTheme="majorBidi" w:hAnsiTheme="majorBidi" w:cs="B Mitra"/>
          <w:rtl/>
          <w:lang w:bidi="fa-IR"/>
        </w:rPr>
        <w:t xml:space="preserve"> همسا</w:t>
      </w:r>
      <w:r w:rsidRPr="00095DE3">
        <w:rPr>
          <w:rFonts w:asciiTheme="majorBidi" w:hAnsiTheme="majorBidi" w:cs="B Mitra" w:hint="cs"/>
          <w:rtl/>
          <w:lang w:bidi="fa-IR"/>
        </w:rPr>
        <w:t>ی</w:t>
      </w:r>
      <w:r w:rsidRPr="00095DE3">
        <w:rPr>
          <w:rFonts w:asciiTheme="majorBidi" w:hAnsiTheme="majorBidi" w:cs="B Mitra" w:hint="eastAsia"/>
          <w:rtl/>
          <w:lang w:bidi="fa-IR"/>
        </w:rPr>
        <w:t>گان</w:t>
      </w:r>
      <w:r w:rsidRPr="00095DE3">
        <w:rPr>
          <w:rFonts w:asciiTheme="majorBidi" w:hAnsiTheme="majorBidi" w:cs="B Mitra"/>
          <w:rtl/>
          <w:lang w:bidi="fa-IR"/>
        </w:rPr>
        <w:t xml:space="preserve"> خود ارسال م</w:t>
      </w:r>
      <w:r w:rsidRPr="00095DE3">
        <w:rPr>
          <w:rFonts w:asciiTheme="majorBidi" w:hAnsiTheme="majorBidi" w:cs="B Mitra" w:hint="cs"/>
          <w:rtl/>
          <w:lang w:bidi="fa-IR"/>
        </w:rPr>
        <w:t>ی‌</w:t>
      </w:r>
      <w:r w:rsidRPr="00095DE3">
        <w:rPr>
          <w:rFonts w:asciiTheme="majorBidi" w:hAnsiTheme="majorBidi" w:cs="B Mitra" w:hint="eastAsia"/>
          <w:rtl/>
          <w:lang w:bidi="fa-IR"/>
        </w:rPr>
        <w:t>کنند</w:t>
      </w:r>
      <w:r w:rsidRPr="00095DE3">
        <w:rPr>
          <w:rFonts w:asciiTheme="majorBidi" w:hAnsiTheme="majorBidi" w:cs="B Mitra"/>
          <w:rtl/>
          <w:lang w:bidi="fa-IR"/>
        </w:rPr>
        <w:t xml:space="preserve"> و ا</w:t>
      </w:r>
      <w:r w:rsidRPr="00095DE3">
        <w:rPr>
          <w:rFonts w:asciiTheme="majorBidi" w:hAnsiTheme="majorBidi" w:cs="B Mitra" w:hint="cs"/>
          <w:rtl/>
          <w:lang w:bidi="fa-IR"/>
        </w:rPr>
        <w:t>ی</w:t>
      </w:r>
      <w:r w:rsidRPr="00095DE3">
        <w:rPr>
          <w:rFonts w:asciiTheme="majorBidi" w:hAnsiTheme="majorBidi" w:cs="B Mitra" w:hint="eastAsia"/>
          <w:rtl/>
          <w:lang w:bidi="fa-IR"/>
        </w:rPr>
        <w:t>ن</w:t>
      </w:r>
      <w:r w:rsidRPr="00095DE3">
        <w:rPr>
          <w:rFonts w:asciiTheme="majorBidi" w:hAnsiTheme="majorBidi" w:cs="B Mitra"/>
          <w:rtl/>
          <w:lang w:bidi="fa-IR"/>
        </w:rPr>
        <w:t xml:space="preserve"> باع</w:t>
      </w:r>
      <w:r w:rsidRPr="00095DE3">
        <w:rPr>
          <w:rFonts w:asciiTheme="majorBidi" w:hAnsiTheme="majorBidi" w:cs="B Mitra" w:hint="eastAsia"/>
          <w:rtl/>
          <w:lang w:bidi="fa-IR"/>
        </w:rPr>
        <w:t>ث</w:t>
      </w:r>
      <w:r w:rsidRPr="00095DE3">
        <w:rPr>
          <w:rFonts w:asciiTheme="majorBidi" w:hAnsiTheme="majorBidi" w:cs="B Mitra"/>
          <w:rtl/>
          <w:lang w:bidi="fa-IR"/>
        </w:rPr>
        <w:t xml:space="preserve"> کاهش مصرف انرژ</w:t>
      </w:r>
      <w:r w:rsidRPr="00095DE3">
        <w:rPr>
          <w:rFonts w:asciiTheme="majorBidi" w:hAnsiTheme="majorBidi" w:cs="B Mitra" w:hint="cs"/>
          <w:rtl/>
          <w:lang w:bidi="fa-IR"/>
        </w:rPr>
        <w:t>ی</w:t>
      </w:r>
      <w:r w:rsidRPr="00095DE3">
        <w:rPr>
          <w:rFonts w:asciiTheme="majorBidi" w:hAnsiTheme="majorBidi" w:cs="B Mitra"/>
          <w:rtl/>
          <w:lang w:bidi="fa-IR"/>
        </w:rPr>
        <w:t xml:space="preserve"> م</w:t>
      </w:r>
      <w:r w:rsidRPr="00095DE3">
        <w:rPr>
          <w:rFonts w:asciiTheme="majorBidi" w:hAnsiTheme="majorBidi" w:cs="B Mitra" w:hint="cs"/>
          <w:rtl/>
          <w:lang w:bidi="fa-IR"/>
        </w:rPr>
        <w:t>ی‌</w:t>
      </w:r>
      <w:r w:rsidRPr="00095DE3">
        <w:rPr>
          <w:rFonts w:asciiTheme="majorBidi" w:hAnsiTheme="majorBidi" w:cs="B Mitra" w:hint="eastAsia"/>
          <w:rtl/>
          <w:lang w:bidi="fa-IR"/>
        </w:rPr>
        <w:t>شود</w:t>
      </w:r>
      <w:r w:rsidRPr="00095DE3">
        <w:rPr>
          <w:rFonts w:asciiTheme="majorBidi" w:hAnsiTheme="majorBidi" w:cs="B Mitra"/>
          <w:rtl/>
          <w:lang w:bidi="fa-IR"/>
        </w:rPr>
        <w:t>. الگور</w:t>
      </w:r>
      <w:r w:rsidRPr="00095DE3">
        <w:rPr>
          <w:rFonts w:asciiTheme="majorBidi" w:hAnsiTheme="majorBidi" w:cs="B Mitra" w:hint="cs"/>
          <w:rtl/>
          <w:lang w:bidi="fa-IR"/>
        </w:rPr>
        <w:t>ی</w:t>
      </w:r>
      <w:r w:rsidRPr="00095DE3">
        <w:rPr>
          <w:rFonts w:asciiTheme="majorBidi" w:hAnsiTheme="majorBidi" w:cs="B Mitra" w:hint="eastAsia"/>
          <w:rtl/>
          <w:lang w:bidi="fa-IR"/>
        </w:rPr>
        <w:t>تم‌ها</w:t>
      </w:r>
      <w:r w:rsidRPr="00095DE3">
        <w:rPr>
          <w:rFonts w:asciiTheme="majorBidi" w:hAnsiTheme="majorBidi" w:cs="B Mitra" w:hint="cs"/>
          <w:rtl/>
          <w:lang w:bidi="fa-IR"/>
        </w:rPr>
        <w:t>ی</w:t>
      </w:r>
      <w:r w:rsidRPr="00095DE3">
        <w:rPr>
          <w:rFonts w:asciiTheme="majorBidi" w:hAnsiTheme="majorBidi" w:cs="B Mitra"/>
          <w:rtl/>
          <w:lang w:bidi="fa-IR"/>
        </w:rPr>
        <w:t xml:space="preserve"> پ</w:t>
      </w:r>
      <w:r w:rsidRPr="00095DE3">
        <w:rPr>
          <w:rFonts w:asciiTheme="majorBidi" w:hAnsiTheme="majorBidi" w:cs="B Mitra" w:hint="cs"/>
          <w:rtl/>
          <w:lang w:bidi="fa-IR"/>
        </w:rPr>
        <w:t>ی</w:t>
      </w:r>
      <w:r w:rsidRPr="00095DE3">
        <w:rPr>
          <w:rFonts w:asciiTheme="majorBidi" w:hAnsiTheme="majorBidi" w:cs="B Mitra" w:hint="eastAsia"/>
          <w:rtl/>
          <w:lang w:bidi="fa-IR"/>
        </w:rPr>
        <w:t>شنهاد</w:t>
      </w:r>
      <w:r w:rsidRPr="00095DE3">
        <w:rPr>
          <w:rFonts w:asciiTheme="majorBidi" w:hAnsiTheme="majorBidi" w:cs="B Mitra" w:hint="cs"/>
          <w:rtl/>
          <w:lang w:bidi="fa-IR"/>
        </w:rPr>
        <w:t>ی</w:t>
      </w:r>
      <w:r w:rsidRPr="00095DE3">
        <w:rPr>
          <w:rFonts w:asciiTheme="majorBidi" w:hAnsiTheme="majorBidi" w:cs="B Mitra"/>
          <w:rtl/>
          <w:lang w:bidi="fa-IR"/>
        </w:rPr>
        <w:t xml:space="preserve"> ما سطح انرژ</w:t>
      </w:r>
      <w:r w:rsidRPr="00095DE3">
        <w:rPr>
          <w:rFonts w:asciiTheme="majorBidi" w:hAnsiTheme="majorBidi" w:cs="B Mitra" w:hint="cs"/>
          <w:rtl/>
          <w:lang w:bidi="fa-IR"/>
        </w:rPr>
        <w:t>ی</w:t>
      </w:r>
      <w:r w:rsidRPr="00095DE3">
        <w:rPr>
          <w:rFonts w:asciiTheme="majorBidi" w:hAnsiTheme="majorBidi" w:cs="B Mitra"/>
          <w:rtl/>
          <w:lang w:bidi="fa-IR"/>
        </w:rPr>
        <w:t xml:space="preserve"> را در معادله (۱) هر گره در </w:t>
      </w:r>
      <w:r w:rsidRPr="00095DE3">
        <w:rPr>
          <w:rFonts w:asciiTheme="majorBidi" w:hAnsiTheme="majorBidi" w:cs="B Mitra" w:hint="cs"/>
          <w:rtl/>
          <w:lang w:bidi="fa-IR"/>
        </w:rPr>
        <w:t>ی</w:t>
      </w:r>
      <w:r w:rsidRPr="00095DE3">
        <w:rPr>
          <w:rFonts w:asciiTheme="majorBidi" w:hAnsiTheme="majorBidi" w:cs="B Mitra" w:hint="eastAsia"/>
          <w:rtl/>
          <w:lang w:bidi="fa-IR"/>
        </w:rPr>
        <w:t>ک</w:t>
      </w:r>
      <w:r w:rsidRPr="00095DE3">
        <w:rPr>
          <w:rFonts w:asciiTheme="majorBidi" w:hAnsiTheme="majorBidi" w:cs="B Mitra"/>
          <w:rtl/>
          <w:lang w:bidi="fa-IR"/>
        </w:rPr>
        <w:t xml:space="preserve"> مس</w:t>
      </w:r>
      <w:r w:rsidRPr="00095DE3">
        <w:rPr>
          <w:rFonts w:asciiTheme="majorBidi" w:hAnsiTheme="majorBidi" w:cs="B Mitra" w:hint="cs"/>
          <w:rtl/>
          <w:lang w:bidi="fa-IR"/>
        </w:rPr>
        <w:t>ی</w:t>
      </w:r>
      <w:r w:rsidRPr="00095DE3">
        <w:rPr>
          <w:rFonts w:asciiTheme="majorBidi" w:hAnsiTheme="majorBidi" w:cs="B Mitra" w:hint="eastAsia"/>
          <w:rtl/>
          <w:lang w:bidi="fa-IR"/>
        </w:rPr>
        <w:t>ر</w:t>
      </w:r>
      <w:r w:rsidRPr="00095DE3">
        <w:rPr>
          <w:rFonts w:asciiTheme="majorBidi" w:hAnsiTheme="majorBidi" w:cs="B Mitra"/>
          <w:rtl/>
          <w:lang w:bidi="fa-IR"/>
        </w:rPr>
        <w:t xml:space="preserve"> خاص محاسبه م</w:t>
      </w:r>
      <w:r w:rsidRPr="00095DE3">
        <w:rPr>
          <w:rFonts w:asciiTheme="majorBidi" w:hAnsiTheme="majorBidi" w:cs="B Mitra" w:hint="cs"/>
          <w:rtl/>
          <w:lang w:bidi="fa-IR"/>
        </w:rPr>
        <w:t>ی‌</w:t>
      </w:r>
      <w:r w:rsidRPr="00095DE3">
        <w:rPr>
          <w:rFonts w:asciiTheme="majorBidi" w:hAnsiTheme="majorBidi" w:cs="B Mitra" w:hint="eastAsia"/>
          <w:rtl/>
          <w:lang w:bidi="fa-IR"/>
        </w:rPr>
        <w:t>کنند</w:t>
      </w:r>
      <w:r w:rsidRPr="00095DE3">
        <w:rPr>
          <w:rFonts w:asciiTheme="majorBidi" w:hAnsiTheme="majorBidi" w:cs="B Mitra"/>
          <w:rtl/>
          <w:lang w:bidi="fa-IR"/>
        </w:rPr>
        <w:t xml:space="preserve"> قبل از شروع انتقال داده برا</w:t>
      </w:r>
      <w:r w:rsidRPr="00095DE3">
        <w:rPr>
          <w:rFonts w:asciiTheme="majorBidi" w:hAnsiTheme="majorBidi" w:cs="B Mitra" w:hint="cs"/>
          <w:rtl/>
          <w:lang w:bidi="fa-IR"/>
        </w:rPr>
        <w:t>ی</w:t>
      </w:r>
      <w:r w:rsidRPr="00095DE3">
        <w:rPr>
          <w:rFonts w:asciiTheme="majorBidi" w:hAnsiTheme="majorBidi" w:cs="B Mitra"/>
          <w:rtl/>
          <w:lang w:bidi="fa-IR"/>
        </w:rPr>
        <w:t xml:space="preserve"> به‌دست آوردن مس</w:t>
      </w:r>
      <w:r w:rsidRPr="00095DE3">
        <w:rPr>
          <w:rFonts w:asciiTheme="majorBidi" w:hAnsiTheme="majorBidi" w:cs="B Mitra" w:hint="cs"/>
          <w:rtl/>
          <w:lang w:bidi="fa-IR"/>
        </w:rPr>
        <w:t>ی</w:t>
      </w:r>
      <w:r w:rsidRPr="00095DE3">
        <w:rPr>
          <w:rFonts w:asciiTheme="majorBidi" w:hAnsiTheme="majorBidi" w:cs="B Mitra" w:hint="eastAsia"/>
          <w:rtl/>
          <w:lang w:bidi="fa-IR"/>
        </w:rPr>
        <w:t>ر</w:t>
      </w:r>
      <w:r w:rsidRPr="00095DE3">
        <w:rPr>
          <w:rFonts w:asciiTheme="majorBidi" w:hAnsiTheme="majorBidi" w:cs="B Mitra" w:hint="cs"/>
          <w:rtl/>
          <w:lang w:bidi="fa-IR"/>
        </w:rPr>
        <w:t>ی</w:t>
      </w:r>
      <w:r w:rsidRPr="00095DE3">
        <w:rPr>
          <w:rFonts w:asciiTheme="majorBidi" w:hAnsiTheme="majorBidi" w:cs="B Mitra"/>
          <w:rtl/>
          <w:lang w:bidi="fa-IR"/>
        </w:rPr>
        <w:t xml:space="preserve"> که انرژ</w:t>
      </w:r>
      <w:r w:rsidRPr="00095DE3">
        <w:rPr>
          <w:rFonts w:asciiTheme="majorBidi" w:hAnsiTheme="majorBidi" w:cs="B Mitra" w:hint="cs"/>
          <w:rtl/>
          <w:lang w:bidi="fa-IR"/>
        </w:rPr>
        <w:t>ی</w:t>
      </w:r>
      <w:r w:rsidRPr="00095DE3">
        <w:rPr>
          <w:rFonts w:asciiTheme="majorBidi" w:hAnsiTheme="majorBidi" w:cs="B Mitra"/>
          <w:rtl/>
          <w:lang w:bidi="fa-IR"/>
        </w:rPr>
        <w:t xml:space="preserve"> باق</w:t>
      </w:r>
      <w:r w:rsidRPr="00095DE3">
        <w:rPr>
          <w:rFonts w:asciiTheme="majorBidi" w:hAnsiTheme="majorBidi" w:cs="B Mitra" w:hint="cs"/>
          <w:rtl/>
          <w:lang w:bidi="fa-IR"/>
        </w:rPr>
        <w:t>ی‌</w:t>
      </w:r>
      <w:r w:rsidRPr="00095DE3">
        <w:rPr>
          <w:rFonts w:asciiTheme="majorBidi" w:hAnsiTheme="majorBidi" w:cs="B Mitra" w:hint="eastAsia"/>
          <w:rtl/>
          <w:lang w:bidi="fa-IR"/>
        </w:rPr>
        <w:t>مانده</w:t>
      </w:r>
      <w:r w:rsidRPr="00095DE3">
        <w:rPr>
          <w:rFonts w:asciiTheme="majorBidi" w:hAnsiTheme="majorBidi" w:cs="B Mitra"/>
          <w:rtl/>
          <w:lang w:bidi="fa-IR"/>
        </w:rPr>
        <w:t xml:space="preserve"> ب</w:t>
      </w:r>
      <w:r w:rsidRPr="00095DE3">
        <w:rPr>
          <w:rFonts w:asciiTheme="majorBidi" w:hAnsiTheme="majorBidi" w:cs="B Mitra" w:hint="cs"/>
          <w:rtl/>
          <w:lang w:bidi="fa-IR"/>
        </w:rPr>
        <w:t>ی</w:t>
      </w:r>
      <w:r w:rsidRPr="00095DE3">
        <w:rPr>
          <w:rFonts w:asciiTheme="majorBidi" w:hAnsiTheme="majorBidi" w:cs="B Mitra" w:hint="eastAsia"/>
          <w:rtl/>
          <w:lang w:bidi="fa-IR"/>
        </w:rPr>
        <w:t>شتر</w:t>
      </w:r>
      <w:r w:rsidRPr="00095DE3">
        <w:rPr>
          <w:rFonts w:asciiTheme="majorBidi" w:hAnsiTheme="majorBidi" w:cs="B Mitra" w:hint="cs"/>
          <w:rtl/>
          <w:lang w:bidi="fa-IR"/>
        </w:rPr>
        <w:t>ی</w:t>
      </w:r>
      <w:r w:rsidRPr="00095DE3">
        <w:rPr>
          <w:rFonts w:asciiTheme="majorBidi" w:hAnsiTheme="majorBidi" w:cs="B Mitra"/>
          <w:rtl/>
          <w:lang w:bidi="fa-IR"/>
        </w:rPr>
        <w:t xml:space="preserve"> دارد. از سو</w:t>
      </w:r>
      <w:r w:rsidRPr="00095DE3">
        <w:rPr>
          <w:rFonts w:asciiTheme="majorBidi" w:hAnsiTheme="majorBidi" w:cs="B Mitra" w:hint="cs"/>
          <w:rtl/>
          <w:lang w:bidi="fa-IR"/>
        </w:rPr>
        <w:t>ی</w:t>
      </w:r>
      <w:r w:rsidRPr="00095DE3">
        <w:rPr>
          <w:rFonts w:asciiTheme="majorBidi" w:hAnsiTheme="majorBidi" w:cs="B Mitra"/>
          <w:rtl/>
          <w:lang w:bidi="fa-IR"/>
        </w:rPr>
        <w:t xml:space="preserve"> د</w:t>
      </w:r>
      <w:r w:rsidRPr="00095DE3">
        <w:rPr>
          <w:rFonts w:asciiTheme="majorBidi" w:hAnsiTheme="majorBidi" w:cs="B Mitra" w:hint="cs"/>
          <w:rtl/>
          <w:lang w:bidi="fa-IR"/>
        </w:rPr>
        <w:t>ی</w:t>
      </w:r>
      <w:r w:rsidRPr="00095DE3">
        <w:rPr>
          <w:rFonts w:asciiTheme="majorBidi" w:hAnsiTheme="majorBidi" w:cs="B Mitra" w:hint="eastAsia"/>
          <w:rtl/>
          <w:lang w:bidi="fa-IR"/>
        </w:rPr>
        <w:t>گر،</w:t>
      </w:r>
      <w:r w:rsidRPr="00095DE3">
        <w:rPr>
          <w:rFonts w:asciiTheme="majorBidi" w:hAnsiTheme="majorBidi" w:cs="B Mitra"/>
          <w:rtl/>
          <w:lang w:bidi="fa-IR"/>
        </w:rPr>
        <w:t xml:space="preserve"> دل</w:t>
      </w:r>
      <w:r w:rsidRPr="00095DE3">
        <w:rPr>
          <w:rFonts w:asciiTheme="majorBidi" w:hAnsiTheme="majorBidi" w:cs="B Mitra" w:hint="cs"/>
          <w:rtl/>
          <w:lang w:bidi="fa-IR"/>
        </w:rPr>
        <w:t>ی</w:t>
      </w:r>
      <w:r w:rsidRPr="00095DE3">
        <w:rPr>
          <w:rFonts w:asciiTheme="majorBidi" w:hAnsiTheme="majorBidi" w:cs="B Mitra" w:hint="eastAsia"/>
          <w:rtl/>
          <w:lang w:bidi="fa-IR"/>
        </w:rPr>
        <w:t>ل</w:t>
      </w:r>
      <w:r w:rsidRPr="00095DE3">
        <w:rPr>
          <w:rFonts w:asciiTheme="majorBidi" w:hAnsiTheme="majorBidi" w:cs="B Mitra"/>
          <w:rtl/>
          <w:lang w:bidi="fa-IR"/>
        </w:rPr>
        <w:t xml:space="preserve"> اصل</w:t>
      </w:r>
      <w:r w:rsidRPr="00095DE3">
        <w:rPr>
          <w:rFonts w:asciiTheme="majorBidi" w:hAnsiTheme="majorBidi" w:cs="B Mitra" w:hint="cs"/>
          <w:rtl/>
          <w:lang w:bidi="fa-IR"/>
        </w:rPr>
        <w:t>ی</w:t>
      </w:r>
      <w:r w:rsidRPr="00095DE3">
        <w:rPr>
          <w:rFonts w:asciiTheme="majorBidi" w:hAnsiTheme="majorBidi" w:cs="B Mitra"/>
          <w:rtl/>
          <w:lang w:bidi="fa-IR"/>
        </w:rPr>
        <w:t xml:space="preserve"> استفاده از کنترل شلوغ</w:t>
      </w:r>
      <w:r w:rsidRPr="00095DE3">
        <w:rPr>
          <w:rFonts w:asciiTheme="majorBidi" w:hAnsiTheme="majorBidi" w:cs="B Mitra" w:hint="cs"/>
          <w:rtl/>
          <w:lang w:bidi="fa-IR"/>
        </w:rPr>
        <w:t>ی</w:t>
      </w:r>
      <w:r w:rsidRPr="00095DE3">
        <w:rPr>
          <w:rFonts w:asciiTheme="majorBidi" w:hAnsiTheme="majorBidi" w:cs="B Mitra"/>
          <w:rtl/>
          <w:lang w:bidi="fa-IR"/>
        </w:rPr>
        <w:t xml:space="preserve"> و کوتاهتر</w:t>
      </w:r>
      <w:r w:rsidRPr="00095DE3">
        <w:rPr>
          <w:rFonts w:asciiTheme="majorBidi" w:hAnsiTheme="majorBidi" w:cs="B Mitra" w:hint="cs"/>
          <w:rtl/>
          <w:lang w:bidi="fa-IR"/>
        </w:rPr>
        <w:t>ی</w:t>
      </w:r>
      <w:r w:rsidRPr="00095DE3">
        <w:rPr>
          <w:rFonts w:asciiTheme="majorBidi" w:hAnsiTheme="majorBidi" w:cs="B Mitra" w:hint="eastAsia"/>
          <w:rtl/>
          <w:lang w:bidi="fa-IR"/>
        </w:rPr>
        <w:t>ن</w:t>
      </w:r>
      <w:r w:rsidRPr="00095DE3">
        <w:rPr>
          <w:rFonts w:asciiTheme="majorBidi" w:hAnsiTheme="majorBidi" w:cs="B Mitra"/>
          <w:rtl/>
          <w:lang w:bidi="fa-IR"/>
        </w:rPr>
        <w:t xml:space="preserve"> فا</w:t>
      </w:r>
      <w:r w:rsidRPr="00095DE3">
        <w:rPr>
          <w:rFonts w:asciiTheme="majorBidi" w:hAnsiTheme="majorBidi" w:cs="B Mitra" w:hint="eastAsia"/>
          <w:rtl/>
          <w:lang w:bidi="fa-IR"/>
        </w:rPr>
        <w:t>صله،</w:t>
      </w:r>
      <w:r w:rsidRPr="00095DE3">
        <w:rPr>
          <w:rFonts w:asciiTheme="majorBidi" w:hAnsiTheme="majorBidi" w:cs="B Mitra"/>
          <w:rtl/>
          <w:lang w:bidi="fa-IR"/>
        </w:rPr>
        <w:t xml:space="preserve"> حفظ انرژ</w:t>
      </w:r>
      <w:r w:rsidRPr="00095DE3">
        <w:rPr>
          <w:rFonts w:asciiTheme="majorBidi" w:hAnsiTheme="majorBidi" w:cs="B Mitra" w:hint="cs"/>
          <w:rtl/>
          <w:lang w:bidi="fa-IR"/>
        </w:rPr>
        <w:t>ی</w:t>
      </w:r>
      <w:r w:rsidRPr="00095DE3">
        <w:rPr>
          <w:rFonts w:asciiTheme="majorBidi" w:hAnsiTheme="majorBidi" w:cs="B Mitra"/>
          <w:rtl/>
          <w:lang w:bidi="fa-IR"/>
        </w:rPr>
        <w:t xml:space="preserve"> تا جا</w:t>
      </w:r>
      <w:r w:rsidRPr="00095DE3">
        <w:rPr>
          <w:rFonts w:asciiTheme="majorBidi" w:hAnsiTheme="majorBidi" w:cs="B Mitra" w:hint="cs"/>
          <w:rtl/>
          <w:lang w:bidi="fa-IR"/>
        </w:rPr>
        <w:t>ی</w:t>
      </w:r>
      <w:r w:rsidRPr="00095DE3">
        <w:rPr>
          <w:rFonts w:asciiTheme="majorBidi" w:hAnsiTheme="majorBidi" w:cs="B Mitra"/>
          <w:rtl/>
          <w:lang w:bidi="fa-IR"/>
        </w:rPr>
        <w:t xml:space="preserve"> ممکن است تا عملکرد بهبود </w:t>
      </w:r>
      <w:r w:rsidRPr="00095DE3">
        <w:rPr>
          <w:rFonts w:asciiTheme="majorBidi" w:hAnsiTheme="majorBidi" w:cs="B Mitra" w:hint="cs"/>
          <w:rtl/>
          <w:lang w:bidi="fa-IR"/>
        </w:rPr>
        <w:t>ی</w:t>
      </w:r>
      <w:r w:rsidRPr="00095DE3">
        <w:rPr>
          <w:rFonts w:asciiTheme="majorBidi" w:hAnsiTheme="majorBidi" w:cs="B Mitra" w:hint="eastAsia"/>
          <w:rtl/>
          <w:lang w:bidi="fa-IR"/>
        </w:rPr>
        <w:t>ابد</w:t>
      </w:r>
      <w:r w:rsidRPr="00095DE3">
        <w:rPr>
          <w:rFonts w:asciiTheme="majorBidi" w:hAnsiTheme="majorBidi" w:cs="B Mitra"/>
          <w:rtl/>
          <w:lang w:bidi="fa-IR"/>
        </w:rPr>
        <w:t xml:space="preserve"> و عمر شبکه بتواند گسترش </w:t>
      </w:r>
      <w:r w:rsidRPr="00095DE3">
        <w:rPr>
          <w:rFonts w:asciiTheme="majorBidi" w:hAnsiTheme="majorBidi" w:cs="B Mitra" w:hint="cs"/>
          <w:rtl/>
          <w:lang w:bidi="fa-IR"/>
        </w:rPr>
        <w:t>ی</w:t>
      </w:r>
      <w:r w:rsidRPr="00095DE3">
        <w:rPr>
          <w:rFonts w:asciiTheme="majorBidi" w:hAnsiTheme="majorBidi" w:cs="B Mitra" w:hint="eastAsia"/>
          <w:rtl/>
          <w:lang w:bidi="fa-IR"/>
        </w:rPr>
        <w:t>ابد</w:t>
      </w:r>
      <w:r w:rsidRPr="00095DE3">
        <w:rPr>
          <w:rFonts w:asciiTheme="majorBidi" w:hAnsiTheme="majorBidi" w:cs="B Mitra"/>
          <w:rtl/>
          <w:lang w:bidi="fa-IR"/>
        </w:rPr>
        <w:t>. الگور</w:t>
      </w:r>
      <w:r w:rsidRPr="00095DE3">
        <w:rPr>
          <w:rFonts w:asciiTheme="majorBidi" w:hAnsiTheme="majorBidi" w:cs="B Mitra" w:hint="cs"/>
          <w:rtl/>
          <w:lang w:bidi="fa-IR"/>
        </w:rPr>
        <w:t>ی</w:t>
      </w:r>
      <w:r w:rsidRPr="00095DE3">
        <w:rPr>
          <w:rFonts w:asciiTheme="majorBidi" w:hAnsiTheme="majorBidi" w:cs="B Mitra" w:hint="eastAsia"/>
          <w:rtl/>
          <w:lang w:bidi="fa-IR"/>
        </w:rPr>
        <w:t>تم‌ها</w:t>
      </w:r>
      <w:r w:rsidRPr="00095DE3">
        <w:rPr>
          <w:rFonts w:asciiTheme="majorBidi" w:hAnsiTheme="majorBidi" w:cs="B Mitra" w:hint="cs"/>
          <w:rtl/>
          <w:lang w:bidi="fa-IR"/>
        </w:rPr>
        <w:t>ی</w:t>
      </w:r>
      <w:r w:rsidRPr="00095DE3">
        <w:rPr>
          <w:rFonts w:asciiTheme="majorBidi" w:hAnsiTheme="majorBidi" w:cs="B Mitra"/>
          <w:rtl/>
          <w:lang w:bidi="fa-IR"/>
        </w:rPr>
        <w:t xml:space="preserve"> ما مس</w:t>
      </w:r>
      <w:r w:rsidRPr="00095DE3">
        <w:rPr>
          <w:rFonts w:asciiTheme="majorBidi" w:hAnsiTheme="majorBidi" w:cs="B Mitra" w:hint="cs"/>
          <w:rtl/>
          <w:lang w:bidi="fa-IR"/>
        </w:rPr>
        <w:t>ی</w:t>
      </w:r>
      <w:r w:rsidRPr="00095DE3">
        <w:rPr>
          <w:rFonts w:asciiTheme="majorBidi" w:hAnsiTheme="majorBidi" w:cs="B Mitra" w:hint="eastAsia"/>
          <w:rtl/>
          <w:lang w:bidi="fa-IR"/>
        </w:rPr>
        <w:t>رها</w:t>
      </w:r>
      <w:r w:rsidRPr="00095DE3">
        <w:rPr>
          <w:rFonts w:asciiTheme="majorBidi" w:hAnsiTheme="majorBidi" w:cs="B Mitra" w:hint="cs"/>
          <w:rtl/>
          <w:lang w:bidi="fa-IR"/>
        </w:rPr>
        <w:t>ی</w:t>
      </w:r>
      <w:r w:rsidRPr="00095DE3">
        <w:rPr>
          <w:rFonts w:asciiTheme="majorBidi" w:hAnsiTheme="majorBidi" w:cs="B Mitra"/>
          <w:rtl/>
          <w:lang w:bidi="fa-IR"/>
        </w:rPr>
        <w:t xml:space="preserve"> کارآمد</w:t>
      </w:r>
      <w:r w:rsidRPr="00095DE3">
        <w:rPr>
          <w:rFonts w:asciiTheme="majorBidi" w:hAnsiTheme="majorBidi" w:cs="B Mitra" w:hint="cs"/>
          <w:rtl/>
          <w:lang w:bidi="fa-IR"/>
        </w:rPr>
        <w:t>ی</w:t>
      </w:r>
      <w:r w:rsidRPr="00095DE3">
        <w:rPr>
          <w:rFonts w:asciiTheme="majorBidi" w:hAnsiTheme="majorBidi" w:cs="B Mitra"/>
          <w:rtl/>
          <w:lang w:bidi="fa-IR"/>
        </w:rPr>
        <w:t xml:space="preserve"> فراهم م</w:t>
      </w:r>
      <w:r w:rsidRPr="00095DE3">
        <w:rPr>
          <w:rFonts w:asciiTheme="majorBidi" w:hAnsiTheme="majorBidi" w:cs="B Mitra" w:hint="cs"/>
          <w:rtl/>
          <w:lang w:bidi="fa-IR"/>
        </w:rPr>
        <w:t>ی‌</w:t>
      </w:r>
      <w:r w:rsidRPr="00095DE3">
        <w:rPr>
          <w:rFonts w:asciiTheme="majorBidi" w:hAnsiTheme="majorBidi" w:cs="B Mitra" w:hint="eastAsia"/>
          <w:rtl/>
          <w:lang w:bidi="fa-IR"/>
        </w:rPr>
        <w:t>کنند</w:t>
      </w:r>
      <w:r w:rsidRPr="00095DE3">
        <w:rPr>
          <w:rFonts w:asciiTheme="majorBidi" w:hAnsiTheme="majorBidi" w:cs="B Mitra"/>
          <w:rtl/>
          <w:lang w:bidi="fa-IR"/>
        </w:rPr>
        <w:t xml:space="preserve"> که پ</w:t>
      </w:r>
      <w:r w:rsidRPr="00095DE3">
        <w:rPr>
          <w:rFonts w:asciiTheme="majorBidi" w:hAnsiTheme="majorBidi" w:cs="B Mitra" w:hint="cs"/>
          <w:rtl/>
          <w:lang w:bidi="fa-IR"/>
        </w:rPr>
        <w:t>ی</w:t>
      </w:r>
      <w:r w:rsidRPr="00095DE3">
        <w:rPr>
          <w:rFonts w:asciiTheme="majorBidi" w:hAnsiTheme="majorBidi" w:cs="B Mitra" w:hint="eastAsia"/>
          <w:rtl/>
          <w:lang w:bidi="fa-IR"/>
        </w:rPr>
        <w:t>وندها</w:t>
      </w:r>
      <w:r w:rsidRPr="00095DE3">
        <w:rPr>
          <w:rFonts w:asciiTheme="majorBidi" w:hAnsiTheme="majorBidi" w:cs="B Mitra" w:hint="cs"/>
          <w:rtl/>
          <w:lang w:bidi="fa-IR"/>
        </w:rPr>
        <w:t>ی</w:t>
      </w:r>
      <w:r w:rsidRPr="00095DE3">
        <w:rPr>
          <w:rFonts w:asciiTheme="majorBidi" w:hAnsiTheme="majorBidi" w:cs="B Mitra"/>
          <w:rtl/>
          <w:lang w:bidi="fa-IR"/>
        </w:rPr>
        <w:t xml:space="preserve"> شلوغ را م</w:t>
      </w:r>
      <w:r w:rsidRPr="00095DE3">
        <w:rPr>
          <w:rFonts w:asciiTheme="majorBidi" w:hAnsiTheme="majorBidi" w:cs="B Mitra" w:hint="cs"/>
          <w:rtl/>
          <w:lang w:bidi="fa-IR"/>
        </w:rPr>
        <w:t>ی‌</w:t>
      </w:r>
      <w:r w:rsidRPr="00095DE3">
        <w:rPr>
          <w:rFonts w:asciiTheme="majorBidi" w:hAnsiTheme="majorBidi" w:cs="B Mitra" w:hint="eastAsia"/>
          <w:rtl/>
          <w:lang w:bidi="fa-IR"/>
        </w:rPr>
        <w:t>توان</w:t>
      </w:r>
      <w:r w:rsidRPr="00095DE3">
        <w:rPr>
          <w:rFonts w:asciiTheme="majorBidi" w:hAnsiTheme="majorBidi" w:cs="B Mitra"/>
          <w:rtl/>
          <w:lang w:bidi="fa-IR"/>
        </w:rPr>
        <w:t xml:space="preserve"> اجتناب کرد و بنابرا</w:t>
      </w:r>
      <w:r w:rsidRPr="00095DE3">
        <w:rPr>
          <w:rFonts w:asciiTheme="majorBidi" w:hAnsiTheme="majorBidi" w:cs="B Mitra" w:hint="cs"/>
          <w:rtl/>
          <w:lang w:bidi="fa-IR"/>
        </w:rPr>
        <w:t>ی</w:t>
      </w:r>
      <w:r w:rsidRPr="00095DE3">
        <w:rPr>
          <w:rFonts w:asciiTheme="majorBidi" w:hAnsiTheme="majorBidi" w:cs="B Mitra" w:hint="eastAsia"/>
          <w:rtl/>
          <w:lang w:bidi="fa-IR"/>
        </w:rPr>
        <w:t>ن،</w:t>
      </w:r>
      <w:r w:rsidRPr="00095DE3">
        <w:rPr>
          <w:rFonts w:asciiTheme="majorBidi" w:hAnsiTheme="majorBidi" w:cs="B Mitra"/>
          <w:rtl/>
          <w:lang w:bidi="fa-IR"/>
        </w:rPr>
        <w:t xml:space="preserve"> تراف</w:t>
      </w:r>
      <w:r w:rsidRPr="00095DE3">
        <w:rPr>
          <w:rFonts w:asciiTheme="majorBidi" w:hAnsiTheme="majorBidi" w:cs="B Mitra" w:hint="cs"/>
          <w:rtl/>
          <w:lang w:bidi="fa-IR"/>
        </w:rPr>
        <w:t>ی</w:t>
      </w:r>
      <w:r w:rsidRPr="00095DE3">
        <w:rPr>
          <w:rFonts w:asciiTheme="majorBidi" w:hAnsiTheme="majorBidi" w:cs="B Mitra" w:hint="eastAsia"/>
          <w:rtl/>
          <w:lang w:bidi="fa-IR"/>
        </w:rPr>
        <w:t>ک</w:t>
      </w:r>
      <w:r w:rsidRPr="00095DE3">
        <w:rPr>
          <w:rFonts w:asciiTheme="majorBidi" w:hAnsiTheme="majorBidi" w:cs="B Mitra"/>
          <w:rtl/>
          <w:lang w:bidi="fa-IR"/>
        </w:rPr>
        <w:t xml:space="preserve"> در شبکه را کاهش م</w:t>
      </w:r>
      <w:r w:rsidRPr="00095DE3">
        <w:rPr>
          <w:rFonts w:asciiTheme="majorBidi" w:hAnsiTheme="majorBidi" w:cs="B Mitra" w:hint="cs"/>
          <w:rtl/>
          <w:lang w:bidi="fa-IR"/>
        </w:rPr>
        <w:t>ی‌</w:t>
      </w:r>
      <w:r w:rsidRPr="00095DE3">
        <w:rPr>
          <w:rFonts w:asciiTheme="majorBidi" w:hAnsiTheme="majorBidi" w:cs="B Mitra" w:hint="eastAsia"/>
          <w:rtl/>
          <w:lang w:bidi="fa-IR"/>
        </w:rPr>
        <w:t>دهند</w:t>
      </w:r>
      <w:r w:rsidRPr="00095DE3">
        <w:rPr>
          <w:rFonts w:asciiTheme="majorBidi" w:hAnsiTheme="majorBidi" w:cs="B Mitra"/>
          <w:rtl/>
          <w:lang w:bidi="fa-IR"/>
        </w:rPr>
        <w:t>. ا</w:t>
      </w:r>
      <w:r w:rsidRPr="00095DE3">
        <w:rPr>
          <w:rFonts w:asciiTheme="majorBidi" w:hAnsiTheme="majorBidi" w:cs="B Mitra" w:hint="cs"/>
          <w:rtl/>
          <w:lang w:bidi="fa-IR"/>
        </w:rPr>
        <w:t>ی</w:t>
      </w:r>
      <w:r w:rsidRPr="00095DE3">
        <w:rPr>
          <w:rFonts w:asciiTheme="majorBidi" w:hAnsiTheme="majorBidi" w:cs="B Mitra" w:hint="eastAsia"/>
          <w:rtl/>
          <w:lang w:bidi="fa-IR"/>
        </w:rPr>
        <w:t>ن</w:t>
      </w:r>
      <w:r w:rsidRPr="00095DE3">
        <w:rPr>
          <w:rFonts w:asciiTheme="majorBidi" w:hAnsiTheme="majorBidi" w:cs="B Mitra"/>
          <w:rtl/>
          <w:lang w:bidi="fa-IR"/>
        </w:rPr>
        <w:t xml:space="preserve"> باعث صرفه‌جو</w:t>
      </w:r>
      <w:r w:rsidRPr="00095DE3">
        <w:rPr>
          <w:rFonts w:asciiTheme="majorBidi" w:hAnsiTheme="majorBidi" w:cs="B Mitra" w:hint="cs"/>
          <w:rtl/>
          <w:lang w:bidi="fa-IR"/>
        </w:rPr>
        <w:t>یی</w:t>
      </w:r>
      <w:r w:rsidRPr="00095DE3">
        <w:rPr>
          <w:rFonts w:asciiTheme="majorBidi" w:hAnsiTheme="majorBidi" w:cs="B Mitra"/>
          <w:rtl/>
          <w:lang w:bidi="fa-IR"/>
        </w:rPr>
        <w:t xml:space="preserve"> در مصرف انرژ</w:t>
      </w:r>
      <w:r w:rsidRPr="00095DE3">
        <w:rPr>
          <w:rFonts w:asciiTheme="majorBidi" w:hAnsiTheme="majorBidi" w:cs="B Mitra" w:hint="cs"/>
          <w:rtl/>
          <w:lang w:bidi="fa-IR"/>
        </w:rPr>
        <w:t>ی</w:t>
      </w:r>
      <w:r w:rsidRPr="00095DE3">
        <w:rPr>
          <w:rFonts w:asciiTheme="majorBidi" w:hAnsiTheme="majorBidi" w:cs="B Mitra"/>
          <w:rtl/>
          <w:lang w:bidi="fa-IR"/>
        </w:rPr>
        <w:t xml:space="preserve"> م</w:t>
      </w:r>
      <w:r w:rsidRPr="00095DE3">
        <w:rPr>
          <w:rFonts w:asciiTheme="majorBidi" w:hAnsiTheme="majorBidi" w:cs="B Mitra" w:hint="cs"/>
          <w:rtl/>
          <w:lang w:bidi="fa-IR"/>
        </w:rPr>
        <w:t>ی‌</w:t>
      </w:r>
      <w:r w:rsidRPr="00095DE3">
        <w:rPr>
          <w:rFonts w:asciiTheme="majorBidi" w:hAnsiTheme="majorBidi" w:cs="B Mitra" w:hint="eastAsia"/>
          <w:rtl/>
          <w:lang w:bidi="fa-IR"/>
        </w:rPr>
        <w:t>شود</w:t>
      </w:r>
      <w:r w:rsidRPr="00095DE3">
        <w:rPr>
          <w:rFonts w:asciiTheme="majorBidi" w:hAnsiTheme="majorBidi" w:cs="B Mitra"/>
          <w:rtl/>
          <w:lang w:bidi="fa-IR"/>
        </w:rPr>
        <w:t xml:space="preserve"> که مم</w:t>
      </w:r>
      <w:r w:rsidRPr="00095DE3">
        <w:rPr>
          <w:rFonts w:asciiTheme="majorBidi" w:hAnsiTheme="majorBidi" w:cs="B Mitra" w:hint="eastAsia"/>
          <w:rtl/>
          <w:lang w:bidi="fa-IR"/>
        </w:rPr>
        <w:t>کن</w:t>
      </w:r>
      <w:r w:rsidRPr="00095DE3">
        <w:rPr>
          <w:rFonts w:asciiTheme="majorBidi" w:hAnsiTheme="majorBidi" w:cs="B Mitra"/>
          <w:rtl/>
          <w:lang w:bidi="fa-IR"/>
        </w:rPr>
        <w:t xml:space="preserve"> است در انتقال‌ها</w:t>
      </w:r>
      <w:r w:rsidRPr="00095DE3">
        <w:rPr>
          <w:rFonts w:asciiTheme="majorBidi" w:hAnsiTheme="majorBidi" w:cs="B Mitra" w:hint="cs"/>
          <w:rtl/>
          <w:lang w:bidi="fa-IR"/>
        </w:rPr>
        <w:t>ی</w:t>
      </w:r>
      <w:r w:rsidRPr="00095DE3">
        <w:rPr>
          <w:rFonts w:asciiTheme="majorBidi" w:hAnsiTheme="majorBidi" w:cs="B Mitra"/>
          <w:rtl/>
          <w:lang w:bidi="fa-IR"/>
        </w:rPr>
        <w:t xml:space="preserve"> بسته‌ها</w:t>
      </w:r>
      <w:r w:rsidRPr="00095DE3">
        <w:rPr>
          <w:rFonts w:asciiTheme="majorBidi" w:hAnsiTheme="majorBidi" w:cs="B Mitra" w:hint="cs"/>
          <w:rtl/>
          <w:lang w:bidi="fa-IR"/>
        </w:rPr>
        <w:t>ی</w:t>
      </w:r>
      <w:r w:rsidRPr="00095DE3">
        <w:rPr>
          <w:rFonts w:asciiTheme="majorBidi" w:hAnsiTheme="majorBidi" w:cs="B Mitra"/>
          <w:rtl/>
          <w:lang w:bidi="fa-IR"/>
        </w:rPr>
        <w:t xml:space="preserve"> اضاف</w:t>
      </w:r>
      <w:r w:rsidRPr="00095DE3">
        <w:rPr>
          <w:rFonts w:asciiTheme="majorBidi" w:hAnsiTheme="majorBidi" w:cs="B Mitra" w:hint="cs"/>
          <w:rtl/>
          <w:lang w:bidi="fa-IR"/>
        </w:rPr>
        <w:t>ی</w:t>
      </w:r>
      <w:r w:rsidRPr="00095DE3">
        <w:rPr>
          <w:rFonts w:asciiTheme="majorBidi" w:hAnsiTheme="majorBidi" w:cs="B Mitra"/>
          <w:rtl/>
          <w:lang w:bidi="fa-IR"/>
        </w:rPr>
        <w:t xml:space="preserve"> دوباره اگر شلوغ</w:t>
      </w:r>
      <w:r w:rsidRPr="00095DE3">
        <w:rPr>
          <w:rFonts w:asciiTheme="majorBidi" w:hAnsiTheme="majorBidi" w:cs="B Mitra" w:hint="cs"/>
          <w:rtl/>
          <w:lang w:bidi="fa-IR"/>
        </w:rPr>
        <w:t>ی</w:t>
      </w:r>
      <w:r w:rsidRPr="00095DE3">
        <w:rPr>
          <w:rFonts w:asciiTheme="majorBidi" w:hAnsiTheme="majorBidi" w:cs="B Mitra"/>
          <w:rtl/>
          <w:lang w:bidi="fa-IR"/>
        </w:rPr>
        <w:t xml:space="preserve"> گره‌ها در نظر گرفته نشود، تلف شود. همچن</w:t>
      </w:r>
      <w:r w:rsidRPr="00095DE3">
        <w:rPr>
          <w:rFonts w:asciiTheme="majorBidi" w:hAnsiTheme="majorBidi" w:cs="B Mitra" w:hint="cs"/>
          <w:rtl/>
          <w:lang w:bidi="fa-IR"/>
        </w:rPr>
        <w:t>ی</w:t>
      </w:r>
      <w:r w:rsidRPr="00095DE3">
        <w:rPr>
          <w:rFonts w:asciiTheme="majorBidi" w:hAnsiTheme="majorBidi" w:cs="B Mitra" w:hint="eastAsia"/>
          <w:rtl/>
          <w:lang w:bidi="fa-IR"/>
        </w:rPr>
        <w:t>ن،</w:t>
      </w:r>
      <w:r w:rsidRPr="00095DE3">
        <w:rPr>
          <w:rFonts w:asciiTheme="majorBidi" w:hAnsiTheme="majorBidi" w:cs="B Mitra"/>
          <w:rtl/>
          <w:lang w:bidi="fa-IR"/>
        </w:rPr>
        <w:t xml:space="preserve"> ا</w:t>
      </w:r>
      <w:r w:rsidRPr="00095DE3">
        <w:rPr>
          <w:rFonts w:asciiTheme="majorBidi" w:hAnsiTheme="majorBidi" w:cs="B Mitra" w:hint="cs"/>
          <w:rtl/>
          <w:lang w:bidi="fa-IR"/>
        </w:rPr>
        <w:t>ی</w:t>
      </w:r>
      <w:r w:rsidRPr="00095DE3">
        <w:rPr>
          <w:rFonts w:asciiTheme="majorBidi" w:hAnsiTheme="majorBidi" w:cs="B Mitra" w:hint="eastAsia"/>
          <w:rtl/>
          <w:lang w:bidi="fa-IR"/>
        </w:rPr>
        <w:t>ن</w:t>
      </w:r>
      <w:r w:rsidRPr="00095DE3">
        <w:rPr>
          <w:rFonts w:asciiTheme="majorBidi" w:hAnsiTheme="majorBidi" w:cs="B Mitra"/>
          <w:rtl/>
          <w:lang w:bidi="fa-IR"/>
        </w:rPr>
        <w:t xml:space="preserve"> باعث سرعت بخش</w:t>
      </w:r>
      <w:r w:rsidRPr="00095DE3">
        <w:rPr>
          <w:rFonts w:asciiTheme="majorBidi" w:hAnsiTheme="majorBidi" w:cs="B Mitra" w:hint="cs"/>
          <w:rtl/>
          <w:lang w:bidi="fa-IR"/>
        </w:rPr>
        <w:t>ی</w:t>
      </w:r>
      <w:r w:rsidRPr="00095DE3">
        <w:rPr>
          <w:rFonts w:asciiTheme="majorBidi" w:hAnsiTheme="majorBidi" w:cs="B Mitra" w:hint="eastAsia"/>
          <w:rtl/>
          <w:lang w:bidi="fa-IR"/>
        </w:rPr>
        <w:t>دن</w:t>
      </w:r>
      <w:r w:rsidRPr="00095DE3">
        <w:rPr>
          <w:rFonts w:asciiTheme="majorBidi" w:hAnsiTheme="majorBidi" w:cs="B Mitra"/>
          <w:rtl/>
          <w:lang w:bidi="fa-IR"/>
        </w:rPr>
        <w:t xml:space="preserve"> به ارتباط داده و بهبود ظرف</w:t>
      </w:r>
      <w:r w:rsidRPr="00095DE3">
        <w:rPr>
          <w:rFonts w:asciiTheme="majorBidi" w:hAnsiTheme="majorBidi" w:cs="B Mitra" w:hint="cs"/>
          <w:rtl/>
          <w:lang w:bidi="fa-IR"/>
        </w:rPr>
        <w:t>ی</w:t>
      </w:r>
      <w:r w:rsidRPr="00095DE3">
        <w:rPr>
          <w:rFonts w:asciiTheme="majorBidi" w:hAnsiTheme="majorBidi" w:cs="B Mitra" w:hint="eastAsia"/>
          <w:rtl/>
          <w:lang w:bidi="fa-IR"/>
        </w:rPr>
        <w:t>ت</w:t>
      </w:r>
      <w:r w:rsidRPr="00095DE3">
        <w:rPr>
          <w:rFonts w:asciiTheme="majorBidi" w:hAnsiTheme="majorBidi" w:cs="B Mitra"/>
          <w:rtl/>
          <w:lang w:bidi="fa-IR"/>
        </w:rPr>
        <w:t xml:space="preserve"> م</w:t>
      </w:r>
      <w:r w:rsidRPr="00095DE3">
        <w:rPr>
          <w:rFonts w:asciiTheme="majorBidi" w:hAnsiTheme="majorBidi" w:cs="B Mitra" w:hint="cs"/>
          <w:rtl/>
          <w:lang w:bidi="fa-IR"/>
        </w:rPr>
        <w:t>ی‌</w:t>
      </w:r>
      <w:r w:rsidRPr="00095DE3">
        <w:rPr>
          <w:rFonts w:asciiTheme="majorBidi" w:hAnsiTheme="majorBidi" w:cs="B Mitra" w:hint="eastAsia"/>
          <w:rtl/>
          <w:lang w:bidi="fa-IR"/>
        </w:rPr>
        <w:t>شود</w:t>
      </w:r>
      <w:r w:rsidRPr="00095DE3">
        <w:rPr>
          <w:rFonts w:asciiTheme="majorBidi" w:hAnsiTheme="majorBidi" w:cs="B Mitra"/>
          <w:rtl/>
          <w:lang w:bidi="fa-IR"/>
        </w:rPr>
        <w:t xml:space="preserve"> ز</w:t>
      </w:r>
      <w:r w:rsidRPr="00095DE3">
        <w:rPr>
          <w:rFonts w:asciiTheme="majorBidi" w:hAnsiTheme="majorBidi" w:cs="B Mitra" w:hint="cs"/>
          <w:rtl/>
          <w:lang w:bidi="fa-IR"/>
        </w:rPr>
        <w:t>ی</w:t>
      </w:r>
      <w:r w:rsidRPr="00095DE3">
        <w:rPr>
          <w:rFonts w:asciiTheme="majorBidi" w:hAnsiTheme="majorBidi" w:cs="B Mitra" w:hint="eastAsia"/>
          <w:rtl/>
          <w:lang w:bidi="fa-IR"/>
        </w:rPr>
        <w:t>را</w:t>
      </w:r>
      <w:r w:rsidRPr="00095DE3">
        <w:rPr>
          <w:rFonts w:asciiTheme="majorBidi" w:hAnsiTheme="majorBidi" w:cs="B Mitra"/>
          <w:rtl/>
          <w:lang w:bidi="fa-IR"/>
        </w:rPr>
        <w:t xml:space="preserve"> انتقال‌ها</w:t>
      </w:r>
      <w:r w:rsidRPr="00095DE3">
        <w:rPr>
          <w:rFonts w:asciiTheme="majorBidi" w:hAnsiTheme="majorBidi" w:cs="B Mitra" w:hint="cs"/>
          <w:rtl/>
          <w:lang w:bidi="fa-IR"/>
        </w:rPr>
        <w:t>ی</w:t>
      </w:r>
      <w:r w:rsidRPr="00095DE3">
        <w:rPr>
          <w:rFonts w:asciiTheme="majorBidi" w:hAnsiTheme="majorBidi" w:cs="B Mitra"/>
          <w:rtl/>
          <w:lang w:bidi="fa-IR"/>
        </w:rPr>
        <w:t xml:space="preserve"> بسته‌ها به طور مکرر ن</w:t>
      </w:r>
      <w:r w:rsidRPr="00095DE3">
        <w:rPr>
          <w:rFonts w:asciiTheme="majorBidi" w:hAnsiTheme="majorBidi" w:cs="B Mitra" w:hint="cs"/>
          <w:rtl/>
          <w:lang w:bidi="fa-IR"/>
        </w:rPr>
        <w:t>ی</w:t>
      </w:r>
      <w:r w:rsidRPr="00095DE3">
        <w:rPr>
          <w:rFonts w:asciiTheme="majorBidi" w:hAnsiTheme="majorBidi" w:cs="B Mitra" w:hint="eastAsia"/>
          <w:rtl/>
          <w:lang w:bidi="fa-IR"/>
        </w:rPr>
        <w:t>از</w:t>
      </w:r>
      <w:r w:rsidRPr="00095DE3">
        <w:rPr>
          <w:rFonts w:asciiTheme="majorBidi" w:hAnsiTheme="majorBidi" w:cs="B Mitra"/>
          <w:rtl/>
          <w:lang w:bidi="fa-IR"/>
        </w:rPr>
        <w:t xml:space="preserve"> ن</w:t>
      </w:r>
      <w:r w:rsidRPr="00095DE3">
        <w:rPr>
          <w:rFonts w:asciiTheme="majorBidi" w:hAnsiTheme="majorBidi" w:cs="B Mitra" w:hint="cs"/>
          <w:rtl/>
          <w:lang w:bidi="fa-IR"/>
        </w:rPr>
        <w:t>ی</w:t>
      </w:r>
      <w:r w:rsidRPr="00095DE3">
        <w:rPr>
          <w:rFonts w:asciiTheme="majorBidi" w:hAnsiTheme="majorBidi" w:cs="B Mitra" w:hint="eastAsia"/>
          <w:rtl/>
          <w:lang w:bidi="fa-IR"/>
        </w:rPr>
        <w:t>ست</w:t>
      </w:r>
      <w:r w:rsidRPr="00095DE3">
        <w:rPr>
          <w:rFonts w:asciiTheme="majorBidi" w:hAnsiTheme="majorBidi" w:cs="B Mitra"/>
          <w:rtl/>
          <w:lang w:bidi="fa-IR"/>
        </w:rPr>
        <w:t>. به عکس د</w:t>
      </w:r>
      <w:r w:rsidRPr="00095DE3">
        <w:rPr>
          <w:rFonts w:asciiTheme="majorBidi" w:hAnsiTheme="majorBidi" w:cs="B Mitra" w:hint="cs"/>
          <w:rtl/>
          <w:lang w:bidi="fa-IR"/>
        </w:rPr>
        <w:t>ی</w:t>
      </w:r>
      <w:r w:rsidRPr="00095DE3">
        <w:rPr>
          <w:rFonts w:asciiTheme="majorBidi" w:hAnsiTheme="majorBidi" w:cs="B Mitra" w:hint="eastAsia"/>
          <w:rtl/>
          <w:lang w:bidi="fa-IR"/>
        </w:rPr>
        <w:t>گر،</w:t>
      </w:r>
      <w:r w:rsidRPr="00095DE3">
        <w:rPr>
          <w:rFonts w:asciiTheme="majorBidi" w:hAnsiTheme="majorBidi" w:cs="B Mitra"/>
          <w:rtl/>
          <w:lang w:bidi="fa-IR"/>
        </w:rPr>
        <w:t xml:space="preserve"> پروتکل‌ها</w:t>
      </w:r>
      <w:r w:rsidRPr="00095DE3">
        <w:rPr>
          <w:rFonts w:asciiTheme="majorBidi" w:hAnsiTheme="majorBidi" w:cs="B Mitra" w:hint="cs"/>
          <w:rtl/>
          <w:lang w:bidi="fa-IR"/>
        </w:rPr>
        <w:t>ی</w:t>
      </w:r>
      <w:r w:rsidRPr="00095DE3">
        <w:rPr>
          <w:rFonts w:asciiTheme="majorBidi" w:hAnsiTheme="majorBidi" w:cs="B Mitra"/>
          <w:rtl/>
          <w:lang w:bidi="fa-IR"/>
        </w:rPr>
        <w:t xml:space="preserve"> د</w:t>
      </w:r>
      <w:r w:rsidRPr="00095DE3">
        <w:rPr>
          <w:rFonts w:asciiTheme="majorBidi" w:hAnsiTheme="majorBidi" w:cs="B Mitra" w:hint="cs"/>
          <w:rtl/>
          <w:lang w:bidi="fa-IR"/>
        </w:rPr>
        <w:t>ی</w:t>
      </w:r>
      <w:r w:rsidRPr="00095DE3">
        <w:rPr>
          <w:rFonts w:asciiTheme="majorBidi" w:hAnsiTheme="majorBidi" w:cs="B Mitra" w:hint="eastAsia"/>
          <w:rtl/>
          <w:lang w:bidi="fa-IR"/>
        </w:rPr>
        <w:t>گر</w:t>
      </w:r>
      <w:r w:rsidRPr="00095DE3">
        <w:rPr>
          <w:rFonts w:asciiTheme="majorBidi" w:hAnsiTheme="majorBidi" w:cs="B Mitra"/>
          <w:rtl/>
          <w:lang w:bidi="fa-IR"/>
        </w:rPr>
        <w:t xml:space="preserve"> مشکل شلوغ</w:t>
      </w:r>
      <w:r w:rsidRPr="00095DE3">
        <w:rPr>
          <w:rFonts w:asciiTheme="majorBidi" w:hAnsiTheme="majorBidi" w:cs="B Mitra" w:hint="cs"/>
          <w:rtl/>
          <w:lang w:bidi="fa-IR"/>
        </w:rPr>
        <w:t>ی</w:t>
      </w:r>
      <w:r w:rsidRPr="00095DE3">
        <w:rPr>
          <w:rFonts w:asciiTheme="majorBidi" w:hAnsiTheme="majorBidi" w:cs="B Mitra"/>
          <w:rtl/>
          <w:lang w:bidi="fa-IR"/>
        </w:rPr>
        <w:t xml:space="preserve"> را در نظر نم</w:t>
      </w:r>
      <w:r w:rsidRPr="00095DE3">
        <w:rPr>
          <w:rFonts w:asciiTheme="majorBidi" w:hAnsiTheme="majorBidi" w:cs="B Mitra" w:hint="cs"/>
          <w:rtl/>
          <w:lang w:bidi="fa-IR"/>
        </w:rPr>
        <w:t>ی‌</w:t>
      </w:r>
      <w:r w:rsidRPr="00095DE3">
        <w:rPr>
          <w:rFonts w:asciiTheme="majorBidi" w:hAnsiTheme="majorBidi" w:cs="B Mitra" w:hint="eastAsia"/>
          <w:rtl/>
          <w:lang w:bidi="fa-IR"/>
        </w:rPr>
        <w:t>گ</w:t>
      </w:r>
      <w:r w:rsidRPr="00095DE3">
        <w:rPr>
          <w:rFonts w:asciiTheme="majorBidi" w:hAnsiTheme="majorBidi" w:cs="B Mitra" w:hint="cs"/>
          <w:rtl/>
          <w:lang w:bidi="fa-IR"/>
        </w:rPr>
        <w:t>ی</w:t>
      </w:r>
      <w:r w:rsidRPr="00095DE3">
        <w:rPr>
          <w:rFonts w:asciiTheme="majorBidi" w:hAnsiTheme="majorBidi" w:cs="B Mitra" w:hint="eastAsia"/>
          <w:rtl/>
          <w:lang w:bidi="fa-IR"/>
        </w:rPr>
        <w:t>رند</w:t>
      </w:r>
      <w:r w:rsidRPr="00095DE3">
        <w:rPr>
          <w:rFonts w:asciiTheme="majorBidi" w:hAnsiTheme="majorBidi" w:cs="B Mitra"/>
          <w:rtl/>
          <w:lang w:bidi="fa-IR"/>
        </w:rPr>
        <w:t xml:space="preserve">. </w:t>
      </w:r>
      <w:r w:rsidRPr="00095DE3">
        <w:rPr>
          <w:rFonts w:asciiTheme="majorBidi" w:hAnsiTheme="majorBidi" w:cs="B Mitra"/>
          <w:lang w:bidi="fa-IR"/>
        </w:rPr>
        <w:t>AOMDV-GA</w:t>
      </w:r>
      <w:r w:rsidRPr="00095DE3">
        <w:rPr>
          <w:rFonts w:asciiTheme="majorBidi" w:hAnsiTheme="majorBidi" w:cs="B Mitra"/>
          <w:rtl/>
          <w:lang w:bidi="fa-IR"/>
        </w:rPr>
        <w:t xml:space="preserve"> به نسبت </w:t>
      </w:r>
      <w:r w:rsidRPr="00095DE3">
        <w:rPr>
          <w:rFonts w:asciiTheme="majorBidi" w:hAnsiTheme="majorBidi" w:cs="B Mitra"/>
          <w:lang w:bidi="fa-IR"/>
        </w:rPr>
        <w:t>AOMDV-FFn</w:t>
      </w:r>
      <w:r w:rsidRPr="00095DE3">
        <w:rPr>
          <w:rFonts w:asciiTheme="majorBidi" w:hAnsiTheme="majorBidi" w:cs="B Mitra"/>
          <w:rtl/>
          <w:lang w:bidi="fa-IR"/>
        </w:rPr>
        <w:t xml:space="preserve"> به دل</w:t>
      </w:r>
      <w:r w:rsidRPr="00095DE3">
        <w:rPr>
          <w:rFonts w:asciiTheme="majorBidi" w:hAnsiTheme="majorBidi" w:cs="B Mitra" w:hint="cs"/>
          <w:rtl/>
          <w:lang w:bidi="fa-IR"/>
        </w:rPr>
        <w:t>ی</w:t>
      </w:r>
      <w:r w:rsidRPr="00095DE3">
        <w:rPr>
          <w:rFonts w:asciiTheme="majorBidi" w:hAnsiTheme="majorBidi" w:cs="B Mitra" w:hint="eastAsia"/>
          <w:rtl/>
          <w:lang w:bidi="fa-IR"/>
        </w:rPr>
        <w:t>ل</w:t>
      </w:r>
      <w:r w:rsidRPr="00095DE3">
        <w:rPr>
          <w:rFonts w:asciiTheme="majorBidi" w:hAnsiTheme="majorBidi" w:cs="B Mitra"/>
          <w:rtl/>
          <w:lang w:bidi="fa-IR"/>
        </w:rPr>
        <w:t xml:space="preserve"> عدم وجود روش به</w:t>
      </w:r>
      <w:r w:rsidRPr="00095DE3">
        <w:rPr>
          <w:rFonts w:asciiTheme="majorBidi" w:hAnsiTheme="majorBidi" w:cs="B Mitra" w:hint="cs"/>
          <w:rtl/>
          <w:lang w:bidi="fa-IR"/>
        </w:rPr>
        <w:t>ی</w:t>
      </w:r>
      <w:r w:rsidRPr="00095DE3">
        <w:rPr>
          <w:rFonts w:asciiTheme="majorBidi" w:hAnsiTheme="majorBidi" w:cs="B Mitra" w:hint="eastAsia"/>
          <w:rtl/>
          <w:lang w:bidi="fa-IR"/>
        </w:rPr>
        <w:t>نه‌ساز</w:t>
      </w:r>
      <w:r w:rsidRPr="00095DE3">
        <w:rPr>
          <w:rFonts w:asciiTheme="majorBidi" w:hAnsiTheme="majorBidi" w:cs="B Mitra" w:hint="cs"/>
          <w:rtl/>
          <w:lang w:bidi="fa-IR"/>
        </w:rPr>
        <w:t>ی</w:t>
      </w:r>
      <w:r w:rsidRPr="00095DE3">
        <w:rPr>
          <w:rFonts w:asciiTheme="majorBidi" w:hAnsiTheme="majorBidi" w:cs="B Mitra"/>
          <w:rtl/>
          <w:lang w:bidi="fa-IR"/>
        </w:rPr>
        <w:t xml:space="preserve"> در مراحل تلاق</w:t>
      </w:r>
      <w:r w:rsidRPr="00095DE3">
        <w:rPr>
          <w:rFonts w:asciiTheme="majorBidi" w:hAnsiTheme="majorBidi" w:cs="B Mitra" w:hint="cs"/>
          <w:rtl/>
          <w:lang w:bidi="fa-IR"/>
        </w:rPr>
        <w:t>ی</w:t>
      </w:r>
      <w:r w:rsidRPr="00095DE3">
        <w:rPr>
          <w:rFonts w:asciiTheme="majorBidi" w:hAnsiTheme="majorBidi" w:cs="B Mitra"/>
          <w:rtl/>
          <w:lang w:bidi="fa-IR"/>
        </w:rPr>
        <w:t xml:space="preserve"> و جهش </w:t>
      </w:r>
      <w:r w:rsidRPr="00095DE3">
        <w:rPr>
          <w:rFonts w:asciiTheme="majorBidi" w:hAnsiTheme="majorBidi" w:cs="B Mitra"/>
          <w:rtl/>
          <w:lang w:bidi="fa-IR"/>
        </w:rPr>
        <w:t>کم</w:t>
      </w:r>
      <w:r w:rsidRPr="00095DE3">
        <w:rPr>
          <w:rFonts w:asciiTheme="majorBidi" w:hAnsiTheme="majorBidi" w:cs="B Mitra" w:hint="cs"/>
          <w:rtl/>
          <w:lang w:bidi="fa-IR"/>
        </w:rPr>
        <w:t>ی</w:t>
      </w:r>
      <w:r w:rsidRPr="00095DE3">
        <w:rPr>
          <w:rFonts w:asciiTheme="majorBidi" w:hAnsiTheme="majorBidi" w:cs="B Mitra"/>
          <w:rtl/>
          <w:lang w:bidi="fa-IR"/>
        </w:rPr>
        <w:t xml:space="preserve"> عملکرد بهتر</w:t>
      </w:r>
      <w:r w:rsidRPr="00095DE3">
        <w:rPr>
          <w:rFonts w:asciiTheme="majorBidi" w:hAnsiTheme="majorBidi" w:cs="B Mitra" w:hint="cs"/>
          <w:rtl/>
          <w:lang w:bidi="fa-IR"/>
        </w:rPr>
        <w:t>ی</w:t>
      </w:r>
      <w:r w:rsidRPr="00095DE3">
        <w:rPr>
          <w:rFonts w:asciiTheme="majorBidi" w:hAnsiTheme="majorBidi" w:cs="B Mitra"/>
          <w:rtl/>
          <w:lang w:bidi="fa-IR"/>
        </w:rPr>
        <w:t xml:space="preserve"> دارد.</w:t>
      </w:r>
    </w:p>
    <w:p w:rsidR="00095DE3" w:rsidRDefault="00095DE3" w:rsidP="00095DE3">
      <w:pPr>
        <w:bidi/>
        <w:jc w:val="both"/>
        <w:rPr>
          <w:rFonts w:asciiTheme="majorBidi" w:hAnsiTheme="majorBidi" w:cs="B Mitra"/>
          <w:rtl/>
          <w:lang w:bidi="fa-IR"/>
        </w:rPr>
      </w:pPr>
      <w:r>
        <w:rPr>
          <w:rFonts w:asciiTheme="majorBidi" w:hAnsiTheme="majorBidi" w:cs="B Mitra" w:hint="cs"/>
          <w:rtl/>
          <w:lang w:bidi="fa-IR"/>
        </w:rPr>
        <w:t xml:space="preserve">چ. </w:t>
      </w:r>
    </w:p>
    <w:p w:rsidR="007429F7" w:rsidRDefault="007429F7" w:rsidP="007429F7">
      <w:pPr>
        <w:bidi/>
        <w:jc w:val="both"/>
        <w:rPr>
          <w:rFonts w:asciiTheme="majorBidi" w:hAnsiTheme="majorBidi" w:cs="B Mitra"/>
          <w:rtl/>
          <w:lang w:bidi="fa-IR"/>
        </w:rPr>
      </w:pPr>
      <w:r w:rsidRPr="007429F7">
        <w:rPr>
          <w:rFonts w:asciiTheme="majorBidi" w:hAnsiTheme="majorBidi" w:cs="B Mitra"/>
          <w:rtl/>
          <w:lang w:bidi="fa-IR"/>
        </w:rPr>
        <w:t>مقدار بسته‌ها</w:t>
      </w:r>
      <w:r w:rsidRPr="007429F7">
        <w:rPr>
          <w:rFonts w:asciiTheme="majorBidi" w:hAnsiTheme="majorBidi" w:cs="B Mitra" w:hint="cs"/>
          <w:rtl/>
          <w:lang w:bidi="fa-IR"/>
        </w:rPr>
        <w:t>ی</w:t>
      </w:r>
      <w:r w:rsidRPr="007429F7">
        <w:rPr>
          <w:rFonts w:asciiTheme="majorBidi" w:hAnsiTheme="majorBidi" w:cs="B Mitra"/>
          <w:rtl/>
          <w:lang w:bidi="fa-IR"/>
        </w:rPr>
        <w:t xml:space="preserve"> مس</w:t>
      </w:r>
      <w:r w:rsidRPr="007429F7">
        <w:rPr>
          <w:rFonts w:asciiTheme="majorBidi" w:hAnsiTheme="majorBidi" w:cs="B Mitra" w:hint="cs"/>
          <w:rtl/>
          <w:lang w:bidi="fa-IR"/>
        </w:rPr>
        <w:t>ی</w:t>
      </w:r>
      <w:r w:rsidRPr="007429F7">
        <w:rPr>
          <w:rFonts w:asciiTheme="majorBidi" w:hAnsiTheme="majorBidi" w:cs="B Mitra" w:hint="eastAsia"/>
          <w:rtl/>
          <w:lang w:bidi="fa-IR"/>
        </w:rPr>
        <w:t>ر</w:t>
      </w:r>
      <w:r w:rsidRPr="007429F7">
        <w:rPr>
          <w:rFonts w:asciiTheme="majorBidi" w:hAnsiTheme="majorBidi" w:cs="B Mitra" w:hint="cs"/>
          <w:rtl/>
          <w:lang w:bidi="fa-IR"/>
        </w:rPr>
        <w:t>ی</w:t>
      </w:r>
      <w:r w:rsidRPr="007429F7">
        <w:rPr>
          <w:rFonts w:asciiTheme="majorBidi" w:hAnsiTheme="majorBidi" w:cs="B Mitra" w:hint="eastAsia"/>
          <w:rtl/>
          <w:lang w:bidi="fa-IR"/>
        </w:rPr>
        <w:t>اب</w:t>
      </w:r>
      <w:r w:rsidRPr="007429F7">
        <w:rPr>
          <w:rFonts w:asciiTheme="majorBidi" w:hAnsiTheme="majorBidi" w:cs="B Mitra" w:hint="cs"/>
          <w:rtl/>
          <w:lang w:bidi="fa-IR"/>
        </w:rPr>
        <w:t>ی</w:t>
      </w:r>
      <w:r w:rsidRPr="007429F7">
        <w:rPr>
          <w:rFonts w:asciiTheme="majorBidi" w:hAnsiTheme="majorBidi" w:cs="B Mitra"/>
          <w:rtl/>
          <w:lang w:bidi="fa-IR"/>
        </w:rPr>
        <w:t xml:space="preserve"> بستگ</w:t>
      </w:r>
      <w:r w:rsidRPr="007429F7">
        <w:rPr>
          <w:rFonts w:asciiTheme="majorBidi" w:hAnsiTheme="majorBidi" w:cs="B Mitra" w:hint="cs"/>
          <w:rtl/>
          <w:lang w:bidi="fa-IR"/>
        </w:rPr>
        <w:t>ی</w:t>
      </w:r>
      <w:r w:rsidRPr="007429F7">
        <w:rPr>
          <w:rFonts w:asciiTheme="majorBidi" w:hAnsiTheme="majorBidi" w:cs="B Mitra"/>
          <w:rtl/>
          <w:lang w:bidi="fa-IR"/>
        </w:rPr>
        <w:t xml:space="preserve"> به پارامتر‌ها</w:t>
      </w:r>
      <w:r w:rsidRPr="007429F7">
        <w:rPr>
          <w:rFonts w:asciiTheme="majorBidi" w:hAnsiTheme="majorBidi" w:cs="B Mitra" w:hint="cs"/>
          <w:rtl/>
          <w:lang w:bidi="fa-IR"/>
        </w:rPr>
        <w:t>ی</w:t>
      </w:r>
      <w:r w:rsidRPr="007429F7">
        <w:rPr>
          <w:rFonts w:asciiTheme="majorBidi" w:hAnsiTheme="majorBidi" w:cs="B Mitra"/>
          <w:rtl/>
          <w:lang w:bidi="fa-IR"/>
        </w:rPr>
        <w:t xml:space="preserve"> مختلف</w:t>
      </w:r>
      <w:r w:rsidRPr="007429F7">
        <w:rPr>
          <w:rFonts w:asciiTheme="majorBidi" w:hAnsiTheme="majorBidi" w:cs="B Mitra" w:hint="cs"/>
          <w:rtl/>
          <w:lang w:bidi="fa-IR"/>
        </w:rPr>
        <w:t>ی</w:t>
      </w:r>
      <w:r w:rsidRPr="007429F7">
        <w:rPr>
          <w:rFonts w:asciiTheme="majorBidi" w:hAnsiTheme="majorBidi" w:cs="B Mitra"/>
          <w:rtl/>
          <w:lang w:bidi="fa-IR"/>
        </w:rPr>
        <w:t xml:space="preserve"> از جمله پا</w:t>
      </w:r>
      <w:r w:rsidRPr="007429F7">
        <w:rPr>
          <w:rFonts w:asciiTheme="majorBidi" w:hAnsiTheme="majorBidi" w:cs="B Mitra" w:hint="cs"/>
          <w:rtl/>
          <w:lang w:bidi="fa-IR"/>
        </w:rPr>
        <w:t>ی</w:t>
      </w:r>
      <w:r w:rsidRPr="007429F7">
        <w:rPr>
          <w:rFonts w:asciiTheme="majorBidi" w:hAnsiTheme="majorBidi" w:cs="B Mitra" w:hint="eastAsia"/>
          <w:rtl/>
          <w:lang w:bidi="fa-IR"/>
        </w:rPr>
        <w:t>دار</w:t>
      </w:r>
      <w:r w:rsidRPr="007429F7">
        <w:rPr>
          <w:rFonts w:asciiTheme="majorBidi" w:hAnsiTheme="majorBidi" w:cs="B Mitra" w:hint="cs"/>
          <w:rtl/>
          <w:lang w:bidi="fa-IR"/>
        </w:rPr>
        <w:t>ی</w:t>
      </w:r>
      <w:r w:rsidRPr="007429F7">
        <w:rPr>
          <w:rFonts w:asciiTheme="majorBidi" w:hAnsiTheme="majorBidi" w:cs="B Mitra"/>
          <w:rtl/>
          <w:lang w:bidi="fa-IR"/>
        </w:rPr>
        <w:t xml:space="preserve"> شبکه، الگور</w:t>
      </w:r>
      <w:r w:rsidRPr="007429F7">
        <w:rPr>
          <w:rFonts w:asciiTheme="majorBidi" w:hAnsiTheme="majorBidi" w:cs="B Mitra" w:hint="cs"/>
          <w:rtl/>
          <w:lang w:bidi="fa-IR"/>
        </w:rPr>
        <w:t>ی</w:t>
      </w:r>
      <w:r w:rsidRPr="007429F7">
        <w:rPr>
          <w:rFonts w:asciiTheme="majorBidi" w:hAnsiTheme="majorBidi" w:cs="B Mitra" w:hint="eastAsia"/>
          <w:rtl/>
          <w:lang w:bidi="fa-IR"/>
        </w:rPr>
        <w:t>تم</w:t>
      </w:r>
      <w:r w:rsidRPr="007429F7">
        <w:rPr>
          <w:rFonts w:asciiTheme="majorBidi" w:hAnsiTheme="majorBidi" w:cs="B Mitra"/>
          <w:rtl/>
          <w:lang w:bidi="fa-IR"/>
        </w:rPr>
        <w:t xml:space="preserve"> مس</w:t>
      </w:r>
      <w:r w:rsidRPr="007429F7">
        <w:rPr>
          <w:rFonts w:asciiTheme="majorBidi" w:hAnsiTheme="majorBidi" w:cs="B Mitra" w:hint="cs"/>
          <w:rtl/>
          <w:lang w:bidi="fa-IR"/>
        </w:rPr>
        <w:t>ی</w:t>
      </w:r>
      <w:r w:rsidRPr="007429F7">
        <w:rPr>
          <w:rFonts w:asciiTheme="majorBidi" w:hAnsiTheme="majorBidi" w:cs="B Mitra" w:hint="eastAsia"/>
          <w:rtl/>
          <w:lang w:bidi="fa-IR"/>
        </w:rPr>
        <w:t>ر</w:t>
      </w:r>
      <w:r w:rsidRPr="007429F7">
        <w:rPr>
          <w:rFonts w:asciiTheme="majorBidi" w:hAnsiTheme="majorBidi" w:cs="B Mitra" w:hint="cs"/>
          <w:rtl/>
          <w:lang w:bidi="fa-IR"/>
        </w:rPr>
        <w:t>ی</w:t>
      </w:r>
      <w:r w:rsidRPr="007429F7">
        <w:rPr>
          <w:rFonts w:asciiTheme="majorBidi" w:hAnsiTheme="majorBidi" w:cs="B Mitra" w:hint="eastAsia"/>
          <w:rtl/>
          <w:lang w:bidi="fa-IR"/>
        </w:rPr>
        <w:t>اب</w:t>
      </w:r>
      <w:r w:rsidRPr="007429F7">
        <w:rPr>
          <w:rFonts w:asciiTheme="majorBidi" w:hAnsiTheme="majorBidi" w:cs="B Mitra" w:hint="cs"/>
          <w:rtl/>
          <w:lang w:bidi="fa-IR"/>
        </w:rPr>
        <w:t>ی</w:t>
      </w:r>
      <w:r w:rsidRPr="007429F7">
        <w:rPr>
          <w:rFonts w:asciiTheme="majorBidi" w:hAnsiTheme="majorBidi" w:cs="B Mitra" w:hint="eastAsia"/>
          <w:rtl/>
          <w:lang w:bidi="fa-IR"/>
        </w:rPr>
        <w:t>،</w:t>
      </w:r>
      <w:r w:rsidRPr="007429F7">
        <w:rPr>
          <w:rFonts w:asciiTheme="majorBidi" w:hAnsiTheme="majorBidi" w:cs="B Mitra"/>
          <w:rtl/>
          <w:lang w:bidi="fa-IR"/>
        </w:rPr>
        <w:t xml:space="preserve"> اندازه شبکه و توپولوژ</w:t>
      </w:r>
      <w:r w:rsidRPr="007429F7">
        <w:rPr>
          <w:rFonts w:asciiTheme="majorBidi" w:hAnsiTheme="majorBidi" w:cs="B Mitra" w:hint="cs"/>
          <w:rtl/>
          <w:lang w:bidi="fa-IR"/>
        </w:rPr>
        <w:t>ی</w:t>
      </w:r>
      <w:r w:rsidRPr="007429F7">
        <w:rPr>
          <w:rFonts w:asciiTheme="majorBidi" w:hAnsiTheme="majorBidi" w:cs="B Mitra"/>
          <w:rtl/>
          <w:lang w:bidi="fa-IR"/>
        </w:rPr>
        <w:t xml:space="preserve"> شبکه دارد. الگور</w:t>
      </w:r>
      <w:r w:rsidRPr="007429F7">
        <w:rPr>
          <w:rFonts w:asciiTheme="majorBidi" w:hAnsiTheme="majorBidi" w:cs="B Mitra" w:hint="cs"/>
          <w:rtl/>
          <w:lang w:bidi="fa-IR"/>
        </w:rPr>
        <w:t>ی</w:t>
      </w:r>
      <w:r w:rsidRPr="007429F7">
        <w:rPr>
          <w:rFonts w:asciiTheme="majorBidi" w:hAnsiTheme="majorBidi" w:cs="B Mitra" w:hint="eastAsia"/>
          <w:rtl/>
          <w:lang w:bidi="fa-IR"/>
        </w:rPr>
        <w:t>تم</w:t>
      </w:r>
      <w:r w:rsidRPr="007429F7">
        <w:rPr>
          <w:rFonts w:asciiTheme="majorBidi" w:hAnsiTheme="majorBidi" w:cs="B Mitra"/>
          <w:rtl/>
          <w:lang w:bidi="fa-IR"/>
        </w:rPr>
        <w:t xml:space="preserve"> </w:t>
      </w:r>
      <w:r w:rsidRPr="007429F7">
        <w:rPr>
          <w:rFonts w:asciiTheme="majorBidi" w:hAnsiTheme="majorBidi" w:cs="B Mitra"/>
          <w:lang w:bidi="fa-IR"/>
        </w:rPr>
        <w:t>AODV</w:t>
      </w:r>
      <w:r w:rsidRPr="007429F7">
        <w:rPr>
          <w:rFonts w:asciiTheme="majorBidi" w:hAnsiTheme="majorBidi" w:cs="B Mitra"/>
          <w:rtl/>
          <w:lang w:bidi="fa-IR"/>
        </w:rPr>
        <w:t xml:space="preserve"> تنها </w:t>
      </w:r>
      <w:r w:rsidRPr="007429F7">
        <w:rPr>
          <w:rFonts w:asciiTheme="majorBidi" w:hAnsiTheme="majorBidi" w:cs="B Mitra" w:hint="cs"/>
          <w:rtl/>
          <w:lang w:bidi="fa-IR"/>
        </w:rPr>
        <w:t>ی</w:t>
      </w:r>
      <w:r w:rsidRPr="007429F7">
        <w:rPr>
          <w:rFonts w:asciiTheme="majorBidi" w:hAnsiTheme="majorBidi" w:cs="B Mitra" w:hint="eastAsia"/>
          <w:rtl/>
          <w:lang w:bidi="fa-IR"/>
        </w:rPr>
        <w:t>ک</w:t>
      </w:r>
      <w:r w:rsidRPr="007429F7">
        <w:rPr>
          <w:rFonts w:asciiTheme="majorBidi" w:hAnsiTheme="majorBidi" w:cs="B Mitra"/>
          <w:rtl/>
          <w:lang w:bidi="fa-IR"/>
        </w:rPr>
        <w:t xml:space="preserve"> مس</w:t>
      </w:r>
      <w:r w:rsidRPr="007429F7">
        <w:rPr>
          <w:rFonts w:asciiTheme="majorBidi" w:hAnsiTheme="majorBidi" w:cs="B Mitra" w:hint="cs"/>
          <w:rtl/>
          <w:lang w:bidi="fa-IR"/>
        </w:rPr>
        <w:t>ی</w:t>
      </w:r>
      <w:r w:rsidRPr="007429F7">
        <w:rPr>
          <w:rFonts w:asciiTheme="majorBidi" w:hAnsiTheme="majorBidi" w:cs="B Mitra" w:hint="eastAsia"/>
          <w:rtl/>
          <w:lang w:bidi="fa-IR"/>
        </w:rPr>
        <w:t>ر</w:t>
      </w:r>
      <w:r w:rsidRPr="007429F7">
        <w:rPr>
          <w:rFonts w:asciiTheme="majorBidi" w:hAnsiTheme="majorBidi" w:cs="B Mitra"/>
          <w:rtl/>
          <w:lang w:bidi="fa-IR"/>
        </w:rPr>
        <w:t xml:space="preserve"> بهتر را پ</w:t>
      </w:r>
      <w:r w:rsidRPr="007429F7">
        <w:rPr>
          <w:rFonts w:asciiTheme="majorBidi" w:hAnsiTheme="majorBidi" w:cs="B Mitra" w:hint="cs"/>
          <w:rtl/>
          <w:lang w:bidi="fa-IR"/>
        </w:rPr>
        <w:t>ی</w:t>
      </w:r>
      <w:r w:rsidRPr="007429F7">
        <w:rPr>
          <w:rFonts w:asciiTheme="majorBidi" w:hAnsiTheme="majorBidi" w:cs="B Mitra" w:hint="eastAsia"/>
          <w:rtl/>
          <w:lang w:bidi="fa-IR"/>
        </w:rPr>
        <w:t>دا</w:t>
      </w:r>
      <w:r w:rsidRPr="007429F7">
        <w:rPr>
          <w:rFonts w:asciiTheme="majorBidi" w:hAnsiTheme="majorBidi" w:cs="B Mitra"/>
          <w:rtl/>
          <w:lang w:bidi="fa-IR"/>
        </w:rPr>
        <w:t xml:space="preserve"> م</w:t>
      </w:r>
      <w:r w:rsidRPr="007429F7">
        <w:rPr>
          <w:rFonts w:asciiTheme="majorBidi" w:hAnsiTheme="majorBidi" w:cs="B Mitra" w:hint="cs"/>
          <w:rtl/>
          <w:lang w:bidi="fa-IR"/>
        </w:rPr>
        <w:t>ی‌</w:t>
      </w:r>
      <w:r w:rsidRPr="007429F7">
        <w:rPr>
          <w:rFonts w:asciiTheme="majorBidi" w:hAnsiTheme="majorBidi" w:cs="B Mitra" w:hint="eastAsia"/>
          <w:rtl/>
          <w:lang w:bidi="fa-IR"/>
        </w:rPr>
        <w:t>کند</w:t>
      </w:r>
      <w:r w:rsidRPr="007429F7">
        <w:rPr>
          <w:rFonts w:asciiTheme="majorBidi" w:hAnsiTheme="majorBidi" w:cs="B Mitra"/>
          <w:rtl/>
          <w:lang w:bidi="fa-IR"/>
        </w:rPr>
        <w:t xml:space="preserve"> در حال</w:t>
      </w:r>
      <w:r w:rsidRPr="007429F7">
        <w:rPr>
          <w:rFonts w:asciiTheme="majorBidi" w:hAnsiTheme="majorBidi" w:cs="B Mitra" w:hint="cs"/>
          <w:rtl/>
          <w:lang w:bidi="fa-IR"/>
        </w:rPr>
        <w:t>ی</w:t>
      </w:r>
      <w:r w:rsidRPr="007429F7">
        <w:rPr>
          <w:rFonts w:asciiTheme="majorBidi" w:hAnsiTheme="majorBidi" w:cs="B Mitra"/>
          <w:rtl/>
          <w:lang w:bidi="fa-IR"/>
        </w:rPr>
        <w:t xml:space="preserve"> که </w:t>
      </w:r>
      <w:r w:rsidRPr="007429F7">
        <w:rPr>
          <w:rFonts w:asciiTheme="majorBidi" w:hAnsiTheme="majorBidi" w:cs="B Mitra"/>
          <w:lang w:bidi="fa-IR"/>
        </w:rPr>
        <w:t>AOMDV</w:t>
      </w:r>
      <w:r w:rsidRPr="007429F7">
        <w:rPr>
          <w:rFonts w:asciiTheme="majorBidi" w:hAnsiTheme="majorBidi" w:cs="B Mitra"/>
          <w:rtl/>
          <w:lang w:bidi="fa-IR"/>
        </w:rPr>
        <w:t xml:space="preserve"> چند</w:t>
      </w:r>
      <w:r w:rsidRPr="007429F7">
        <w:rPr>
          <w:rFonts w:asciiTheme="majorBidi" w:hAnsiTheme="majorBidi" w:cs="B Mitra" w:hint="cs"/>
          <w:rtl/>
          <w:lang w:bidi="fa-IR"/>
        </w:rPr>
        <w:t>ی</w:t>
      </w:r>
      <w:r w:rsidRPr="007429F7">
        <w:rPr>
          <w:rFonts w:asciiTheme="majorBidi" w:hAnsiTheme="majorBidi" w:cs="B Mitra" w:hint="eastAsia"/>
          <w:rtl/>
          <w:lang w:bidi="fa-IR"/>
        </w:rPr>
        <w:t>ن</w:t>
      </w:r>
      <w:r w:rsidRPr="007429F7">
        <w:rPr>
          <w:rFonts w:asciiTheme="majorBidi" w:hAnsiTheme="majorBidi" w:cs="B Mitra"/>
          <w:rtl/>
          <w:lang w:bidi="fa-IR"/>
        </w:rPr>
        <w:t xml:space="preserve"> مس</w:t>
      </w:r>
      <w:r w:rsidRPr="007429F7">
        <w:rPr>
          <w:rFonts w:asciiTheme="majorBidi" w:hAnsiTheme="majorBidi" w:cs="B Mitra" w:hint="cs"/>
          <w:rtl/>
          <w:lang w:bidi="fa-IR"/>
        </w:rPr>
        <w:t>ی</w:t>
      </w:r>
      <w:r w:rsidRPr="007429F7">
        <w:rPr>
          <w:rFonts w:asciiTheme="majorBidi" w:hAnsiTheme="majorBidi" w:cs="B Mitra" w:hint="eastAsia"/>
          <w:rtl/>
          <w:lang w:bidi="fa-IR"/>
        </w:rPr>
        <w:t>ر</w:t>
      </w:r>
      <w:r w:rsidRPr="007429F7">
        <w:rPr>
          <w:rFonts w:asciiTheme="majorBidi" w:hAnsiTheme="majorBidi" w:cs="B Mitra"/>
          <w:rtl/>
          <w:lang w:bidi="fa-IR"/>
        </w:rPr>
        <w:t xml:space="preserve"> را کشف م</w:t>
      </w:r>
      <w:r w:rsidRPr="007429F7">
        <w:rPr>
          <w:rFonts w:asciiTheme="majorBidi" w:hAnsiTheme="majorBidi" w:cs="B Mitra" w:hint="cs"/>
          <w:rtl/>
          <w:lang w:bidi="fa-IR"/>
        </w:rPr>
        <w:t>ی‌</w:t>
      </w:r>
      <w:r w:rsidRPr="007429F7">
        <w:rPr>
          <w:rFonts w:asciiTheme="majorBidi" w:hAnsiTheme="majorBidi" w:cs="B Mitra" w:hint="eastAsia"/>
          <w:rtl/>
          <w:lang w:bidi="fa-IR"/>
        </w:rPr>
        <w:t>کند</w:t>
      </w:r>
      <w:r w:rsidRPr="007429F7">
        <w:rPr>
          <w:rFonts w:asciiTheme="majorBidi" w:hAnsiTheme="majorBidi" w:cs="B Mitra"/>
          <w:rtl/>
          <w:lang w:bidi="fa-IR"/>
        </w:rPr>
        <w:t xml:space="preserve"> و ا</w:t>
      </w:r>
      <w:r w:rsidRPr="007429F7">
        <w:rPr>
          <w:rFonts w:asciiTheme="majorBidi" w:hAnsiTheme="majorBidi" w:cs="B Mitra" w:hint="cs"/>
          <w:rtl/>
          <w:lang w:bidi="fa-IR"/>
        </w:rPr>
        <w:t>ی</w:t>
      </w:r>
      <w:r w:rsidRPr="007429F7">
        <w:rPr>
          <w:rFonts w:asciiTheme="majorBidi" w:hAnsiTheme="majorBidi" w:cs="B Mitra" w:hint="eastAsia"/>
          <w:rtl/>
          <w:lang w:bidi="fa-IR"/>
        </w:rPr>
        <w:t>ن</w:t>
      </w:r>
      <w:r w:rsidRPr="007429F7">
        <w:rPr>
          <w:rFonts w:asciiTheme="majorBidi" w:hAnsiTheme="majorBidi" w:cs="B Mitra"/>
          <w:rtl/>
          <w:lang w:bidi="fa-IR"/>
        </w:rPr>
        <w:t xml:space="preserve"> ن</w:t>
      </w:r>
      <w:r w:rsidRPr="007429F7">
        <w:rPr>
          <w:rFonts w:asciiTheme="majorBidi" w:hAnsiTheme="majorBidi" w:cs="B Mitra" w:hint="cs"/>
          <w:rtl/>
          <w:lang w:bidi="fa-IR"/>
        </w:rPr>
        <w:t>ی</w:t>
      </w:r>
      <w:r w:rsidRPr="007429F7">
        <w:rPr>
          <w:rFonts w:asciiTheme="majorBidi" w:hAnsiTheme="majorBidi" w:cs="B Mitra" w:hint="eastAsia"/>
          <w:rtl/>
          <w:lang w:bidi="fa-IR"/>
        </w:rPr>
        <w:t>ازمند</w:t>
      </w:r>
      <w:r w:rsidRPr="007429F7">
        <w:rPr>
          <w:rFonts w:asciiTheme="majorBidi" w:hAnsiTheme="majorBidi" w:cs="B Mitra"/>
          <w:rtl/>
          <w:lang w:bidi="fa-IR"/>
        </w:rPr>
        <w:t xml:space="preserve"> ب</w:t>
      </w:r>
      <w:r w:rsidRPr="007429F7">
        <w:rPr>
          <w:rFonts w:asciiTheme="majorBidi" w:hAnsiTheme="majorBidi" w:cs="B Mitra" w:hint="cs"/>
          <w:rtl/>
          <w:lang w:bidi="fa-IR"/>
        </w:rPr>
        <w:t>ی</w:t>
      </w:r>
      <w:r w:rsidRPr="007429F7">
        <w:rPr>
          <w:rFonts w:asciiTheme="majorBidi" w:hAnsiTheme="majorBidi" w:cs="B Mitra" w:hint="eastAsia"/>
          <w:rtl/>
          <w:lang w:bidi="fa-IR"/>
        </w:rPr>
        <w:t>شتر</w:t>
      </w:r>
      <w:r w:rsidRPr="007429F7">
        <w:rPr>
          <w:rFonts w:asciiTheme="majorBidi" w:hAnsiTheme="majorBidi" w:cs="B Mitra"/>
          <w:rtl/>
          <w:lang w:bidi="fa-IR"/>
        </w:rPr>
        <w:t xml:space="preserve"> بسته‌ها</w:t>
      </w:r>
      <w:r w:rsidRPr="007429F7">
        <w:rPr>
          <w:rFonts w:asciiTheme="majorBidi" w:hAnsiTheme="majorBidi" w:cs="B Mitra" w:hint="cs"/>
          <w:rtl/>
          <w:lang w:bidi="fa-IR"/>
        </w:rPr>
        <w:t>ی</w:t>
      </w:r>
      <w:r w:rsidRPr="007429F7">
        <w:rPr>
          <w:rFonts w:asciiTheme="majorBidi" w:hAnsiTheme="majorBidi" w:cs="B Mitra"/>
          <w:rtl/>
          <w:lang w:bidi="fa-IR"/>
        </w:rPr>
        <w:t xml:space="preserve"> مس</w:t>
      </w:r>
      <w:r w:rsidRPr="007429F7">
        <w:rPr>
          <w:rFonts w:asciiTheme="majorBidi" w:hAnsiTheme="majorBidi" w:cs="B Mitra" w:hint="cs"/>
          <w:rtl/>
          <w:lang w:bidi="fa-IR"/>
        </w:rPr>
        <w:t>ی</w:t>
      </w:r>
      <w:r w:rsidRPr="007429F7">
        <w:rPr>
          <w:rFonts w:asciiTheme="majorBidi" w:hAnsiTheme="majorBidi" w:cs="B Mitra" w:hint="eastAsia"/>
          <w:rtl/>
          <w:lang w:bidi="fa-IR"/>
        </w:rPr>
        <w:t>ر</w:t>
      </w:r>
      <w:r w:rsidRPr="007429F7">
        <w:rPr>
          <w:rFonts w:asciiTheme="majorBidi" w:hAnsiTheme="majorBidi" w:cs="B Mitra" w:hint="cs"/>
          <w:rtl/>
          <w:lang w:bidi="fa-IR"/>
        </w:rPr>
        <w:t>ی</w:t>
      </w:r>
      <w:r w:rsidRPr="007429F7">
        <w:rPr>
          <w:rFonts w:asciiTheme="majorBidi" w:hAnsiTheme="majorBidi" w:cs="B Mitra" w:hint="eastAsia"/>
          <w:rtl/>
          <w:lang w:bidi="fa-IR"/>
        </w:rPr>
        <w:t>اب</w:t>
      </w:r>
      <w:r w:rsidRPr="007429F7">
        <w:rPr>
          <w:rFonts w:asciiTheme="majorBidi" w:hAnsiTheme="majorBidi" w:cs="B Mitra" w:hint="cs"/>
          <w:rtl/>
          <w:lang w:bidi="fa-IR"/>
        </w:rPr>
        <w:t>ی</w:t>
      </w:r>
      <w:r w:rsidRPr="007429F7">
        <w:rPr>
          <w:rFonts w:asciiTheme="majorBidi" w:hAnsiTheme="majorBidi" w:cs="B Mitra"/>
          <w:rtl/>
          <w:lang w:bidi="fa-IR"/>
        </w:rPr>
        <w:t xml:space="preserve"> م</w:t>
      </w:r>
      <w:r w:rsidRPr="007429F7">
        <w:rPr>
          <w:rFonts w:asciiTheme="majorBidi" w:hAnsiTheme="majorBidi" w:cs="B Mitra" w:hint="cs"/>
          <w:rtl/>
          <w:lang w:bidi="fa-IR"/>
        </w:rPr>
        <w:t>ی</w:t>
      </w:r>
      <w:r w:rsidRPr="007429F7">
        <w:rPr>
          <w:rFonts w:asciiTheme="majorBidi" w:hAnsiTheme="majorBidi" w:cs="B Mitra"/>
          <w:rtl/>
          <w:lang w:bidi="fa-IR"/>
        </w:rPr>
        <w:t>‌شود. به عنوان نت</w:t>
      </w:r>
      <w:r w:rsidRPr="007429F7">
        <w:rPr>
          <w:rFonts w:asciiTheme="majorBidi" w:hAnsiTheme="majorBidi" w:cs="B Mitra" w:hint="cs"/>
          <w:rtl/>
          <w:lang w:bidi="fa-IR"/>
        </w:rPr>
        <w:t>ی</w:t>
      </w:r>
      <w:r w:rsidRPr="007429F7">
        <w:rPr>
          <w:rFonts w:asciiTheme="majorBidi" w:hAnsiTheme="majorBidi" w:cs="B Mitra" w:hint="eastAsia"/>
          <w:rtl/>
          <w:lang w:bidi="fa-IR"/>
        </w:rPr>
        <w:t>جه،</w:t>
      </w:r>
      <w:r w:rsidRPr="007429F7">
        <w:rPr>
          <w:rFonts w:asciiTheme="majorBidi" w:hAnsiTheme="majorBidi" w:cs="B Mitra"/>
          <w:rtl/>
          <w:lang w:bidi="fa-IR"/>
        </w:rPr>
        <w:t xml:space="preserve"> </w:t>
      </w:r>
      <w:r w:rsidRPr="007429F7">
        <w:rPr>
          <w:rFonts w:asciiTheme="majorBidi" w:hAnsiTheme="majorBidi" w:cs="B Mitra"/>
          <w:lang w:bidi="fa-IR"/>
        </w:rPr>
        <w:t>AODV</w:t>
      </w:r>
      <w:r w:rsidRPr="007429F7">
        <w:rPr>
          <w:rFonts w:asciiTheme="majorBidi" w:hAnsiTheme="majorBidi" w:cs="B Mitra"/>
          <w:rtl/>
          <w:lang w:bidi="fa-IR"/>
        </w:rPr>
        <w:t xml:space="preserve"> کمتر</w:t>
      </w:r>
      <w:r w:rsidRPr="007429F7">
        <w:rPr>
          <w:rFonts w:asciiTheme="majorBidi" w:hAnsiTheme="majorBidi" w:cs="B Mitra" w:hint="cs"/>
          <w:rtl/>
          <w:lang w:bidi="fa-IR"/>
        </w:rPr>
        <w:t>ی</w:t>
      </w:r>
      <w:r w:rsidRPr="007429F7">
        <w:rPr>
          <w:rFonts w:asciiTheme="majorBidi" w:hAnsiTheme="majorBidi" w:cs="B Mitra" w:hint="eastAsia"/>
          <w:rtl/>
          <w:lang w:bidi="fa-IR"/>
        </w:rPr>
        <w:t>ن</w:t>
      </w:r>
      <w:r w:rsidRPr="007429F7">
        <w:rPr>
          <w:rFonts w:asciiTheme="majorBidi" w:hAnsiTheme="majorBidi" w:cs="B Mitra"/>
          <w:rtl/>
          <w:lang w:bidi="fa-IR"/>
        </w:rPr>
        <w:t xml:space="preserve"> هز</w:t>
      </w:r>
      <w:r w:rsidRPr="007429F7">
        <w:rPr>
          <w:rFonts w:asciiTheme="majorBidi" w:hAnsiTheme="majorBidi" w:cs="B Mitra" w:hint="cs"/>
          <w:rtl/>
          <w:lang w:bidi="fa-IR"/>
        </w:rPr>
        <w:t>ی</w:t>
      </w:r>
      <w:r w:rsidRPr="007429F7">
        <w:rPr>
          <w:rFonts w:asciiTheme="majorBidi" w:hAnsiTheme="majorBidi" w:cs="B Mitra" w:hint="eastAsia"/>
          <w:rtl/>
          <w:lang w:bidi="fa-IR"/>
        </w:rPr>
        <w:t>نه</w:t>
      </w:r>
      <w:r w:rsidRPr="007429F7">
        <w:rPr>
          <w:rFonts w:asciiTheme="majorBidi" w:hAnsiTheme="majorBidi" w:cs="B Mitra"/>
          <w:rtl/>
          <w:lang w:bidi="fa-IR"/>
        </w:rPr>
        <w:t xml:space="preserve"> هدر را نسبت به </w:t>
      </w:r>
      <w:r w:rsidRPr="007429F7">
        <w:rPr>
          <w:rFonts w:asciiTheme="majorBidi" w:hAnsiTheme="majorBidi" w:cs="B Mitra"/>
          <w:lang w:bidi="fa-IR"/>
        </w:rPr>
        <w:t>AOMDV</w:t>
      </w:r>
      <w:r w:rsidRPr="007429F7">
        <w:rPr>
          <w:rFonts w:asciiTheme="majorBidi" w:hAnsiTheme="majorBidi" w:cs="B Mitra"/>
          <w:rtl/>
          <w:lang w:bidi="fa-IR"/>
        </w:rPr>
        <w:t xml:space="preserve"> دارد همانطور که در شکل‌ها ۱۸ و ۱۹ نشان داده شده است و ا</w:t>
      </w:r>
      <w:r w:rsidRPr="007429F7">
        <w:rPr>
          <w:rFonts w:asciiTheme="majorBidi" w:hAnsiTheme="majorBidi" w:cs="B Mitra" w:hint="cs"/>
          <w:rtl/>
          <w:lang w:bidi="fa-IR"/>
        </w:rPr>
        <w:t>ی</w:t>
      </w:r>
      <w:r w:rsidRPr="007429F7">
        <w:rPr>
          <w:rFonts w:asciiTheme="majorBidi" w:hAnsiTheme="majorBidi" w:cs="B Mitra" w:hint="eastAsia"/>
          <w:rtl/>
          <w:lang w:bidi="fa-IR"/>
        </w:rPr>
        <w:t>ن</w:t>
      </w:r>
      <w:r w:rsidRPr="007429F7">
        <w:rPr>
          <w:rFonts w:asciiTheme="majorBidi" w:hAnsiTheme="majorBidi" w:cs="B Mitra"/>
          <w:rtl/>
          <w:lang w:bidi="fa-IR"/>
        </w:rPr>
        <w:t xml:space="preserve"> با [۴۶]، [۴۷] مطابقت دارد. ز</w:t>
      </w:r>
      <w:r w:rsidRPr="007429F7">
        <w:rPr>
          <w:rFonts w:asciiTheme="majorBidi" w:hAnsiTheme="majorBidi" w:cs="B Mitra" w:hint="cs"/>
          <w:rtl/>
          <w:lang w:bidi="fa-IR"/>
        </w:rPr>
        <w:t>ی</w:t>
      </w:r>
      <w:r w:rsidRPr="007429F7">
        <w:rPr>
          <w:rFonts w:asciiTheme="majorBidi" w:hAnsiTheme="majorBidi" w:cs="B Mitra" w:hint="eastAsia"/>
          <w:rtl/>
          <w:lang w:bidi="fa-IR"/>
        </w:rPr>
        <w:t>را</w:t>
      </w:r>
      <w:r w:rsidRPr="007429F7">
        <w:rPr>
          <w:rFonts w:asciiTheme="majorBidi" w:hAnsiTheme="majorBidi" w:cs="B Mitra"/>
          <w:rtl/>
          <w:lang w:bidi="fa-IR"/>
        </w:rPr>
        <w:t xml:space="preserve"> ا</w:t>
      </w:r>
      <w:r w:rsidRPr="007429F7">
        <w:rPr>
          <w:rFonts w:asciiTheme="majorBidi" w:hAnsiTheme="majorBidi" w:cs="B Mitra" w:hint="cs"/>
          <w:rtl/>
          <w:lang w:bidi="fa-IR"/>
        </w:rPr>
        <w:t>ی</w:t>
      </w:r>
      <w:r w:rsidRPr="007429F7">
        <w:rPr>
          <w:rFonts w:asciiTheme="majorBidi" w:hAnsiTheme="majorBidi" w:cs="B Mitra" w:hint="eastAsia"/>
          <w:rtl/>
          <w:lang w:bidi="fa-IR"/>
        </w:rPr>
        <w:t>ن</w:t>
      </w:r>
      <w:r w:rsidRPr="007429F7">
        <w:rPr>
          <w:rFonts w:asciiTheme="majorBidi" w:hAnsiTheme="majorBidi" w:cs="B Mitra"/>
          <w:rtl/>
          <w:lang w:bidi="fa-IR"/>
        </w:rPr>
        <w:t xml:space="preserve"> الگور</w:t>
      </w:r>
      <w:r w:rsidRPr="007429F7">
        <w:rPr>
          <w:rFonts w:asciiTheme="majorBidi" w:hAnsiTheme="majorBidi" w:cs="B Mitra" w:hint="cs"/>
          <w:rtl/>
          <w:lang w:bidi="fa-IR"/>
        </w:rPr>
        <w:t>ی</w:t>
      </w:r>
      <w:r w:rsidRPr="007429F7">
        <w:rPr>
          <w:rFonts w:asciiTheme="majorBidi" w:hAnsiTheme="majorBidi" w:cs="B Mitra" w:hint="eastAsia"/>
          <w:rtl/>
          <w:lang w:bidi="fa-IR"/>
        </w:rPr>
        <w:t>تم</w:t>
      </w:r>
      <w:r w:rsidRPr="007429F7">
        <w:rPr>
          <w:rFonts w:asciiTheme="majorBidi" w:hAnsiTheme="majorBidi" w:cs="B Mitra"/>
          <w:rtl/>
          <w:lang w:bidi="fa-IR"/>
        </w:rPr>
        <w:t xml:space="preserve"> ن</w:t>
      </w:r>
      <w:r w:rsidRPr="007429F7">
        <w:rPr>
          <w:rFonts w:asciiTheme="majorBidi" w:hAnsiTheme="majorBidi" w:cs="B Mitra" w:hint="cs"/>
          <w:rtl/>
          <w:lang w:bidi="fa-IR"/>
        </w:rPr>
        <w:t>ی</w:t>
      </w:r>
      <w:r w:rsidRPr="007429F7">
        <w:rPr>
          <w:rFonts w:asciiTheme="majorBidi" w:hAnsiTheme="majorBidi" w:cs="B Mitra" w:hint="eastAsia"/>
          <w:rtl/>
          <w:lang w:bidi="fa-IR"/>
        </w:rPr>
        <w:t>از</w:t>
      </w:r>
      <w:r w:rsidRPr="007429F7">
        <w:rPr>
          <w:rFonts w:asciiTheme="majorBidi" w:hAnsiTheme="majorBidi" w:cs="B Mitra"/>
          <w:rtl/>
          <w:lang w:bidi="fa-IR"/>
        </w:rPr>
        <w:t xml:space="preserve"> به اطلاعات ب</w:t>
      </w:r>
      <w:r w:rsidRPr="007429F7">
        <w:rPr>
          <w:rFonts w:asciiTheme="majorBidi" w:hAnsiTheme="majorBidi" w:cs="B Mitra" w:hint="cs"/>
          <w:rtl/>
          <w:lang w:bidi="fa-IR"/>
        </w:rPr>
        <w:t>ی</w:t>
      </w:r>
      <w:r w:rsidRPr="007429F7">
        <w:rPr>
          <w:rFonts w:asciiTheme="majorBidi" w:hAnsiTheme="majorBidi" w:cs="B Mitra" w:hint="eastAsia"/>
          <w:rtl/>
          <w:lang w:bidi="fa-IR"/>
        </w:rPr>
        <w:t>شتر</w:t>
      </w:r>
      <w:r w:rsidRPr="007429F7">
        <w:rPr>
          <w:rFonts w:asciiTheme="majorBidi" w:hAnsiTheme="majorBidi" w:cs="B Mitra" w:hint="cs"/>
          <w:rtl/>
          <w:lang w:bidi="fa-IR"/>
        </w:rPr>
        <w:t>ی</w:t>
      </w:r>
      <w:r w:rsidRPr="007429F7">
        <w:rPr>
          <w:rFonts w:asciiTheme="majorBidi" w:hAnsiTheme="majorBidi" w:cs="B Mitra"/>
          <w:rtl/>
          <w:lang w:bidi="fa-IR"/>
        </w:rPr>
        <w:t xml:space="preserve"> در مورد شبکه دارد مانند در </w:t>
      </w:r>
      <w:r w:rsidRPr="007429F7">
        <w:rPr>
          <w:rFonts w:asciiTheme="majorBidi" w:hAnsiTheme="majorBidi" w:cs="B Mitra"/>
          <w:lang w:bidi="fa-IR"/>
        </w:rPr>
        <w:t>FF-AOMDV</w:t>
      </w:r>
      <w:r w:rsidRPr="007429F7">
        <w:rPr>
          <w:rFonts w:asciiTheme="majorBidi" w:hAnsiTheme="majorBidi" w:cs="B Mitra"/>
          <w:rtl/>
          <w:lang w:bidi="fa-IR"/>
        </w:rPr>
        <w:t xml:space="preserve"> و الگور</w:t>
      </w:r>
      <w:r w:rsidRPr="007429F7">
        <w:rPr>
          <w:rFonts w:asciiTheme="majorBidi" w:hAnsiTheme="majorBidi" w:cs="B Mitra" w:hint="cs"/>
          <w:rtl/>
          <w:lang w:bidi="fa-IR"/>
        </w:rPr>
        <w:t>ی</w:t>
      </w:r>
      <w:r w:rsidRPr="007429F7">
        <w:rPr>
          <w:rFonts w:asciiTheme="majorBidi" w:hAnsiTheme="majorBidi" w:cs="B Mitra" w:hint="eastAsia"/>
          <w:rtl/>
          <w:lang w:bidi="fa-IR"/>
        </w:rPr>
        <w:t>تم‌ها</w:t>
      </w:r>
      <w:r w:rsidRPr="007429F7">
        <w:rPr>
          <w:rFonts w:asciiTheme="majorBidi" w:hAnsiTheme="majorBidi" w:cs="B Mitra" w:hint="cs"/>
          <w:rtl/>
          <w:lang w:bidi="fa-IR"/>
        </w:rPr>
        <w:t>ی</w:t>
      </w:r>
      <w:r w:rsidRPr="007429F7">
        <w:rPr>
          <w:rFonts w:asciiTheme="majorBidi" w:hAnsiTheme="majorBidi" w:cs="B Mitra"/>
          <w:rtl/>
          <w:lang w:bidi="fa-IR"/>
        </w:rPr>
        <w:t xml:space="preserve"> ما که از تابع تناس</w:t>
      </w:r>
      <w:r w:rsidRPr="007429F7">
        <w:rPr>
          <w:rFonts w:asciiTheme="majorBidi" w:hAnsiTheme="majorBidi" w:cs="B Mitra" w:hint="eastAsia"/>
          <w:rtl/>
          <w:lang w:bidi="fa-IR"/>
        </w:rPr>
        <w:t>ب</w:t>
      </w:r>
      <w:r w:rsidRPr="007429F7">
        <w:rPr>
          <w:rFonts w:asciiTheme="majorBidi" w:hAnsiTheme="majorBidi" w:cs="B Mitra"/>
          <w:rtl/>
          <w:lang w:bidi="fa-IR"/>
        </w:rPr>
        <w:t xml:space="preserve"> استفاده م</w:t>
      </w:r>
      <w:r w:rsidRPr="007429F7">
        <w:rPr>
          <w:rFonts w:asciiTheme="majorBidi" w:hAnsiTheme="majorBidi" w:cs="B Mitra" w:hint="cs"/>
          <w:rtl/>
          <w:lang w:bidi="fa-IR"/>
        </w:rPr>
        <w:t>ی‌</w:t>
      </w:r>
      <w:r w:rsidRPr="007429F7">
        <w:rPr>
          <w:rFonts w:asciiTheme="majorBidi" w:hAnsiTheme="majorBidi" w:cs="B Mitra" w:hint="eastAsia"/>
          <w:rtl/>
          <w:lang w:bidi="fa-IR"/>
        </w:rPr>
        <w:t>کنند،</w:t>
      </w:r>
      <w:r w:rsidRPr="007429F7">
        <w:rPr>
          <w:rFonts w:asciiTheme="majorBidi" w:hAnsiTheme="majorBidi" w:cs="B Mitra"/>
          <w:rtl/>
          <w:lang w:bidi="fa-IR"/>
        </w:rPr>
        <w:t xml:space="preserve"> بسته‌ها</w:t>
      </w:r>
      <w:r w:rsidRPr="007429F7">
        <w:rPr>
          <w:rFonts w:asciiTheme="majorBidi" w:hAnsiTheme="majorBidi" w:cs="B Mitra" w:hint="cs"/>
          <w:rtl/>
          <w:lang w:bidi="fa-IR"/>
        </w:rPr>
        <w:t>ی</w:t>
      </w:r>
      <w:r w:rsidRPr="007429F7">
        <w:rPr>
          <w:rFonts w:asciiTheme="majorBidi" w:hAnsiTheme="majorBidi" w:cs="B Mitra"/>
          <w:rtl/>
          <w:lang w:bidi="fa-IR"/>
        </w:rPr>
        <w:t xml:space="preserve"> هدر مس</w:t>
      </w:r>
      <w:r w:rsidRPr="007429F7">
        <w:rPr>
          <w:rFonts w:asciiTheme="majorBidi" w:hAnsiTheme="majorBidi" w:cs="B Mitra" w:hint="cs"/>
          <w:rtl/>
          <w:lang w:bidi="fa-IR"/>
        </w:rPr>
        <w:t>ی</w:t>
      </w:r>
      <w:r w:rsidRPr="007429F7">
        <w:rPr>
          <w:rFonts w:asciiTheme="majorBidi" w:hAnsiTheme="majorBidi" w:cs="B Mitra" w:hint="eastAsia"/>
          <w:rtl/>
          <w:lang w:bidi="fa-IR"/>
        </w:rPr>
        <w:t>ر</w:t>
      </w:r>
      <w:r w:rsidRPr="007429F7">
        <w:rPr>
          <w:rFonts w:asciiTheme="majorBidi" w:hAnsiTheme="majorBidi" w:cs="B Mitra" w:hint="cs"/>
          <w:rtl/>
          <w:lang w:bidi="fa-IR"/>
        </w:rPr>
        <w:t>ی</w:t>
      </w:r>
      <w:r w:rsidRPr="007429F7">
        <w:rPr>
          <w:rFonts w:asciiTheme="majorBidi" w:hAnsiTheme="majorBidi" w:cs="B Mitra" w:hint="eastAsia"/>
          <w:rtl/>
          <w:lang w:bidi="fa-IR"/>
        </w:rPr>
        <w:t>اب</w:t>
      </w:r>
      <w:r w:rsidRPr="007429F7">
        <w:rPr>
          <w:rFonts w:asciiTheme="majorBidi" w:hAnsiTheme="majorBidi" w:cs="B Mitra" w:hint="cs"/>
          <w:rtl/>
          <w:lang w:bidi="fa-IR"/>
        </w:rPr>
        <w:t>ی</w:t>
      </w:r>
      <w:r w:rsidRPr="007429F7">
        <w:rPr>
          <w:rFonts w:asciiTheme="majorBidi" w:hAnsiTheme="majorBidi" w:cs="B Mitra"/>
          <w:rtl/>
          <w:lang w:bidi="fa-IR"/>
        </w:rPr>
        <w:t xml:space="preserve"> افزا</w:t>
      </w:r>
      <w:r w:rsidRPr="007429F7">
        <w:rPr>
          <w:rFonts w:asciiTheme="majorBidi" w:hAnsiTheme="majorBidi" w:cs="B Mitra" w:hint="cs"/>
          <w:rtl/>
          <w:lang w:bidi="fa-IR"/>
        </w:rPr>
        <w:t>ی</w:t>
      </w:r>
      <w:r w:rsidRPr="007429F7">
        <w:rPr>
          <w:rFonts w:asciiTheme="majorBidi" w:hAnsiTheme="majorBidi" w:cs="B Mitra" w:hint="eastAsia"/>
          <w:rtl/>
          <w:lang w:bidi="fa-IR"/>
        </w:rPr>
        <w:t>ش</w:t>
      </w:r>
      <w:r w:rsidRPr="007429F7">
        <w:rPr>
          <w:rFonts w:asciiTheme="majorBidi" w:hAnsiTheme="majorBidi" w:cs="B Mitra"/>
          <w:rtl/>
          <w:lang w:bidi="fa-IR"/>
        </w:rPr>
        <w:t xml:space="preserve"> خواهد </w:t>
      </w:r>
      <w:r w:rsidRPr="007429F7">
        <w:rPr>
          <w:rFonts w:asciiTheme="majorBidi" w:hAnsiTheme="majorBidi" w:cs="B Mitra" w:hint="cs"/>
          <w:rtl/>
          <w:lang w:bidi="fa-IR"/>
        </w:rPr>
        <w:t>ی</w:t>
      </w:r>
      <w:r w:rsidRPr="007429F7">
        <w:rPr>
          <w:rFonts w:asciiTheme="majorBidi" w:hAnsiTheme="majorBidi" w:cs="B Mitra" w:hint="eastAsia"/>
          <w:rtl/>
          <w:lang w:bidi="fa-IR"/>
        </w:rPr>
        <w:t>افت</w:t>
      </w:r>
      <w:r w:rsidRPr="007429F7">
        <w:rPr>
          <w:rFonts w:asciiTheme="majorBidi" w:hAnsiTheme="majorBidi" w:cs="B Mitra"/>
          <w:rtl/>
          <w:lang w:bidi="fa-IR"/>
        </w:rPr>
        <w:t>. با ا</w:t>
      </w:r>
      <w:r w:rsidRPr="007429F7">
        <w:rPr>
          <w:rFonts w:asciiTheme="majorBidi" w:hAnsiTheme="majorBidi" w:cs="B Mitra" w:hint="cs"/>
          <w:rtl/>
          <w:lang w:bidi="fa-IR"/>
        </w:rPr>
        <w:t>ی</w:t>
      </w:r>
      <w:r w:rsidRPr="007429F7">
        <w:rPr>
          <w:rFonts w:asciiTheme="majorBidi" w:hAnsiTheme="majorBidi" w:cs="B Mitra" w:hint="eastAsia"/>
          <w:rtl/>
          <w:lang w:bidi="fa-IR"/>
        </w:rPr>
        <w:t>ن</w:t>
      </w:r>
      <w:r w:rsidRPr="007429F7">
        <w:rPr>
          <w:rFonts w:asciiTheme="majorBidi" w:hAnsiTheme="majorBidi" w:cs="B Mitra"/>
          <w:rtl/>
          <w:lang w:bidi="fa-IR"/>
        </w:rPr>
        <w:t xml:space="preserve"> حال، </w:t>
      </w:r>
      <w:r w:rsidRPr="007429F7">
        <w:rPr>
          <w:rFonts w:asciiTheme="majorBidi" w:hAnsiTheme="majorBidi" w:cs="B Mitra"/>
          <w:lang w:bidi="fa-IR"/>
        </w:rPr>
        <w:t>AOMDV-GA</w:t>
      </w:r>
      <w:r w:rsidRPr="007429F7">
        <w:rPr>
          <w:rFonts w:asciiTheme="majorBidi" w:hAnsiTheme="majorBidi" w:cs="B Mitra"/>
          <w:rtl/>
          <w:lang w:bidi="fa-IR"/>
        </w:rPr>
        <w:t xml:space="preserve"> ن</w:t>
      </w:r>
      <w:r w:rsidRPr="007429F7">
        <w:rPr>
          <w:rFonts w:asciiTheme="majorBidi" w:hAnsiTheme="majorBidi" w:cs="B Mitra" w:hint="cs"/>
          <w:rtl/>
          <w:lang w:bidi="fa-IR"/>
        </w:rPr>
        <w:t>ی</w:t>
      </w:r>
      <w:r w:rsidRPr="007429F7">
        <w:rPr>
          <w:rFonts w:asciiTheme="majorBidi" w:hAnsiTheme="majorBidi" w:cs="B Mitra" w:hint="eastAsia"/>
          <w:rtl/>
          <w:lang w:bidi="fa-IR"/>
        </w:rPr>
        <w:t>ازمند</w:t>
      </w:r>
      <w:r w:rsidRPr="007429F7">
        <w:rPr>
          <w:rFonts w:asciiTheme="majorBidi" w:hAnsiTheme="majorBidi" w:cs="B Mitra"/>
          <w:rtl/>
          <w:lang w:bidi="fa-IR"/>
        </w:rPr>
        <w:t xml:space="preserve"> هز</w:t>
      </w:r>
      <w:r w:rsidRPr="007429F7">
        <w:rPr>
          <w:rFonts w:asciiTheme="majorBidi" w:hAnsiTheme="majorBidi" w:cs="B Mitra" w:hint="cs"/>
          <w:rtl/>
          <w:lang w:bidi="fa-IR"/>
        </w:rPr>
        <w:t>ی</w:t>
      </w:r>
      <w:r w:rsidRPr="007429F7">
        <w:rPr>
          <w:rFonts w:asciiTheme="majorBidi" w:hAnsiTheme="majorBidi" w:cs="B Mitra" w:hint="eastAsia"/>
          <w:rtl/>
          <w:lang w:bidi="fa-IR"/>
        </w:rPr>
        <w:t>نه</w:t>
      </w:r>
      <w:r w:rsidRPr="007429F7">
        <w:rPr>
          <w:rFonts w:asciiTheme="majorBidi" w:hAnsiTheme="majorBidi" w:cs="B Mitra"/>
          <w:rtl/>
          <w:lang w:bidi="fa-IR"/>
        </w:rPr>
        <w:t xml:space="preserve"> هدر ب</w:t>
      </w:r>
      <w:r w:rsidRPr="007429F7">
        <w:rPr>
          <w:rFonts w:asciiTheme="majorBidi" w:hAnsiTheme="majorBidi" w:cs="B Mitra" w:hint="cs"/>
          <w:rtl/>
          <w:lang w:bidi="fa-IR"/>
        </w:rPr>
        <w:t>ی</w:t>
      </w:r>
      <w:r w:rsidRPr="007429F7">
        <w:rPr>
          <w:rFonts w:asciiTheme="majorBidi" w:hAnsiTheme="majorBidi" w:cs="B Mitra" w:hint="eastAsia"/>
          <w:rtl/>
          <w:lang w:bidi="fa-IR"/>
        </w:rPr>
        <w:t>شتر</w:t>
      </w:r>
      <w:r w:rsidRPr="007429F7">
        <w:rPr>
          <w:rFonts w:asciiTheme="majorBidi" w:hAnsiTheme="majorBidi" w:cs="B Mitra" w:hint="cs"/>
          <w:rtl/>
          <w:lang w:bidi="fa-IR"/>
        </w:rPr>
        <w:t>ی</w:t>
      </w:r>
      <w:r w:rsidRPr="007429F7">
        <w:rPr>
          <w:rFonts w:asciiTheme="majorBidi" w:hAnsiTheme="majorBidi" w:cs="B Mitra"/>
          <w:rtl/>
          <w:lang w:bidi="fa-IR"/>
        </w:rPr>
        <w:t xml:space="preserve"> نسبت به </w:t>
      </w:r>
      <w:r w:rsidRPr="007429F7">
        <w:rPr>
          <w:rFonts w:asciiTheme="majorBidi" w:hAnsiTheme="majorBidi" w:cs="B Mitra"/>
          <w:lang w:bidi="fa-IR"/>
        </w:rPr>
        <w:t>AOMDV-FFn</w:t>
      </w:r>
      <w:r w:rsidRPr="007429F7">
        <w:rPr>
          <w:rFonts w:asciiTheme="majorBidi" w:hAnsiTheme="majorBidi" w:cs="B Mitra"/>
          <w:rtl/>
          <w:lang w:bidi="fa-IR"/>
        </w:rPr>
        <w:t xml:space="preserve"> دارد ز</w:t>
      </w:r>
      <w:r w:rsidRPr="007429F7">
        <w:rPr>
          <w:rFonts w:asciiTheme="majorBidi" w:hAnsiTheme="majorBidi" w:cs="B Mitra" w:hint="cs"/>
          <w:rtl/>
          <w:lang w:bidi="fa-IR"/>
        </w:rPr>
        <w:t>ی</w:t>
      </w:r>
      <w:r w:rsidRPr="007429F7">
        <w:rPr>
          <w:rFonts w:asciiTheme="majorBidi" w:hAnsiTheme="majorBidi" w:cs="B Mitra" w:hint="eastAsia"/>
          <w:rtl/>
          <w:lang w:bidi="fa-IR"/>
        </w:rPr>
        <w:t>را</w:t>
      </w:r>
      <w:r w:rsidRPr="007429F7">
        <w:rPr>
          <w:rFonts w:asciiTheme="majorBidi" w:hAnsiTheme="majorBidi" w:cs="B Mitra"/>
          <w:rtl/>
          <w:lang w:bidi="fa-IR"/>
        </w:rPr>
        <w:t xml:space="preserve"> الگور</w:t>
      </w:r>
      <w:r w:rsidRPr="007429F7">
        <w:rPr>
          <w:rFonts w:asciiTheme="majorBidi" w:hAnsiTheme="majorBidi" w:cs="B Mitra" w:hint="cs"/>
          <w:rtl/>
          <w:lang w:bidi="fa-IR"/>
        </w:rPr>
        <w:t>ی</w:t>
      </w:r>
      <w:r w:rsidRPr="007429F7">
        <w:rPr>
          <w:rFonts w:asciiTheme="majorBidi" w:hAnsiTheme="majorBidi" w:cs="B Mitra" w:hint="eastAsia"/>
          <w:rtl/>
          <w:lang w:bidi="fa-IR"/>
        </w:rPr>
        <w:t>تم</w:t>
      </w:r>
      <w:r w:rsidRPr="007429F7">
        <w:rPr>
          <w:rFonts w:asciiTheme="majorBidi" w:hAnsiTheme="majorBidi" w:cs="B Mitra"/>
          <w:rtl/>
          <w:lang w:bidi="fa-IR"/>
        </w:rPr>
        <w:t xml:space="preserve"> اول از اجزا</w:t>
      </w:r>
      <w:r w:rsidRPr="007429F7">
        <w:rPr>
          <w:rFonts w:asciiTheme="majorBidi" w:hAnsiTheme="majorBidi" w:cs="B Mitra" w:hint="cs"/>
          <w:rtl/>
          <w:lang w:bidi="fa-IR"/>
        </w:rPr>
        <w:t>ی</w:t>
      </w:r>
      <w:r w:rsidRPr="007429F7">
        <w:rPr>
          <w:rFonts w:asciiTheme="majorBidi" w:hAnsiTheme="majorBidi" w:cs="B Mitra"/>
          <w:rtl/>
          <w:lang w:bidi="fa-IR"/>
        </w:rPr>
        <w:t xml:space="preserve"> مختلف الگور</w:t>
      </w:r>
      <w:r w:rsidRPr="007429F7">
        <w:rPr>
          <w:rFonts w:asciiTheme="majorBidi" w:hAnsiTheme="majorBidi" w:cs="B Mitra" w:hint="cs"/>
          <w:rtl/>
          <w:lang w:bidi="fa-IR"/>
        </w:rPr>
        <w:t>ی</w:t>
      </w:r>
      <w:r w:rsidRPr="007429F7">
        <w:rPr>
          <w:rFonts w:asciiTheme="majorBidi" w:hAnsiTheme="majorBidi" w:cs="B Mitra" w:hint="eastAsia"/>
          <w:rtl/>
          <w:lang w:bidi="fa-IR"/>
        </w:rPr>
        <w:t>تم</w:t>
      </w:r>
      <w:r w:rsidRPr="007429F7">
        <w:rPr>
          <w:rFonts w:asciiTheme="majorBidi" w:hAnsiTheme="majorBidi" w:cs="B Mitra"/>
          <w:rtl/>
          <w:lang w:bidi="fa-IR"/>
        </w:rPr>
        <w:t xml:space="preserve"> ژنت</w:t>
      </w:r>
      <w:r w:rsidRPr="007429F7">
        <w:rPr>
          <w:rFonts w:asciiTheme="majorBidi" w:hAnsiTheme="majorBidi" w:cs="B Mitra" w:hint="cs"/>
          <w:rtl/>
          <w:lang w:bidi="fa-IR"/>
        </w:rPr>
        <w:t>ی</w:t>
      </w:r>
      <w:r w:rsidRPr="007429F7">
        <w:rPr>
          <w:rFonts w:asciiTheme="majorBidi" w:hAnsiTheme="majorBidi" w:cs="B Mitra" w:hint="eastAsia"/>
          <w:rtl/>
          <w:lang w:bidi="fa-IR"/>
        </w:rPr>
        <w:t>ک</w:t>
      </w:r>
      <w:r w:rsidRPr="007429F7">
        <w:rPr>
          <w:rFonts w:asciiTheme="majorBidi" w:hAnsiTheme="majorBidi" w:cs="B Mitra"/>
          <w:rtl/>
          <w:lang w:bidi="fa-IR"/>
        </w:rPr>
        <w:t xml:space="preserve"> استفاده م</w:t>
      </w:r>
      <w:r w:rsidRPr="007429F7">
        <w:rPr>
          <w:rFonts w:asciiTheme="majorBidi" w:hAnsiTheme="majorBidi" w:cs="B Mitra" w:hint="cs"/>
          <w:rtl/>
          <w:lang w:bidi="fa-IR"/>
        </w:rPr>
        <w:t>ی‌</w:t>
      </w:r>
      <w:r w:rsidRPr="007429F7">
        <w:rPr>
          <w:rFonts w:asciiTheme="majorBidi" w:hAnsiTheme="majorBidi" w:cs="B Mitra" w:hint="eastAsia"/>
          <w:rtl/>
          <w:lang w:bidi="fa-IR"/>
        </w:rPr>
        <w:t>کند</w:t>
      </w:r>
      <w:r w:rsidRPr="007429F7">
        <w:rPr>
          <w:rFonts w:asciiTheme="majorBidi" w:hAnsiTheme="majorBidi" w:cs="B Mitra"/>
          <w:rtl/>
          <w:lang w:bidi="fa-IR"/>
        </w:rPr>
        <w:t xml:space="preserve"> در حال</w:t>
      </w:r>
      <w:r w:rsidRPr="007429F7">
        <w:rPr>
          <w:rFonts w:asciiTheme="majorBidi" w:hAnsiTheme="majorBidi" w:cs="B Mitra" w:hint="cs"/>
          <w:rtl/>
          <w:lang w:bidi="fa-IR"/>
        </w:rPr>
        <w:t>ی</w:t>
      </w:r>
      <w:r w:rsidRPr="007429F7">
        <w:rPr>
          <w:rFonts w:asciiTheme="majorBidi" w:hAnsiTheme="majorBidi" w:cs="B Mitra"/>
          <w:rtl/>
          <w:lang w:bidi="fa-IR"/>
        </w:rPr>
        <w:t xml:space="preserve"> که در جستجو</w:t>
      </w:r>
      <w:r w:rsidRPr="007429F7">
        <w:rPr>
          <w:rFonts w:asciiTheme="majorBidi" w:hAnsiTheme="majorBidi" w:cs="B Mitra" w:hint="cs"/>
          <w:rtl/>
          <w:lang w:bidi="fa-IR"/>
        </w:rPr>
        <w:t>ی</w:t>
      </w:r>
      <w:r w:rsidRPr="007429F7">
        <w:rPr>
          <w:rFonts w:asciiTheme="majorBidi" w:hAnsiTheme="majorBidi" w:cs="B Mitra"/>
          <w:rtl/>
          <w:lang w:bidi="fa-IR"/>
        </w:rPr>
        <w:t xml:space="preserve"> مس</w:t>
      </w:r>
      <w:r w:rsidRPr="007429F7">
        <w:rPr>
          <w:rFonts w:asciiTheme="majorBidi" w:hAnsiTheme="majorBidi" w:cs="B Mitra" w:hint="cs"/>
          <w:rtl/>
          <w:lang w:bidi="fa-IR"/>
        </w:rPr>
        <w:t>ی</w:t>
      </w:r>
      <w:r w:rsidRPr="007429F7">
        <w:rPr>
          <w:rFonts w:asciiTheme="majorBidi" w:hAnsiTheme="majorBidi" w:cs="B Mitra" w:hint="eastAsia"/>
          <w:rtl/>
          <w:lang w:bidi="fa-IR"/>
        </w:rPr>
        <w:t>رها</w:t>
      </w:r>
      <w:r w:rsidRPr="007429F7">
        <w:rPr>
          <w:rFonts w:asciiTheme="majorBidi" w:hAnsiTheme="majorBidi" w:cs="B Mitra" w:hint="cs"/>
          <w:rtl/>
          <w:lang w:bidi="fa-IR"/>
        </w:rPr>
        <w:t>ی</w:t>
      </w:r>
      <w:r w:rsidRPr="007429F7">
        <w:rPr>
          <w:rFonts w:asciiTheme="majorBidi" w:hAnsiTheme="majorBidi" w:cs="B Mitra"/>
          <w:rtl/>
          <w:lang w:bidi="fa-IR"/>
        </w:rPr>
        <w:t xml:space="preserve"> به</w:t>
      </w:r>
      <w:r w:rsidRPr="007429F7">
        <w:rPr>
          <w:rFonts w:asciiTheme="majorBidi" w:hAnsiTheme="majorBidi" w:cs="B Mitra" w:hint="cs"/>
          <w:rtl/>
          <w:lang w:bidi="fa-IR"/>
        </w:rPr>
        <w:t>ی</w:t>
      </w:r>
      <w:r w:rsidRPr="007429F7">
        <w:rPr>
          <w:rFonts w:asciiTheme="majorBidi" w:hAnsiTheme="majorBidi" w:cs="B Mitra" w:hint="eastAsia"/>
          <w:rtl/>
          <w:lang w:bidi="fa-IR"/>
        </w:rPr>
        <w:t>نه</w:t>
      </w:r>
      <w:r w:rsidRPr="007429F7">
        <w:rPr>
          <w:rFonts w:asciiTheme="majorBidi" w:hAnsiTheme="majorBidi" w:cs="B Mitra"/>
          <w:rtl/>
          <w:lang w:bidi="fa-IR"/>
        </w:rPr>
        <w:t xml:space="preserve"> که ن</w:t>
      </w:r>
      <w:r w:rsidRPr="007429F7">
        <w:rPr>
          <w:rFonts w:asciiTheme="majorBidi" w:hAnsiTheme="majorBidi" w:cs="B Mitra" w:hint="cs"/>
          <w:rtl/>
          <w:lang w:bidi="fa-IR"/>
        </w:rPr>
        <w:t>ی</w:t>
      </w:r>
      <w:r w:rsidRPr="007429F7">
        <w:rPr>
          <w:rFonts w:asciiTheme="majorBidi" w:hAnsiTheme="majorBidi" w:cs="B Mitra" w:hint="eastAsia"/>
          <w:rtl/>
          <w:lang w:bidi="fa-IR"/>
        </w:rPr>
        <w:t>ازمند</w:t>
      </w:r>
      <w:r w:rsidRPr="007429F7">
        <w:rPr>
          <w:rFonts w:asciiTheme="majorBidi" w:hAnsiTheme="majorBidi" w:cs="B Mitra"/>
          <w:rtl/>
          <w:lang w:bidi="fa-IR"/>
        </w:rPr>
        <w:t xml:space="preserve"> ب</w:t>
      </w:r>
      <w:r w:rsidRPr="007429F7">
        <w:rPr>
          <w:rFonts w:asciiTheme="majorBidi" w:hAnsiTheme="majorBidi" w:cs="B Mitra" w:hint="cs"/>
          <w:rtl/>
          <w:lang w:bidi="fa-IR"/>
        </w:rPr>
        <w:t>ی</w:t>
      </w:r>
      <w:r w:rsidRPr="007429F7">
        <w:rPr>
          <w:rFonts w:asciiTheme="majorBidi" w:hAnsiTheme="majorBidi" w:cs="B Mitra" w:hint="eastAsia"/>
          <w:rtl/>
          <w:lang w:bidi="fa-IR"/>
        </w:rPr>
        <w:t>شتر</w:t>
      </w:r>
      <w:r w:rsidRPr="007429F7">
        <w:rPr>
          <w:rFonts w:asciiTheme="majorBidi" w:hAnsiTheme="majorBidi" w:cs="B Mitra"/>
          <w:rtl/>
          <w:lang w:bidi="fa-IR"/>
        </w:rPr>
        <w:t xml:space="preserve"> بسته‌ها</w:t>
      </w:r>
      <w:r w:rsidRPr="007429F7">
        <w:rPr>
          <w:rFonts w:asciiTheme="majorBidi" w:hAnsiTheme="majorBidi" w:cs="B Mitra" w:hint="cs"/>
          <w:rtl/>
          <w:lang w:bidi="fa-IR"/>
        </w:rPr>
        <w:t>ی</w:t>
      </w:r>
      <w:r w:rsidRPr="007429F7">
        <w:rPr>
          <w:rFonts w:asciiTheme="majorBidi" w:hAnsiTheme="majorBidi" w:cs="B Mitra"/>
          <w:rtl/>
          <w:lang w:bidi="fa-IR"/>
        </w:rPr>
        <w:t xml:space="preserve"> هدر مس</w:t>
      </w:r>
      <w:r w:rsidRPr="007429F7">
        <w:rPr>
          <w:rFonts w:asciiTheme="majorBidi" w:hAnsiTheme="majorBidi" w:cs="B Mitra" w:hint="cs"/>
          <w:rtl/>
          <w:lang w:bidi="fa-IR"/>
        </w:rPr>
        <w:t>ی</w:t>
      </w:r>
      <w:r w:rsidRPr="007429F7">
        <w:rPr>
          <w:rFonts w:asciiTheme="majorBidi" w:hAnsiTheme="majorBidi" w:cs="B Mitra" w:hint="eastAsia"/>
          <w:rtl/>
          <w:lang w:bidi="fa-IR"/>
        </w:rPr>
        <w:t>ر</w:t>
      </w:r>
      <w:r w:rsidRPr="007429F7">
        <w:rPr>
          <w:rFonts w:asciiTheme="majorBidi" w:hAnsiTheme="majorBidi" w:cs="B Mitra" w:hint="cs"/>
          <w:rtl/>
          <w:lang w:bidi="fa-IR"/>
        </w:rPr>
        <w:t>ی</w:t>
      </w:r>
      <w:r w:rsidRPr="007429F7">
        <w:rPr>
          <w:rFonts w:asciiTheme="majorBidi" w:hAnsiTheme="majorBidi" w:cs="B Mitra" w:hint="eastAsia"/>
          <w:rtl/>
          <w:lang w:bidi="fa-IR"/>
        </w:rPr>
        <w:t>اب</w:t>
      </w:r>
      <w:r w:rsidRPr="007429F7">
        <w:rPr>
          <w:rFonts w:asciiTheme="majorBidi" w:hAnsiTheme="majorBidi" w:cs="B Mitra" w:hint="cs"/>
          <w:rtl/>
          <w:lang w:bidi="fa-IR"/>
        </w:rPr>
        <w:t>ی</w:t>
      </w:r>
      <w:r w:rsidRPr="007429F7">
        <w:rPr>
          <w:rFonts w:asciiTheme="majorBidi" w:hAnsiTheme="majorBidi" w:cs="B Mitra"/>
          <w:rtl/>
          <w:lang w:bidi="fa-IR"/>
        </w:rPr>
        <w:t xml:space="preserve"> است. م</w:t>
      </w:r>
      <w:r w:rsidRPr="007429F7">
        <w:rPr>
          <w:rFonts w:asciiTheme="majorBidi" w:hAnsiTheme="majorBidi" w:cs="B Mitra" w:hint="cs"/>
          <w:rtl/>
          <w:lang w:bidi="fa-IR"/>
        </w:rPr>
        <w:t>ی‌</w:t>
      </w:r>
      <w:r w:rsidRPr="007429F7">
        <w:rPr>
          <w:rFonts w:asciiTheme="majorBidi" w:hAnsiTheme="majorBidi" w:cs="B Mitra" w:hint="eastAsia"/>
          <w:rtl/>
          <w:lang w:bidi="fa-IR"/>
        </w:rPr>
        <w:t>توان</w:t>
      </w:r>
      <w:r w:rsidRPr="007429F7">
        <w:rPr>
          <w:rFonts w:asciiTheme="majorBidi" w:hAnsiTheme="majorBidi" w:cs="B Mitra" w:hint="cs"/>
          <w:rtl/>
          <w:lang w:bidi="fa-IR"/>
        </w:rPr>
        <w:t>ی</w:t>
      </w:r>
      <w:r w:rsidRPr="007429F7">
        <w:rPr>
          <w:rFonts w:asciiTheme="majorBidi" w:hAnsiTheme="majorBidi" w:cs="B Mitra" w:hint="eastAsia"/>
          <w:rtl/>
          <w:lang w:bidi="fa-IR"/>
        </w:rPr>
        <w:t>م</w:t>
      </w:r>
      <w:r w:rsidRPr="007429F7">
        <w:rPr>
          <w:rFonts w:asciiTheme="majorBidi" w:hAnsiTheme="majorBidi" w:cs="B Mitra"/>
          <w:rtl/>
          <w:lang w:bidi="fa-IR"/>
        </w:rPr>
        <w:t xml:space="preserve"> بب</w:t>
      </w:r>
      <w:r w:rsidRPr="007429F7">
        <w:rPr>
          <w:rFonts w:asciiTheme="majorBidi" w:hAnsiTheme="majorBidi" w:cs="B Mitra" w:hint="cs"/>
          <w:rtl/>
          <w:lang w:bidi="fa-IR"/>
        </w:rPr>
        <w:t>ی</w:t>
      </w:r>
      <w:r w:rsidRPr="007429F7">
        <w:rPr>
          <w:rFonts w:asciiTheme="majorBidi" w:hAnsiTheme="majorBidi" w:cs="B Mitra" w:hint="eastAsia"/>
          <w:rtl/>
          <w:lang w:bidi="fa-IR"/>
        </w:rPr>
        <w:t>ن</w:t>
      </w:r>
      <w:r w:rsidRPr="007429F7">
        <w:rPr>
          <w:rFonts w:asciiTheme="majorBidi" w:hAnsiTheme="majorBidi" w:cs="B Mitra" w:hint="cs"/>
          <w:rtl/>
          <w:lang w:bidi="fa-IR"/>
        </w:rPr>
        <w:t>ی</w:t>
      </w:r>
      <w:r w:rsidRPr="007429F7">
        <w:rPr>
          <w:rFonts w:asciiTheme="majorBidi" w:hAnsiTheme="majorBidi" w:cs="B Mitra" w:hint="eastAsia"/>
          <w:rtl/>
          <w:lang w:bidi="fa-IR"/>
        </w:rPr>
        <w:t>م</w:t>
      </w:r>
      <w:r w:rsidRPr="007429F7">
        <w:rPr>
          <w:rFonts w:asciiTheme="majorBidi" w:hAnsiTheme="majorBidi" w:cs="B Mitra"/>
          <w:rtl/>
          <w:lang w:bidi="fa-IR"/>
        </w:rPr>
        <w:t xml:space="preserve"> که پروتکل پ</w:t>
      </w:r>
      <w:r w:rsidRPr="007429F7">
        <w:rPr>
          <w:rFonts w:asciiTheme="majorBidi" w:hAnsiTheme="majorBidi" w:cs="B Mitra" w:hint="cs"/>
          <w:rtl/>
          <w:lang w:bidi="fa-IR"/>
        </w:rPr>
        <w:t>ی</w:t>
      </w:r>
      <w:r w:rsidRPr="007429F7">
        <w:rPr>
          <w:rFonts w:asciiTheme="majorBidi" w:hAnsiTheme="majorBidi" w:cs="B Mitra" w:hint="eastAsia"/>
          <w:rtl/>
          <w:lang w:bidi="fa-IR"/>
        </w:rPr>
        <w:t>شنهاد</w:t>
      </w:r>
      <w:r w:rsidRPr="007429F7">
        <w:rPr>
          <w:rFonts w:asciiTheme="majorBidi" w:hAnsiTheme="majorBidi" w:cs="B Mitra" w:hint="cs"/>
          <w:rtl/>
          <w:lang w:bidi="fa-IR"/>
        </w:rPr>
        <w:t>ی</w:t>
      </w:r>
      <w:r w:rsidRPr="007429F7">
        <w:rPr>
          <w:rFonts w:asciiTheme="majorBidi" w:hAnsiTheme="majorBidi" w:cs="B Mitra"/>
          <w:rtl/>
          <w:lang w:bidi="fa-IR"/>
        </w:rPr>
        <w:t xml:space="preserve"> ما </w:t>
      </w:r>
      <w:r w:rsidRPr="007429F7">
        <w:rPr>
          <w:rFonts w:asciiTheme="majorBidi" w:hAnsiTheme="majorBidi" w:cs="B Mitra"/>
          <w:lang w:bidi="fa-IR"/>
        </w:rPr>
        <w:t>AOMDV-GA</w:t>
      </w:r>
      <w:r w:rsidRPr="007429F7">
        <w:rPr>
          <w:rFonts w:asciiTheme="majorBidi" w:hAnsiTheme="majorBidi" w:cs="B Mitra"/>
          <w:rtl/>
          <w:lang w:bidi="fa-IR"/>
        </w:rPr>
        <w:t xml:space="preserve"> در مورد نسبت تحو</w:t>
      </w:r>
      <w:r w:rsidRPr="007429F7">
        <w:rPr>
          <w:rFonts w:asciiTheme="majorBidi" w:hAnsiTheme="majorBidi" w:cs="B Mitra" w:hint="cs"/>
          <w:rtl/>
          <w:lang w:bidi="fa-IR"/>
        </w:rPr>
        <w:t>ی</w:t>
      </w:r>
      <w:r w:rsidRPr="007429F7">
        <w:rPr>
          <w:rFonts w:asciiTheme="majorBidi" w:hAnsiTheme="majorBidi" w:cs="B Mitra" w:hint="eastAsia"/>
          <w:rtl/>
          <w:lang w:bidi="fa-IR"/>
        </w:rPr>
        <w:t>ل</w:t>
      </w:r>
      <w:r w:rsidRPr="007429F7">
        <w:rPr>
          <w:rFonts w:asciiTheme="majorBidi" w:hAnsiTheme="majorBidi" w:cs="B Mitra"/>
          <w:rtl/>
          <w:lang w:bidi="fa-IR"/>
        </w:rPr>
        <w:t xml:space="preserve"> بسته، مصرف انرژ</w:t>
      </w:r>
      <w:r w:rsidRPr="007429F7">
        <w:rPr>
          <w:rFonts w:asciiTheme="majorBidi" w:hAnsiTheme="majorBidi" w:cs="B Mitra" w:hint="cs"/>
          <w:rtl/>
          <w:lang w:bidi="fa-IR"/>
        </w:rPr>
        <w:t>ی</w:t>
      </w:r>
      <w:r w:rsidRPr="007429F7">
        <w:rPr>
          <w:rFonts w:asciiTheme="majorBidi" w:hAnsiTheme="majorBidi" w:cs="B Mitra"/>
          <w:rtl/>
          <w:lang w:bidi="fa-IR"/>
        </w:rPr>
        <w:t xml:space="preserve"> و پهنا</w:t>
      </w:r>
      <w:r w:rsidRPr="007429F7">
        <w:rPr>
          <w:rFonts w:asciiTheme="majorBidi" w:hAnsiTheme="majorBidi" w:cs="B Mitra" w:hint="cs"/>
          <w:rtl/>
          <w:lang w:bidi="fa-IR"/>
        </w:rPr>
        <w:t>ی</w:t>
      </w:r>
      <w:r w:rsidRPr="007429F7">
        <w:rPr>
          <w:rFonts w:asciiTheme="majorBidi" w:hAnsiTheme="majorBidi" w:cs="B Mitra"/>
          <w:rtl/>
          <w:lang w:bidi="fa-IR"/>
        </w:rPr>
        <w:t xml:space="preserve"> باند بهتر عمل م</w:t>
      </w:r>
      <w:r w:rsidRPr="007429F7">
        <w:rPr>
          <w:rFonts w:asciiTheme="majorBidi" w:hAnsiTheme="majorBidi" w:cs="B Mitra" w:hint="cs"/>
          <w:rtl/>
          <w:lang w:bidi="fa-IR"/>
        </w:rPr>
        <w:t>ی‌</w:t>
      </w:r>
      <w:r w:rsidRPr="007429F7">
        <w:rPr>
          <w:rFonts w:asciiTheme="majorBidi" w:hAnsiTheme="majorBidi" w:cs="B Mitra" w:hint="eastAsia"/>
          <w:rtl/>
          <w:lang w:bidi="fa-IR"/>
        </w:rPr>
        <w:t>کند</w:t>
      </w:r>
      <w:r w:rsidRPr="007429F7">
        <w:rPr>
          <w:rFonts w:asciiTheme="majorBidi" w:hAnsiTheme="majorBidi" w:cs="B Mitra"/>
          <w:rtl/>
          <w:lang w:bidi="fa-IR"/>
        </w:rPr>
        <w:t xml:space="preserve"> در صورت مقا</w:t>
      </w:r>
      <w:r w:rsidRPr="007429F7">
        <w:rPr>
          <w:rFonts w:asciiTheme="majorBidi" w:hAnsiTheme="majorBidi" w:cs="B Mitra" w:hint="cs"/>
          <w:rtl/>
          <w:lang w:bidi="fa-IR"/>
        </w:rPr>
        <w:t>ی</w:t>
      </w:r>
      <w:r w:rsidRPr="007429F7">
        <w:rPr>
          <w:rFonts w:asciiTheme="majorBidi" w:hAnsiTheme="majorBidi" w:cs="B Mitra" w:hint="eastAsia"/>
          <w:rtl/>
          <w:lang w:bidi="fa-IR"/>
        </w:rPr>
        <w:t>سه</w:t>
      </w:r>
      <w:r w:rsidRPr="007429F7">
        <w:rPr>
          <w:rFonts w:asciiTheme="majorBidi" w:hAnsiTheme="majorBidi" w:cs="B Mitra"/>
          <w:rtl/>
          <w:lang w:bidi="fa-IR"/>
        </w:rPr>
        <w:t xml:space="preserve"> با </w:t>
      </w:r>
      <w:r w:rsidRPr="007429F7">
        <w:rPr>
          <w:rFonts w:asciiTheme="majorBidi" w:hAnsiTheme="majorBidi" w:cs="B Mitra"/>
          <w:lang w:bidi="fa-IR"/>
        </w:rPr>
        <w:t>AODV</w:t>
      </w:r>
      <w:r w:rsidRPr="007429F7">
        <w:rPr>
          <w:rFonts w:asciiTheme="majorBidi" w:hAnsiTheme="majorBidi" w:cs="B Mitra"/>
          <w:rtl/>
          <w:lang w:bidi="fa-IR"/>
        </w:rPr>
        <w:t xml:space="preserve">، </w:t>
      </w:r>
      <w:r w:rsidRPr="007429F7">
        <w:rPr>
          <w:rFonts w:asciiTheme="majorBidi" w:hAnsiTheme="majorBidi" w:cs="B Mitra"/>
          <w:lang w:bidi="fa-IR"/>
        </w:rPr>
        <w:t>AOMDV</w:t>
      </w:r>
      <w:r w:rsidRPr="007429F7">
        <w:rPr>
          <w:rFonts w:asciiTheme="majorBidi" w:hAnsiTheme="majorBidi" w:cs="B Mitra"/>
          <w:rtl/>
          <w:lang w:bidi="fa-IR"/>
        </w:rPr>
        <w:t xml:space="preserve"> و </w:t>
      </w:r>
      <w:r w:rsidRPr="007429F7">
        <w:rPr>
          <w:rFonts w:asciiTheme="majorBidi" w:hAnsiTheme="majorBidi" w:cs="B Mitra"/>
          <w:lang w:bidi="fa-IR"/>
        </w:rPr>
        <w:t>FF-AOMDV</w:t>
      </w:r>
      <w:r w:rsidRPr="007429F7">
        <w:rPr>
          <w:rFonts w:asciiTheme="majorBidi" w:hAnsiTheme="majorBidi" w:cs="B Mitra"/>
          <w:rtl/>
          <w:lang w:bidi="fa-IR"/>
        </w:rPr>
        <w:t xml:space="preserve"> و اگرچه </w:t>
      </w:r>
      <w:r w:rsidRPr="007429F7">
        <w:rPr>
          <w:rFonts w:asciiTheme="majorBidi" w:hAnsiTheme="majorBidi" w:cs="B Mitra"/>
          <w:lang w:bidi="fa-IR"/>
        </w:rPr>
        <w:t>AOMDV-FFn</w:t>
      </w:r>
      <w:r w:rsidRPr="007429F7">
        <w:rPr>
          <w:rFonts w:asciiTheme="majorBidi" w:hAnsiTheme="majorBidi" w:cs="B Mitra"/>
          <w:rtl/>
          <w:lang w:bidi="fa-IR"/>
        </w:rPr>
        <w:t xml:space="preserve"> کم</w:t>
      </w:r>
      <w:r w:rsidRPr="007429F7">
        <w:rPr>
          <w:rFonts w:asciiTheme="majorBidi" w:hAnsiTheme="majorBidi" w:cs="B Mitra" w:hint="cs"/>
          <w:rtl/>
          <w:lang w:bidi="fa-IR"/>
        </w:rPr>
        <w:t>ی</w:t>
      </w:r>
      <w:r w:rsidRPr="007429F7">
        <w:rPr>
          <w:rFonts w:asciiTheme="majorBidi" w:hAnsiTheme="majorBidi" w:cs="B Mitra"/>
          <w:rtl/>
          <w:lang w:bidi="fa-IR"/>
        </w:rPr>
        <w:t xml:space="preserve"> کمتر از </w:t>
      </w:r>
      <w:r w:rsidRPr="007429F7">
        <w:rPr>
          <w:rFonts w:asciiTheme="majorBidi" w:hAnsiTheme="majorBidi" w:cs="B Mitra"/>
          <w:lang w:bidi="fa-IR"/>
        </w:rPr>
        <w:t>AOMDV-GA</w:t>
      </w:r>
      <w:r w:rsidRPr="007429F7">
        <w:rPr>
          <w:rFonts w:asciiTheme="majorBidi" w:hAnsiTheme="majorBidi" w:cs="B Mitra"/>
          <w:rtl/>
          <w:lang w:bidi="fa-IR"/>
        </w:rPr>
        <w:t xml:space="preserve"> در تمام</w:t>
      </w:r>
      <w:r w:rsidRPr="007429F7">
        <w:rPr>
          <w:rFonts w:asciiTheme="majorBidi" w:hAnsiTheme="majorBidi" w:cs="B Mitra" w:hint="cs"/>
          <w:rtl/>
          <w:lang w:bidi="fa-IR"/>
        </w:rPr>
        <w:t>ی</w:t>
      </w:r>
      <w:r w:rsidRPr="007429F7">
        <w:rPr>
          <w:rFonts w:asciiTheme="majorBidi" w:hAnsiTheme="majorBidi" w:cs="B Mitra"/>
          <w:rtl/>
          <w:lang w:bidi="fa-IR"/>
        </w:rPr>
        <w:t xml:space="preserve"> ا</w:t>
      </w:r>
      <w:r w:rsidRPr="007429F7">
        <w:rPr>
          <w:rFonts w:asciiTheme="majorBidi" w:hAnsiTheme="majorBidi" w:cs="B Mitra" w:hint="cs"/>
          <w:rtl/>
          <w:lang w:bidi="fa-IR"/>
        </w:rPr>
        <w:t>ی</w:t>
      </w:r>
      <w:r w:rsidRPr="007429F7">
        <w:rPr>
          <w:rFonts w:asciiTheme="majorBidi" w:hAnsiTheme="majorBidi" w:cs="B Mitra" w:hint="eastAsia"/>
          <w:rtl/>
          <w:lang w:bidi="fa-IR"/>
        </w:rPr>
        <w:t>ن</w:t>
      </w:r>
      <w:r w:rsidRPr="007429F7">
        <w:rPr>
          <w:rFonts w:asciiTheme="majorBidi" w:hAnsiTheme="majorBidi" w:cs="B Mitra"/>
          <w:rtl/>
          <w:lang w:bidi="fa-IR"/>
        </w:rPr>
        <w:t xml:space="preserve"> مع</w:t>
      </w:r>
      <w:r w:rsidRPr="007429F7">
        <w:rPr>
          <w:rFonts w:asciiTheme="majorBidi" w:hAnsiTheme="majorBidi" w:cs="B Mitra" w:hint="cs"/>
          <w:rtl/>
          <w:lang w:bidi="fa-IR"/>
        </w:rPr>
        <w:t>ی</w:t>
      </w:r>
      <w:r w:rsidRPr="007429F7">
        <w:rPr>
          <w:rFonts w:asciiTheme="majorBidi" w:hAnsiTheme="majorBidi" w:cs="B Mitra" w:hint="eastAsia"/>
          <w:rtl/>
          <w:lang w:bidi="fa-IR"/>
        </w:rPr>
        <w:t>ارها</w:t>
      </w:r>
      <w:r w:rsidRPr="007429F7">
        <w:rPr>
          <w:rFonts w:asciiTheme="majorBidi" w:hAnsiTheme="majorBidi" w:cs="B Mitra"/>
          <w:rtl/>
          <w:lang w:bidi="fa-IR"/>
        </w:rPr>
        <w:t xml:space="preserve"> عملکرد دارد. در مقابل، </w:t>
      </w:r>
      <w:r w:rsidRPr="007429F7">
        <w:rPr>
          <w:rFonts w:asciiTheme="majorBidi" w:hAnsiTheme="majorBidi" w:cs="B Mitra"/>
          <w:lang w:bidi="fa-IR"/>
        </w:rPr>
        <w:t>AOMDV-GA</w:t>
      </w:r>
      <w:r w:rsidRPr="007429F7">
        <w:rPr>
          <w:rFonts w:asciiTheme="majorBidi" w:hAnsiTheme="majorBidi" w:cs="B Mitra"/>
          <w:rtl/>
          <w:lang w:bidi="fa-IR"/>
        </w:rPr>
        <w:t xml:space="preserve"> عملکرد ضع</w:t>
      </w:r>
      <w:r w:rsidRPr="007429F7">
        <w:rPr>
          <w:rFonts w:asciiTheme="majorBidi" w:hAnsiTheme="majorBidi" w:cs="B Mitra" w:hint="cs"/>
          <w:rtl/>
          <w:lang w:bidi="fa-IR"/>
        </w:rPr>
        <w:t>ی</w:t>
      </w:r>
      <w:r w:rsidRPr="007429F7">
        <w:rPr>
          <w:rFonts w:asciiTheme="majorBidi" w:hAnsiTheme="majorBidi" w:cs="B Mitra" w:hint="eastAsia"/>
          <w:rtl/>
          <w:lang w:bidi="fa-IR"/>
        </w:rPr>
        <w:t>ف</w:t>
      </w:r>
      <w:r w:rsidRPr="007429F7">
        <w:rPr>
          <w:rFonts w:asciiTheme="majorBidi" w:hAnsiTheme="majorBidi" w:cs="B Mitra" w:hint="cs"/>
          <w:rtl/>
          <w:lang w:bidi="fa-IR"/>
        </w:rPr>
        <w:t>ی</w:t>
      </w:r>
      <w:r w:rsidRPr="007429F7">
        <w:rPr>
          <w:rFonts w:asciiTheme="majorBidi" w:hAnsiTheme="majorBidi" w:cs="B Mitra"/>
          <w:rtl/>
          <w:lang w:bidi="fa-IR"/>
        </w:rPr>
        <w:t xml:space="preserve"> در مورد نسبت هدر مس</w:t>
      </w:r>
      <w:r w:rsidRPr="007429F7">
        <w:rPr>
          <w:rFonts w:asciiTheme="majorBidi" w:hAnsiTheme="majorBidi" w:cs="B Mitra" w:hint="cs"/>
          <w:rtl/>
          <w:lang w:bidi="fa-IR"/>
        </w:rPr>
        <w:t>ی</w:t>
      </w:r>
      <w:r w:rsidRPr="007429F7">
        <w:rPr>
          <w:rFonts w:asciiTheme="majorBidi" w:hAnsiTheme="majorBidi" w:cs="B Mitra" w:hint="eastAsia"/>
          <w:rtl/>
          <w:lang w:bidi="fa-IR"/>
        </w:rPr>
        <w:t>ر</w:t>
      </w:r>
      <w:r w:rsidRPr="007429F7">
        <w:rPr>
          <w:rFonts w:asciiTheme="majorBidi" w:hAnsiTheme="majorBidi" w:cs="B Mitra" w:hint="cs"/>
          <w:rtl/>
          <w:lang w:bidi="fa-IR"/>
        </w:rPr>
        <w:t>ی</w:t>
      </w:r>
      <w:r w:rsidRPr="007429F7">
        <w:rPr>
          <w:rFonts w:asciiTheme="majorBidi" w:hAnsiTheme="majorBidi" w:cs="B Mitra" w:hint="eastAsia"/>
          <w:rtl/>
          <w:lang w:bidi="fa-IR"/>
        </w:rPr>
        <w:t>اب</w:t>
      </w:r>
      <w:r w:rsidRPr="007429F7">
        <w:rPr>
          <w:rFonts w:asciiTheme="majorBidi" w:hAnsiTheme="majorBidi" w:cs="B Mitra" w:hint="cs"/>
          <w:rtl/>
          <w:lang w:bidi="fa-IR"/>
        </w:rPr>
        <w:t>ی</w:t>
      </w:r>
      <w:r w:rsidRPr="007429F7">
        <w:rPr>
          <w:rFonts w:asciiTheme="majorBidi" w:hAnsiTheme="majorBidi" w:cs="B Mitra"/>
          <w:rtl/>
          <w:lang w:bidi="fa-IR"/>
        </w:rPr>
        <w:t xml:space="preserve"> دارد. پروتکل پ</w:t>
      </w:r>
      <w:r w:rsidRPr="007429F7">
        <w:rPr>
          <w:rFonts w:asciiTheme="majorBidi" w:hAnsiTheme="majorBidi" w:cs="B Mitra" w:hint="cs"/>
          <w:rtl/>
          <w:lang w:bidi="fa-IR"/>
        </w:rPr>
        <w:t>ی</w:t>
      </w:r>
      <w:r w:rsidRPr="007429F7">
        <w:rPr>
          <w:rFonts w:asciiTheme="majorBidi" w:hAnsiTheme="majorBidi" w:cs="B Mitra" w:hint="eastAsia"/>
          <w:rtl/>
          <w:lang w:bidi="fa-IR"/>
        </w:rPr>
        <w:t>شنهاد</w:t>
      </w:r>
      <w:r w:rsidRPr="007429F7">
        <w:rPr>
          <w:rFonts w:asciiTheme="majorBidi" w:hAnsiTheme="majorBidi" w:cs="B Mitra" w:hint="cs"/>
          <w:rtl/>
          <w:lang w:bidi="fa-IR"/>
        </w:rPr>
        <w:t>ی</w:t>
      </w:r>
      <w:r w:rsidRPr="007429F7">
        <w:rPr>
          <w:rFonts w:asciiTheme="majorBidi" w:hAnsiTheme="majorBidi" w:cs="B Mitra"/>
          <w:rtl/>
          <w:lang w:bidi="fa-IR"/>
        </w:rPr>
        <w:t xml:space="preserve"> </w:t>
      </w:r>
      <w:r w:rsidRPr="007429F7">
        <w:rPr>
          <w:rFonts w:asciiTheme="majorBidi" w:hAnsiTheme="majorBidi" w:cs="B Mitra"/>
          <w:lang w:bidi="fa-IR"/>
        </w:rPr>
        <w:t>AOMDV-FFn</w:t>
      </w:r>
      <w:r w:rsidRPr="007429F7">
        <w:rPr>
          <w:rFonts w:asciiTheme="majorBidi" w:hAnsiTheme="majorBidi" w:cs="B Mitra"/>
          <w:rtl/>
          <w:lang w:bidi="fa-IR"/>
        </w:rPr>
        <w:t xml:space="preserve"> در مورد هدر مس</w:t>
      </w:r>
      <w:r w:rsidRPr="007429F7">
        <w:rPr>
          <w:rFonts w:asciiTheme="majorBidi" w:hAnsiTheme="majorBidi" w:cs="B Mitra" w:hint="cs"/>
          <w:rtl/>
          <w:lang w:bidi="fa-IR"/>
        </w:rPr>
        <w:t>ی</w:t>
      </w:r>
      <w:r w:rsidRPr="007429F7">
        <w:rPr>
          <w:rFonts w:asciiTheme="majorBidi" w:hAnsiTheme="majorBidi" w:cs="B Mitra" w:hint="eastAsia"/>
          <w:rtl/>
          <w:lang w:bidi="fa-IR"/>
        </w:rPr>
        <w:t>ر</w:t>
      </w:r>
      <w:r w:rsidRPr="007429F7">
        <w:rPr>
          <w:rFonts w:asciiTheme="majorBidi" w:hAnsiTheme="majorBidi" w:cs="B Mitra" w:hint="cs"/>
          <w:rtl/>
          <w:lang w:bidi="fa-IR"/>
        </w:rPr>
        <w:t>ی</w:t>
      </w:r>
      <w:r w:rsidRPr="007429F7">
        <w:rPr>
          <w:rFonts w:asciiTheme="majorBidi" w:hAnsiTheme="majorBidi" w:cs="B Mitra" w:hint="eastAsia"/>
          <w:rtl/>
          <w:lang w:bidi="fa-IR"/>
        </w:rPr>
        <w:t>اب</w:t>
      </w:r>
      <w:r w:rsidRPr="007429F7">
        <w:rPr>
          <w:rFonts w:asciiTheme="majorBidi" w:hAnsiTheme="majorBidi" w:cs="B Mitra" w:hint="cs"/>
          <w:rtl/>
          <w:lang w:bidi="fa-IR"/>
        </w:rPr>
        <w:t>ی</w:t>
      </w:r>
      <w:r w:rsidRPr="007429F7">
        <w:rPr>
          <w:rFonts w:asciiTheme="majorBidi" w:hAnsiTheme="majorBidi" w:cs="B Mitra"/>
          <w:rtl/>
          <w:lang w:bidi="fa-IR"/>
        </w:rPr>
        <w:t xml:space="preserve"> و تاخ</w:t>
      </w:r>
      <w:r w:rsidRPr="007429F7">
        <w:rPr>
          <w:rFonts w:asciiTheme="majorBidi" w:hAnsiTheme="majorBidi" w:cs="B Mitra" w:hint="cs"/>
          <w:rtl/>
          <w:lang w:bidi="fa-IR"/>
        </w:rPr>
        <w:t>ی</w:t>
      </w:r>
      <w:r w:rsidRPr="007429F7">
        <w:rPr>
          <w:rFonts w:asciiTheme="majorBidi" w:hAnsiTheme="majorBidi" w:cs="B Mitra" w:hint="eastAsia"/>
          <w:rtl/>
          <w:lang w:bidi="fa-IR"/>
        </w:rPr>
        <w:t>ر</w:t>
      </w:r>
      <w:r w:rsidRPr="007429F7">
        <w:rPr>
          <w:rFonts w:asciiTheme="majorBidi" w:hAnsiTheme="majorBidi" w:cs="B Mitra"/>
          <w:rtl/>
          <w:lang w:bidi="fa-IR"/>
        </w:rPr>
        <w:t xml:space="preserve"> نقطه به نقطه عملکرد بهتر</w:t>
      </w:r>
      <w:r w:rsidRPr="007429F7">
        <w:rPr>
          <w:rFonts w:asciiTheme="majorBidi" w:hAnsiTheme="majorBidi" w:cs="B Mitra" w:hint="cs"/>
          <w:rtl/>
          <w:lang w:bidi="fa-IR"/>
        </w:rPr>
        <w:t>ی</w:t>
      </w:r>
      <w:r w:rsidRPr="007429F7">
        <w:rPr>
          <w:rFonts w:asciiTheme="majorBidi" w:hAnsiTheme="majorBidi" w:cs="B Mitra"/>
          <w:rtl/>
          <w:lang w:bidi="fa-IR"/>
        </w:rPr>
        <w:t xml:space="preserve"> نسبت به هر دو </w:t>
      </w:r>
      <w:r w:rsidRPr="007429F7">
        <w:rPr>
          <w:rFonts w:asciiTheme="majorBidi" w:hAnsiTheme="majorBidi" w:cs="B Mitra"/>
          <w:lang w:bidi="fa-IR"/>
        </w:rPr>
        <w:t>AOMDV-GA</w:t>
      </w:r>
      <w:r w:rsidRPr="007429F7">
        <w:rPr>
          <w:rFonts w:asciiTheme="majorBidi" w:hAnsiTheme="majorBidi" w:cs="B Mitra"/>
          <w:rtl/>
          <w:lang w:bidi="fa-IR"/>
        </w:rPr>
        <w:t xml:space="preserve"> و </w:t>
      </w:r>
      <w:r w:rsidRPr="007429F7">
        <w:rPr>
          <w:rFonts w:asciiTheme="majorBidi" w:hAnsiTheme="majorBidi" w:cs="B Mitra"/>
          <w:lang w:bidi="fa-IR"/>
        </w:rPr>
        <w:t>FF-AOMDV</w:t>
      </w:r>
      <w:r w:rsidRPr="007429F7">
        <w:rPr>
          <w:rFonts w:asciiTheme="majorBidi" w:hAnsiTheme="majorBidi" w:cs="B Mitra"/>
          <w:rtl/>
          <w:lang w:bidi="fa-IR"/>
        </w:rPr>
        <w:t xml:space="preserve"> دارد.</w:t>
      </w:r>
    </w:p>
    <w:p w:rsidR="007429F7" w:rsidRDefault="007429F7" w:rsidP="007429F7">
      <w:pPr>
        <w:bidi/>
        <w:jc w:val="both"/>
        <w:rPr>
          <w:rFonts w:asciiTheme="majorBidi" w:hAnsiTheme="majorBidi" w:cs="B Mitra"/>
          <w:b/>
          <w:bCs/>
          <w:rtl/>
          <w:lang w:bidi="fa-IR"/>
        </w:rPr>
      </w:pPr>
      <w:r w:rsidRPr="007429F7">
        <w:rPr>
          <w:rFonts w:asciiTheme="majorBidi" w:hAnsiTheme="majorBidi" w:cs="B Mitra"/>
          <w:b/>
          <w:bCs/>
          <w:lang w:bidi="fa-IR"/>
        </w:rPr>
        <w:lastRenderedPageBreak/>
        <w:t>VII</w:t>
      </w:r>
      <w:r w:rsidRPr="007429F7">
        <w:rPr>
          <w:rFonts w:asciiTheme="majorBidi" w:hAnsiTheme="majorBidi" w:cs="B Mitra" w:hint="cs"/>
          <w:b/>
          <w:bCs/>
          <w:rtl/>
          <w:lang w:bidi="fa-IR"/>
        </w:rPr>
        <w:t>. پیچیدگی پروتکل</w:t>
      </w:r>
    </w:p>
    <w:p w:rsidR="007429F7" w:rsidRPr="007429F7" w:rsidRDefault="007429F7" w:rsidP="007429F7">
      <w:pPr>
        <w:bidi/>
        <w:jc w:val="both"/>
        <w:rPr>
          <w:rFonts w:asciiTheme="majorBidi" w:hAnsiTheme="majorBidi" w:cs="B Mitra"/>
          <w:rtl/>
          <w:lang w:val="fr-FR" w:bidi="fa-IR"/>
        </w:rPr>
      </w:pPr>
      <w:r w:rsidRPr="007429F7">
        <w:rPr>
          <w:rFonts w:asciiTheme="majorBidi" w:hAnsiTheme="majorBidi" w:cs="B Mitra"/>
          <w:rtl/>
          <w:lang w:val="fr-FR" w:bidi="fa-IR"/>
        </w:rPr>
        <w:t>برا</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اجرا</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پروتکل‌ها</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مس</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ر</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اب</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واکنش</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مانند</w:t>
      </w:r>
      <w:r w:rsidRPr="007429F7">
        <w:rPr>
          <w:rFonts w:asciiTheme="majorBidi" w:hAnsiTheme="majorBidi" w:cs="B Mitra"/>
          <w:lang w:val="fr-FR" w:bidi="fa-IR"/>
        </w:rPr>
        <w:t xml:space="preserve"> AODV</w:t>
      </w:r>
      <w:r w:rsidRPr="007429F7">
        <w:rPr>
          <w:rFonts w:asciiTheme="majorBidi" w:hAnsiTheme="majorBidi" w:cs="B Mitra"/>
          <w:rtl/>
          <w:lang w:val="fr-FR" w:bidi="fa-IR"/>
        </w:rPr>
        <w:t>، سه روش وجود دارد شامل قرقره، تغ</w:t>
      </w:r>
      <w:r w:rsidRPr="007429F7">
        <w:rPr>
          <w:rFonts w:asciiTheme="majorBidi" w:hAnsiTheme="majorBidi" w:cs="B Mitra" w:hint="cs"/>
          <w:rtl/>
          <w:lang w:val="fr-FR" w:bidi="fa-IR"/>
        </w:rPr>
        <w:t>یی</w:t>
      </w:r>
      <w:r w:rsidRPr="007429F7">
        <w:rPr>
          <w:rFonts w:asciiTheme="majorBidi" w:hAnsiTheme="majorBidi" w:cs="B Mitra" w:hint="eastAsia"/>
          <w:rtl/>
          <w:lang w:val="fr-FR" w:bidi="fa-IR"/>
        </w:rPr>
        <w:t>رات</w:t>
      </w:r>
      <w:r w:rsidRPr="007429F7">
        <w:rPr>
          <w:rFonts w:asciiTheme="majorBidi" w:hAnsiTheme="majorBidi" w:cs="B Mitra"/>
          <w:rtl/>
          <w:lang w:val="fr-FR" w:bidi="fa-IR"/>
        </w:rPr>
        <w:t xml:space="preserve"> هسته و</w:t>
      </w:r>
      <w:r w:rsidRPr="007429F7">
        <w:rPr>
          <w:rFonts w:asciiTheme="majorBidi" w:hAnsiTheme="majorBidi" w:cs="B Mitra"/>
          <w:lang w:val="fr-FR" w:bidi="fa-IR"/>
        </w:rPr>
        <w:t xml:space="preserve"> Netfilter. </w:t>
      </w:r>
      <w:r w:rsidRPr="007429F7">
        <w:rPr>
          <w:rFonts w:asciiTheme="majorBidi" w:hAnsiTheme="majorBidi" w:cs="B Mitra"/>
          <w:rtl/>
          <w:lang w:val="fr-FR" w:bidi="fa-IR"/>
        </w:rPr>
        <w:t>الگور</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تم</w:t>
      </w:r>
      <w:r w:rsidRPr="007429F7">
        <w:rPr>
          <w:rFonts w:asciiTheme="majorBidi" w:hAnsiTheme="majorBidi" w:cs="B Mitra"/>
          <w:rtl/>
          <w:lang w:val="fr-FR" w:bidi="fa-IR"/>
        </w:rPr>
        <w:t xml:space="preserve"> پ</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شنهاد</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ما با مکان</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زم</w:t>
      </w:r>
      <w:r w:rsidRPr="007429F7">
        <w:rPr>
          <w:rFonts w:asciiTheme="majorBidi" w:hAnsiTheme="majorBidi" w:cs="B Mitra"/>
          <w:lang w:val="fr-FR" w:bidi="fa-IR"/>
        </w:rPr>
        <w:t xml:space="preserve"> AOMDV </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کپارچه</w:t>
      </w:r>
      <w:r w:rsidRPr="007429F7">
        <w:rPr>
          <w:rFonts w:asciiTheme="majorBidi" w:hAnsiTheme="majorBidi" w:cs="B Mitra"/>
          <w:rtl/>
          <w:lang w:val="fr-FR" w:bidi="fa-IR"/>
        </w:rPr>
        <w:t xml:space="preserve"> شده است که نسخه چند مس</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ر</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از پروتکل</w:t>
      </w:r>
      <w:r w:rsidRPr="007429F7">
        <w:rPr>
          <w:rFonts w:asciiTheme="majorBidi" w:hAnsiTheme="majorBidi" w:cs="B Mitra"/>
          <w:lang w:val="fr-FR" w:bidi="fa-IR"/>
        </w:rPr>
        <w:t xml:space="preserve"> AODV </w:t>
      </w:r>
      <w:r w:rsidRPr="007429F7">
        <w:rPr>
          <w:rFonts w:asciiTheme="majorBidi" w:hAnsiTheme="majorBidi" w:cs="B Mitra"/>
          <w:rtl/>
          <w:lang w:val="fr-FR" w:bidi="fa-IR"/>
        </w:rPr>
        <w:t>است. بنابرا</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ن،</w:t>
      </w:r>
      <w:r w:rsidRPr="007429F7">
        <w:rPr>
          <w:rFonts w:asciiTheme="majorBidi" w:hAnsiTheme="majorBidi" w:cs="B Mitra"/>
          <w:rtl/>
          <w:lang w:val="fr-FR" w:bidi="fa-IR"/>
        </w:rPr>
        <w:t xml:space="preserve"> پروتکل</w:t>
      </w:r>
      <w:r w:rsidRPr="007429F7">
        <w:rPr>
          <w:rFonts w:asciiTheme="majorBidi" w:hAnsiTheme="majorBidi" w:cs="B Mitra"/>
          <w:lang w:val="fr-FR" w:bidi="fa-IR"/>
        </w:rPr>
        <w:t xml:space="preserve"> AOMDV-GA </w:t>
      </w:r>
      <w:r w:rsidRPr="007429F7">
        <w:rPr>
          <w:rFonts w:asciiTheme="majorBidi" w:hAnsiTheme="majorBidi" w:cs="B Mitra"/>
          <w:rtl/>
          <w:lang w:val="fr-FR" w:bidi="fa-IR"/>
        </w:rPr>
        <w:t>فضا</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مس</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ر</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اب</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مشابه به مقدار</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که </w:t>
      </w:r>
      <w:r w:rsidRPr="007429F7">
        <w:rPr>
          <w:rFonts w:asciiTheme="majorBidi" w:hAnsiTheme="majorBidi" w:cs="B Mitra" w:hint="eastAsia"/>
          <w:rtl/>
          <w:lang w:val="fr-FR" w:bidi="fa-IR"/>
        </w:rPr>
        <w:t>توسط</w:t>
      </w:r>
      <w:r w:rsidRPr="007429F7">
        <w:rPr>
          <w:rFonts w:asciiTheme="majorBidi" w:hAnsiTheme="majorBidi" w:cs="B Mitra"/>
          <w:lang w:val="fr-FR" w:bidi="fa-IR"/>
        </w:rPr>
        <w:t xml:space="preserve"> AOMDV </w:t>
      </w:r>
      <w:r w:rsidRPr="007429F7">
        <w:rPr>
          <w:rFonts w:asciiTheme="majorBidi" w:hAnsiTheme="majorBidi" w:cs="B Mitra"/>
          <w:rtl/>
          <w:lang w:val="fr-FR" w:bidi="fa-IR"/>
        </w:rPr>
        <w:t>ن</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از</w:t>
      </w:r>
      <w:r w:rsidRPr="007429F7">
        <w:rPr>
          <w:rFonts w:asciiTheme="majorBidi" w:hAnsiTheme="majorBidi" w:cs="B Mitra"/>
          <w:rtl/>
          <w:lang w:val="fr-FR" w:bidi="fa-IR"/>
        </w:rPr>
        <w:t xml:space="preserve"> است، خواهد داشت. پروتکل‌ها</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د</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گر</w:t>
      </w:r>
      <w:r w:rsidRPr="007429F7">
        <w:rPr>
          <w:rFonts w:asciiTheme="majorBidi" w:hAnsiTheme="majorBidi" w:cs="B Mitra"/>
          <w:rtl/>
          <w:lang w:val="fr-FR" w:bidi="fa-IR"/>
        </w:rPr>
        <w:t xml:space="preserve"> مشابه هستند مانند</w:t>
      </w:r>
      <w:r w:rsidRPr="007429F7">
        <w:rPr>
          <w:rFonts w:asciiTheme="majorBidi" w:hAnsiTheme="majorBidi" w:cs="B Mitra"/>
          <w:lang w:val="fr-FR" w:bidi="fa-IR"/>
        </w:rPr>
        <w:t xml:space="preserve"> FF-AOMDV </w:t>
      </w:r>
      <w:r w:rsidRPr="007429F7">
        <w:rPr>
          <w:rFonts w:asciiTheme="majorBidi" w:hAnsiTheme="majorBidi" w:cs="B Mitra"/>
          <w:rtl/>
          <w:lang w:val="fr-FR" w:bidi="fa-IR"/>
        </w:rPr>
        <w:t>و</w:t>
      </w:r>
      <w:r w:rsidRPr="007429F7">
        <w:rPr>
          <w:rFonts w:asciiTheme="majorBidi" w:hAnsiTheme="majorBidi" w:cs="B Mitra"/>
          <w:lang w:val="fr-FR" w:bidi="fa-IR"/>
        </w:rPr>
        <w:t xml:space="preserve"> DE-AODV.</w:t>
      </w:r>
    </w:p>
    <w:p w:rsidR="007429F7" w:rsidRPr="007429F7" w:rsidRDefault="007429F7" w:rsidP="007429F7">
      <w:pPr>
        <w:bidi/>
        <w:jc w:val="both"/>
        <w:rPr>
          <w:rFonts w:asciiTheme="majorBidi" w:hAnsiTheme="majorBidi" w:cs="B Mitra"/>
          <w:rtl/>
          <w:lang w:val="fr-FR" w:bidi="fa-IR"/>
        </w:rPr>
      </w:pPr>
      <w:r w:rsidRPr="007429F7">
        <w:rPr>
          <w:rFonts w:asciiTheme="majorBidi" w:hAnsiTheme="majorBidi" w:cs="B Mitra" w:hint="eastAsia"/>
          <w:rtl/>
          <w:lang w:val="fr-FR" w:bidi="fa-IR"/>
        </w:rPr>
        <w:t>ارتباط</w:t>
      </w:r>
      <w:r w:rsidRPr="007429F7">
        <w:rPr>
          <w:rFonts w:asciiTheme="majorBidi" w:hAnsiTheme="majorBidi" w:cs="B Mitra"/>
          <w:rtl/>
          <w:lang w:val="fr-FR" w:bidi="fa-IR"/>
        </w:rPr>
        <w:t xml:space="preserve"> داده ممکن است به دل</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ل</w:t>
      </w:r>
      <w:r w:rsidRPr="007429F7">
        <w:rPr>
          <w:rFonts w:asciiTheme="majorBidi" w:hAnsiTheme="majorBidi" w:cs="B Mitra"/>
          <w:rtl/>
          <w:lang w:val="fr-FR" w:bidi="fa-IR"/>
        </w:rPr>
        <w:t xml:space="preserve"> دلا</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ل</w:t>
      </w:r>
      <w:r w:rsidRPr="007429F7">
        <w:rPr>
          <w:rFonts w:asciiTheme="majorBidi" w:hAnsiTheme="majorBidi" w:cs="B Mitra"/>
          <w:rtl/>
          <w:lang w:val="fr-FR" w:bidi="fa-IR"/>
        </w:rPr>
        <w:t xml:space="preserve"> مختلف</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مانند کمبود انرژ</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در گره‌ها و حرکت گره‌ها با شکست مواجب تضع</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ف</w:t>
      </w:r>
      <w:r w:rsidRPr="007429F7">
        <w:rPr>
          <w:rFonts w:asciiTheme="majorBidi" w:hAnsiTheme="majorBidi" w:cs="B Mitra"/>
          <w:rtl/>
          <w:lang w:val="fr-FR" w:bidi="fa-IR"/>
        </w:rPr>
        <w:t xml:space="preserve"> عملکرد شبکه به معنا</w:t>
      </w:r>
      <w:r w:rsidRPr="007429F7">
        <w:rPr>
          <w:rFonts w:asciiTheme="majorBidi" w:hAnsiTheme="majorBidi" w:cs="B Mitra" w:hint="cs"/>
          <w:rtl/>
          <w:lang w:val="fr-FR" w:bidi="fa-IR"/>
        </w:rPr>
        <w:t>ی</w:t>
      </w:r>
      <w:r w:rsidRPr="007429F7">
        <w:rPr>
          <w:rFonts w:asciiTheme="majorBidi" w:hAnsiTheme="majorBidi" w:cs="B Mitra"/>
          <w:lang w:val="fr-FR" w:bidi="fa-IR"/>
        </w:rPr>
        <w:t xml:space="preserve"> PDR </w:t>
      </w:r>
      <w:r w:rsidRPr="007429F7">
        <w:rPr>
          <w:rFonts w:asciiTheme="majorBidi" w:hAnsiTheme="majorBidi" w:cs="B Mitra"/>
          <w:rtl/>
          <w:lang w:val="fr-FR" w:bidi="fa-IR"/>
        </w:rPr>
        <w:t>و توان خروج</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شود. همچن</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ن،</w:t>
      </w:r>
      <w:r w:rsidRPr="007429F7">
        <w:rPr>
          <w:rFonts w:asciiTheme="majorBidi" w:hAnsiTheme="majorBidi" w:cs="B Mitra"/>
          <w:rtl/>
          <w:lang w:val="fr-FR" w:bidi="fa-IR"/>
        </w:rPr>
        <w:t xml:space="preserve"> تاخ</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ر</w:t>
      </w:r>
      <w:r w:rsidRPr="007429F7">
        <w:rPr>
          <w:rFonts w:asciiTheme="majorBidi" w:hAnsiTheme="majorBidi" w:cs="B Mitra"/>
          <w:rtl/>
          <w:lang w:val="fr-FR" w:bidi="fa-IR"/>
        </w:rPr>
        <w:t xml:space="preserve"> نقطه به نقطه به اندازه افزا</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ش</w:t>
      </w:r>
      <w:r w:rsidRPr="007429F7">
        <w:rPr>
          <w:rFonts w:asciiTheme="majorBidi" w:hAnsiTheme="majorBidi" w:cs="B Mitra"/>
          <w:rtl/>
          <w:lang w:val="fr-FR" w:bidi="fa-IR"/>
        </w:rPr>
        <w:t xml:space="preserve"> نرخ انتقال داده‌ها به دل</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ل</w:t>
      </w:r>
      <w:r w:rsidRPr="007429F7">
        <w:rPr>
          <w:rFonts w:asciiTheme="majorBidi" w:hAnsiTheme="majorBidi" w:cs="B Mitra"/>
          <w:rtl/>
          <w:lang w:val="fr-FR" w:bidi="fa-IR"/>
        </w:rPr>
        <w:t xml:space="preserve"> مشکلات تراف</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ک</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مانند بروز انباشت شبکه </w:t>
      </w:r>
      <w:r w:rsidRPr="007429F7">
        <w:rPr>
          <w:rFonts w:asciiTheme="majorBidi" w:hAnsiTheme="majorBidi" w:cs="B Mitra" w:hint="eastAsia"/>
          <w:rtl/>
          <w:lang w:val="fr-FR" w:bidi="fa-IR"/>
        </w:rPr>
        <w:t>افزا</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ش</w:t>
      </w:r>
      <w:r w:rsidRPr="007429F7">
        <w:rPr>
          <w:rFonts w:asciiTheme="majorBidi" w:hAnsiTheme="majorBidi" w:cs="B Mitra"/>
          <w:rtl/>
          <w:lang w:val="fr-FR" w:bidi="fa-IR"/>
        </w:rPr>
        <w:t xml:space="preserve"> م</w:t>
      </w:r>
      <w:r w:rsidRPr="007429F7">
        <w:rPr>
          <w:rFonts w:asciiTheme="majorBidi" w:hAnsiTheme="majorBidi" w:cs="B Mitra" w:hint="cs"/>
          <w:rtl/>
          <w:lang w:val="fr-FR" w:bidi="fa-IR"/>
        </w:rPr>
        <w:t>ی‌ی</w:t>
      </w:r>
      <w:r w:rsidRPr="007429F7">
        <w:rPr>
          <w:rFonts w:asciiTheme="majorBidi" w:hAnsiTheme="majorBidi" w:cs="B Mitra" w:hint="eastAsia"/>
          <w:rtl/>
          <w:lang w:val="fr-FR" w:bidi="fa-IR"/>
        </w:rPr>
        <w:t>ابد</w:t>
      </w:r>
      <w:r w:rsidRPr="007429F7">
        <w:rPr>
          <w:rFonts w:asciiTheme="majorBidi" w:hAnsiTheme="majorBidi" w:cs="B Mitra"/>
          <w:rtl/>
          <w:lang w:val="fr-FR" w:bidi="fa-IR"/>
        </w:rPr>
        <w:t>. پروتکل‌ ما بر اساس تابع تناسب، زمان ب</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شتر</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برا</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محاسبه بهتر</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ن</w:t>
      </w:r>
      <w:r w:rsidRPr="007429F7">
        <w:rPr>
          <w:rFonts w:asciiTheme="majorBidi" w:hAnsiTheme="majorBidi" w:cs="B Mitra"/>
          <w:rtl/>
          <w:lang w:val="fr-FR" w:bidi="fa-IR"/>
        </w:rPr>
        <w:t xml:space="preserve"> مس</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ر</w:t>
      </w:r>
      <w:r w:rsidRPr="007429F7">
        <w:rPr>
          <w:rFonts w:asciiTheme="majorBidi" w:hAnsiTheme="majorBidi" w:cs="B Mitra"/>
          <w:rtl/>
          <w:lang w:val="fr-FR" w:bidi="fa-IR"/>
        </w:rPr>
        <w:t xml:space="preserve"> نسبت به پروتکل‌ها</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د</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گر</w:t>
      </w:r>
      <w:r w:rsidRPr="007429F7">
        <w:rPr>
          <w:rFonts w:asciiTheme="majorBidi" w:hAnsiTheme="majorBidi" w:cs="B Mitra"/>
          <w:rtl/>
          <w:lang w:val="fr-FR" w:bidi="fa-IR"/>
        </w:rPr>
        <w:t xml:space="preserve"> ن</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از</w:t>
      </w:r>
      <w:r w:rsidRPr="007429F7">
        <w:rPr>
          <w:rFonts w:asciiTheme="majorBidi" w:hAnsiTheme="majorBidi" w:cs="B Mitra"/>
          <w:rtl/>
          <w:lang w:val="fr-FR" w:bidi="fa-IR"/>
        </w:rPr>
        <w:t xml:space="preserve"> خواهد داشت؛ با ا</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ن</w:t>
      </w:r>
      <w:r w:rsidRPr="007429F7">
        <w:rPr>
          <w:rFonts w:asciiTheme="majorBidi" w:hAnsiTheme="majorBidi" w:cs="B Mitra"/>
          <w:rtl/>
          <w:lang w:val="fr-FR" w:bidi="fa-IR"/>
        </w:rPr>
        <w:t xml:space="preserve"> حال، مس</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ر</w:t>
      </w:r>
      <w:r w:rsidRPr="007429F7">
        <w:rPr>
          <w:rFonts w:asciiTheme="majorBidi" w:hAnsiTheme="majorBidi" w:cs="B Mitra"/>
          <w:rtl/>
          <w:lang w:val="fr-FR" w:bidi="fa-IR"/>
        </w:rPr>
        <w:t xml:space="preserve"> به</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نه</w:t>
      </w:r>
      <w:r w:rsidRPr="007429F7">
        <w:rPr>
          <w:rFonts w:asciiTheme="majorBidi" w:hAnsiTheme="majorBidi" w:cs="B Mitra"/>
          <w:rtl/>
          <w:lang w:val="fr-FR" w:bidi="fa-IR"/>
        </w:rPr>
        <w:t xml:space="preserve"> حاصل از الگور</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تم</w:t>
      </w:r>
      <w:r w:rsidRPr="007429F7">
        <w:rPr>
          <w:rFonts w:asciiTheme="majorBidi" w:hAnsiTheme="majorBidi" w:cs="B Mitra"/>
          <w:lang w:val="fr-FR" w:bidi="fa-IR"/>
        </w:rPr>
        <w:t xml:space="preserve"> GA </w:t>
      </w:r>
      <w:r w:rsidRPr="007429F7">
        <w:rPr>
          <w:rFonts w:asciiTheme="majorBidi" w:hAnsiTheme="majorBidi" w:cs="B Mitra"/>
          <w:rtl/>
          <w:lang w:val="fr-FR" w:bidi="fa-IR"/>
        </w:rPr>
        <w:t>زمان را به کمک کاهش نرخ انتقال داده‌ها صرفه‌جو</w:t>
      </w:r>
      <w:r w:rsidRPr="007429F7">
        <w:rPr>
          <w:rFonts w:asciiTheme="majorBidi" w:hAnsiTheme="majorBidi" w:cs="B Mitra" w:hint="cs"/>
          <w:rtl/>
          <w:lang w:val="fr-FR" w:bidi="fa-IR"/>
        </w:rPr>
        <w:t>یی</w:t>
      </w:r>
      <w:r w:rsidRPr="007429F7">
        <w:rPr>
          <w:rFonts w:asciiTheme="majorBidi" w:hAnsiTheme="majorBidi" w:cs="B Mitra"/>
          <w:rtl/>
          <w:lang w:val="fr-FR" w:bidi="fa-IR"/>
        </w:rPr>
        <w:t xml:space="preserve"> م</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کند</w:t>
      </w:r>
      <w:r w:rsidRPr="007429F7">
        <w:rPr>
          <w:rFonts w:asciiTheme="majorBidi" w:hAnsiTheme="majorBidi" w:cs="B Mitra"/>
          <w:rtl/>
          <w:lang w:val="fr-FR" w:bidi="fa-IR"/>
        </w:rPr>
        <w:t>. ا</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ن</w:t>
      </w:r>
      <w:r w:rsidRPr="007429F7">
        <w:rPr>
          <w:rFonts w:asciiTheme="majorBidi" w:hAnsiTheme="majorBidi" w:cs="B Mitra"/>
          <w:rtl/>
          <w:lang w:val="fr-FR" w:bidi="fa-IR"/>
        </w:rPr>
        <w:t xml:space="preserve"> توسط طرح‌ها</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ما ثابت م</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شود</w:t>
      </w:r>
      <w:r w:rsidRPr="007429F7">
        <w:rPr>
          <w:rFonts w:asciiTheme="majorBidi" w:hAnsiTheme="majorBidi" w:cs="B Mitra"/>
          <w:rtl/>
          <w:lang w:val="fr-FR" w:bidi="fa-IR"/>
        </w:rPr>
        <w:t xml:space="preserve"> </w:t>
      </w:r>
      <w:r w:rsidRPr="007429F7">
        <w:rPr>
          <w:rFonts w:asciiTheme="majorBidi" w:hAnsiTheme="majorBidi" w:cs="B Mitra" w:hint="eastAsia"/>
          <w:rtl/>
          <w:lang w:val="fr-FR" w:bidi="fa-IR"/>
        </w:rPr>
        <w:t>که</w:t>
      </w:r>
      <w:r w:rsidRPr="007429F7">
        <w:rPr>
          <w:rFonts w:asciiTheme="majorBidi" w:hAnsiTheme="majorBidi" w:cs="B Mitra"/>
          <w:rtl/>
          <w:lang w:val="fr-FR" w:bidi="fa-IR"/>
        </w:rPr>
        <w:t xml:space="preserve"> برا</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اجتناب از مس</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رها</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شلوغ و همچن</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ن</w:t>
      </w:r>
      <w:r w:rsidRPr="007429F7">
        <w:rPr>
          <w:rFonts w:asciiTheme="majorBidi" w:hAnsiTheme="majorBidi" w:cs="B Mitra"/>
          <w:rtl/>
          <w:lang w:val="fr-FR" w:bidi="fa-IR"/>
        </w:rPr>
        <w:t xml:space="preserve"> مس</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رها</w:t>
      </w:r>
      <w:r w:rsidRPr="007429F7">
        <w:rPr>
          <w:rFonts w:asciiTheme="majorBidi" w:hAnsiTheme="majorBidi" w:cs="B Mitra" w:hint="cs"/>
          <w:rtl/>
          <w:lang w:val="fr-FR" w:bidi="fa-IR"/>
        </w:rPr>
        <w:t>یی</w:t>
      </w:r>
      <w:r w:rsidRPr="007429F7">
        <w:rPr>
          <w:rFonts w:asciiTheme="majorBidi" w:hAnsiTheme="majorBidi" w:cs="B Mitra"/>
          <w:rtl/>
          <w:lang w:val="fr-FR" w:bidi="fa-IR"/>
        </w:rPr>
        <w:t xml:space="preserve"> که گره‌ها</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کم انرژ</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باق</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مانده</w:t>
      </w:r>
      <w:r w:rsidRPr="007429F7">
        <w:rPr>
          <w:rFonts w:asciiTheme="majorBidi" w:hAnsiTheme="majorBidi" w:cs="B Mitra"/>
          <w:rtl/>
          <w:lang w:val="fr-FR" w:bidi="fa-IR"/>
        </w:rPr>
        <w:t xml:space="preserve"> دارند طراح</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شده‌اند</w:t>
      </w:r>
      <w:r w:rsidRPr="007429F7">
        <w:rPr>
          <w:rFonts w:asciiTheme="majorBidi" w:hAnsiTheme="majorBidi" w:cs="B Mitra"/>
          <w:lang w:val="fr-FR" w:bidi="fa-IR"/>
        </w:rPr>
        <w:t>.</w:t>
      </w:r>
    </w:p>
    <w:p w:rsidR="007429F7" w:rsidRDefault="007429F7" w:rsidP="007429F7">
      <w:pPr>
        <w:bidi/>
        <w:jc w:val="both"/>
        <w:rPr>
          <w:rFonts w:asciiTheme="majorBidi" w:hAnsiTheme="majorBidi" w:cs="B Mitra"/>
          <w:lang w:val="fr-FR" w:bidi="fa-IR"/>
        </w:rPr>
      </w:pPr>
      <w:r w:rsidRPr="007429F7">
        <w:rPr>
          <w:rFonts w:asciiTheme="majorBidi" w:hAnsiTheme="majorBidi" w:cs="B Mitra" w:hint="eastAsia"/>
          <w:rtl/>
          <w:lang w:val="fr-FR" w:bidi="fa-IR"/>
        </w:rPr>
        <w:t>در</w:t>
      </w:r>
      <w:r w:rsidRPr="007429F7">
        <w:rPr>
          <w:rFonts w:asciiTheme="majorBidi" w:hAnsiTheme="majorBidi" w:cs="B Mitra"/>
          <w:rtl/>
          <w:lang w:val="fr-FR" w:bidi="fa-IR"/>
        </w:rPr>
        <w:t xml:space="preserve"> برخ</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مواقع، ممکن است مس</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ر</w:t>
      </w:r>
      <w:r w:rsidRPr="007429F7">
        <w:rPr>
          <w:rFonts w:asciiTheme="majorBidi" w:hAnsiTheme="majorBidi" w:cs="B Mitra"/>
          <w:rtl/>
          <w:lang w:val="fr-FR" w:bidi="fa-IR"/>
        </w:rPr>
        <w:t xml:space="preserve"> به</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نه</w:t>
      </w:r>
      <w:r w:rsidRPr="007429F7">
        <w:rPr>
          <w:rFonts w:asciiTheme="majorBidi" w:hAnsiTheme="majorBidi" w:cs="B Mitra"/>
          <w:rtl/>
          <w:lang w:val="fr-FR" w:bidi="fa-IR"/>
        </w:rPr>
        <w:t xml:space="preserve"> طولان</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تر</w:t>
      </w:r>
      <w:r w:rsidRPr="007429F7">
        <w:rPr>
          <w:rFonts w:asciiTheme="majorBidi" w:hAnsiTheme="majorBidi" w:cs="B Mitra"/>
          <w:rtl/>
          <w:lang w:val="fr-FR" w:bidi="fa-IR"/>
        </w:rPr>
        <w:t xml:space="preserve"> از مس</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ر</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باشد که توسط پروتکل‌ها</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د</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گر</w:t>
      </w:r>
      <w:r w:rsidRPr="007429F7">
        <w:rPr>
          <w:rFonts w:asciiTheme="majorBidi" w:hAnsiTheme="majorBidi" w:cs="B Mitra"/>
          <w:rtl/>
          <w:lang w:val="fr-FR" w:bidi="fa-IR"/>
        </w:rPr>
        <w:t xml:space="preserve"> تول</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د</w:t>
      </w:r>
      <w:r w:rsidRPr="007429F7">
        <w:rPr>
          <w:rFonts w:asciiTheme="majorBidi" w:hAnsiTheme="majorBidi" w:cs="B Mitra"/>
          <w:rtl/>
          <w:lang w:val="fr-FR" w:bidi="fa-IR"/>
        </w:rPr>
        <w:t xml:space="preserve"> شده است. ا</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ن</w:t>
      </w:r>
      <w:r w:rsidRPr="007429F7">
        <w:rPr>
          <w:rFonts w:asciiTheme="majorBidi" w:hAnsiTheme="majorBidi" w:cs="B Mitra"/>
          <w:rtl/>
          <w:lang w:val="fr-FR" w:bidi="fa-IR"/>
        </w:rPr>
        <w:t xml:space="preserve"> به ا</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ن</w:t>
      </w:r>
      <w:r w:rsidRPr="007429F7">
        <w:rPr>
          <w:rFonts w:asciiTheme="majorBidi" w:hAnsiTheme="majorBidi" w:cs="B Mitra"/>
          <w:rtl/>
          <w:lang w:val="fr-FR" w:bidi="fa-IR"/>
        </w:rPr>
        <w:t xml:space="preserve"> دل</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ل</w:t>
      </w:r>
      <w:r w:rsidRPr="007429F7">
        <w:rPr>
          <w:rFonts w:asciiTheme="majorBidi" w:hAnsiTheme="majorBidi" w:cs="B Mitra"/>
          <w:rtl/>
          <w:lang w:val="fr-FR" w:bidi="fa-IR"/>
        </w:rPr>
        <w:t xml:space="preserve"> است که مکان</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زم</w:t>
      </w:r>
      <w:r w:rsidRPr="007429F7">
        <w:rPr>
          <w:rFonts w:asciiTheme="majorBidi" w:hAnsiTheme="majorBidi" w:cs="B Mitra"/>
          <w:rtl/>
          <w:lang w:val="fr-FR" w:bidi="fa-IR"/>
        </w:rPr>
        <w:t xml:space="preserve"> ما سا</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ر</w:t>
      </w:r>
      <w:r w:rsidRPr="007429F7">
        <w:rPr>
          <w:rFonts w:asciiTheme="majorBidi" w:hAnsiTheme="majorBidi" w:cs="B Mitra"/>
          <w:rtl/>
          <w:lang w:val="fr-FR" w:bidi="fa-IR"/>
        </w:rPr>
        <w:t xml:space="preserve"> مع</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ارها</w:t>
      </w:r>
      <w:r w:rsidRPr="007429F7">
        <w:rPr>
          <w:rFonts w:asciiTheme="majorBidi" w:hAnsiTheme="majorBidi" w:cs="B Mitra"/>
          <w:rtl/>
          <w:lang w:val="fr-FR" w:bidi="fa-IR"/>
        </w:rPr>
        <w:t xml:space="preserve"> را اعمال م</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کند</w:t>
      </w:r>
      <w:r w:rsidRPr="007429F7">
        <w:rPr>
          <w:rFonts w:asciiTheme="majorBidi" w:hAnsiTheme="majorBidi" w:cs="B Mitra"/>
          <w:rtl/>
          <w:lang w:val="fr-FR" w:bidi="fa-IR"/>
        </w:rPr>
        <w:t xml:space="preserve"> از جمله مس</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ر</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با گره‌ها</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کم شلوغ و انرژ</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باق</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مانده</w:t>
      </w:r>
      <w:r w:rsidRPr="007429F7">
        <w:rPr>
          <w:rFonts w:asciiTheme="majorBidi" w:hAnsiTheme="majorBidi" w:cs="B Mitra"/>
          <w:rtl/>
          <w:lang w:val="fr-FR" w:bidi="fa-IR"/>
        </w:rPr>
        <w:t xml:space="preserve"> بالاتر به اضافه به کوتاهتر</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ن</w:t>
      </w:r>
      <w:r w:rsidRPr="007429F7">
        <w:rPr>
          <w:rFonts w:asciiTheme="majorBidi" w:hAnsiTheme="majorBidi" w:cs="B Mitra"/>
          <w:rtl/>
          <w:lang w:val="fr-FR" w:bidi="fa-IR"/>
        </w:rPr>
        <w:t xml:space="preserve"> فاصله. در ا</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ن</w:t>
      </w:r>
      <w:r w:rsidRPr="007429F7">
        <w:rPr>
          <w:rFonts w:asciiTheme="majorBidi" w:hAnsiTheme="majorBidi" w:cs="B Mitra"/>
          <w:rtl/>
          <w:lang w:val="fr-FR" w:bidi="fa-IR"/>
        </w:rPr>
        <w:t xml:space="preserve"> </w:t>
      </w:r>
      <w:r w:rsidRPr="007429F7">
        <w:rPr>
          <w:rFonts w:asciiTheme="majorBidi" w:hAnsiTheme="majorBidi" w:cs="B Mitra" w:hint="eastAsia"/>
          <w:rtl/>
          <w:lang w:val="fr-FR" w:bidi="fa-IR"/>
        </w:rPr>
        <w:t>حالت،</w:t>
      </w:r>
      <w:r w:rsidRPr="007429F7">
        <w:rPr>
          <w:rFonts w:asciiTheme="majorBidi" w:hAnsiTheme="majorBidi" w:cs="B Mitra"/>
          <w:rtl/>
          <w:lang w:val="fr-FR" w:bidi="fa-IR"/>
        </w:rPr>
        <w:t xml:space="preserve"> مکان</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زم‌ها</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ما عملکرد بهتر</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نسبت به پروتکل‌ها</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د</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گر</w:t>
      </w:r>
      <w:r w:rsidRPr="007429F7">
        <w:rPr>
          <w:rFonts w:asciiTheme="majorBidi" w:hAnsiTheme="majorBidi" w:cs="B Mitra"/>
          <w:rtl/>
          <w:lang w:val="fr-FR" w:bidi="fa-IR"/>
        </w:rPr>
        <w:t xml:space="preserve"> ارائه خواهند داد حت</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اگر مس</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ر</w:t>
      </w:r>
      <w:r w:rsidRPr="007429F7">
        <w:rPr>
          <w:rFonts w:asciiTheme="majorBidi" w:hAnsiTheme="majorBidi" w:cs="B Mitra"/>
          <w:rtl/>
          <w:lang w:val="fr-FR" w:bidi="fa-IR"/>
        </w:rPr>
        <w:t xml:space="preserve"> کم</w:t>
      </w:r>
      <w:r w:rsidRPr="007429F7">
        <w:rPr>
          <w:rFonts w:asciiTheme="majorBidi" w:hAnsiTheme="majorBidi" w:cs="B Mitra" w:hint="cs"/>
          <w:rtl/>
          <w:lang w:val="fr-FR" w:bidi="fa-IR"/>
        </w:rPr>
        <w:t>ی</w:t>
      </w:r>
      <w:r w:rsidRPr="007429F7">
        <w:rPr>
          <w:rFonts w:asciiTheme="majorBidi" w:hAnsiTheme="majorBidi" w:cs="B Mitra"/>
          <w:rtl/>
          <w:lang w:val="fr-FR" w:bidi="fa-IR"/>
        </w:rPr>
        <w:t xml:space="preserve"> طولان</w:t>
      </w:r>
      <w:r w:rsidRPr="007429F7">
        <w:rPr>
          <w:rFonts w:asciiTheme="majorBidi" w:hAnsiTheme="majorBidi" w:cs="B Mitra" w:hint="cs"/>
          <w:rtl/>
          <w:lang w:val="fr-FR" w:bidi="fa-IR"/>
        </w:rPr>
        <w:t>ی‌</w:t>
      </w:r>
      <w:r w:rsidRPr="007429F7">
        <w:rPr>
          <w:rFonts w:asciiTheme="majorBidi" w:hAnsiTheme="majorBidi" w:cs="B Mitra" w:hint="eastAsia"/>
          <w:rtl/>
          <w:lang w:val="fr-FR" w:bidi="fa-IR"/>
        </w:rPr>
        <w:t>تر</w:t>
      </w:r>
      <w:r w:rsidRPr="007429F7">
        <w:rPr>
          <w:rFonts w:asciiTheme="majorBidi" w:hAnsiTheme="majorBidi" w:cs="B Mitra"/>
          <w:rtl/>
          <w:lang w:val="fr-FR" w:bidi="fa-IR"/>
        </w:rPr>
        <w:t xml:space="preserve"> باشد.</w:t>
      </w:r>
    </w:p>
    <w:p w:rsidR="007429F7" w:rsidRDefault="007429F7" w:rsidP="007429F7">
      <w:pPr>
        <w:bidi/>
        <w:jc w:val="both"/>
        <w:rPr>
          <w:rFonts w:asciiTheme="majorBidi" w:hAnsiTheme="majorBidi" w:cs="B Mitra"/>
          <w:b/>
          <w:bCs/>
          <w:rtl/>
          <w:lang w:bidi="fa-IR"/>
        </w:rPr>
      </w:pPr>
      <w:r w:rsidRPr="007429F7">
        <w:rPr>
          <w:rFonts w:asciiTheme="majorBidi" w:hAnsiTheme="majorBidi" w:cs="B Mitra"/>
          <w:b/>
          <w:bCs/>
          <w:lang w:bidi="fa-IR"/>
        </w:rPr>
        <w:t>IIX</w:t>
      </w:r>
      <w:r w:rsidRPr="007429F7">
        <w:rPr>
          <w:rFonts w:asciiTheme="majorBidi" w:hAnsiTheme="majorBidi" w:cs="B Mitra" w:hint="cs"/>
          <w:b/>
          <w:bCs/>
          <w:rtl/>
          <w:lang w:bidi="fa-IR"/>
        </w:rPr>
        <w:t>. نتیجه گیری</w:t>
      </w:r>
    </w:p>
    <w:p w:rsidR="007429F7" w:rsidRDefault="007429F7" w:rsidP="007429F7">
      <w:pPr>
        <w:bidi/>
        <w:jc w:val="both"/>
        <w:rPr>
          <w:rFonts w:asciiTheme="majorBidi" w:hAnsiTheme="majorBidi" w:cs="B Mitra"/>
          <w:rtl/>
          <w:lang w:bidi="fa-IR"/>
        </w:rPr>
      </w:pPr>
      <w:r w:rsidRPr="007429F7">
        <w:rPr>
          <w:rFonts w:asciiTheme="majorBidi" w:hAnsiTheme="majorBidi" w:cs="B Mitra"/>
          <w:rtl/>
          <w:lang w:bidi="fa-IR"/>
        </w:rPr>
        <w:t>در ا</w:t>
      </w:r>
      <w:r w:rsidRPr="007429F7">
        <w:rPr>
          <w:rFonts w:asciiTheme="majorBidi" w:hAnsiTheme="majorBidi" w:cs="B Mitra" w:hint="cs"/>
          <w:rtl/>
          <w:lang w:bidi="fa-IR"/>
        </w:rPr>
        <w:t>ی</w:t>
      </w:r>
      <w:r w:rsidRPr="007429F7">
        <w:rPr>
          <w:rFonts w:asciiTheme="majorBidi" w:hAnsiTheme="majorBidi" w:cs="B Mitra" w:hint="eastAsia"/>
          <w:rtl/>
          <w:lang w:bidi="fa-IR"/>
        </w:rPr>
        <w:t>ن</w:t>
      </w:r>
      <w:r w:rsidRPr="007429F7">
        <w:rPr>
          <w:rFonts w:asciiTheme="majorBidi" w:hAnsiTheme="majorBidi" w:cs="B Mitra"/>
          <w:rtl/>
          <w:lang w:bidi="fa-IR"/>
        </w:rPr>
        <w:t xml:space="preserve"> مقاله، </w:t>
      </w:r>
      <w:r w:rsidRPr="007429F7">
        <w:rPr>
          <w:rFonts w:asciiTheme="majorBidi" w:hAnsiTheme="majorBidi" w:cs="B Mitra" w:hint="cs"/>
          <w:rtl/>
          <w:lang w:bidi="fa-IR"/>
        </w:rPr>
        <w:t>ی</w:t>
      </w:r>
      <w:r w:rsidRPr="007429F7">
        <w:rPr>
          <w:rFonts w:asciiTheme="majorBidi" w:hAnsiTheme="majorBidi" w:cs="B Mitra" w:hint="eastAsia"/>
          <w:rtl/>
          <w:lang w:bidi="fa-IR"/>
        </w:rPr>
        <w:t>ک</w:t>
      </w:r>
      <w:r w:rsidRPr="007429F7">
        <w:rPr>
          <w:rFonts w:asciiTheme="majorBidi" w:hAnsiTheme="majorBidi" w:cs="B Mitra"/>
          <w:rtl/>
          <w:lang w:bidi="fa-IR"/>
        </w:rPr>
        <w:t xml:space="preserve"> الگور</w:t>
      </w:r>
      <w:r w:rsidRPr="007429F7">
        <w:rPr>
          <w:rFonts w:asciiTheme="majorBidi" w:hAnsiTheme="majorBidi" w:cs="B Mitra" w:hint="cs"/>
          <w:rtl/>
          <w:lang w:bidi="fa-IR"/>
        </w:rPr>
        <w:t>ی</w:t>
      </w:r>
      <w:r w:rsidRPr="007429F7">
        <w:rPr>
          <w:rFonts w:asciiTheme="majorBidi" w:hAnsiTheme="majorBidi" w:cs="B Mitra" w:hint="eastAsia"/>
          <w:rtl/>
          <w:lang w:bidi="fa-IR"/>
        </w:rPr>
        <w:t>تم</w:t>
      </w:r>
      <w:r w:rsidRPr="007429F7">
        <w:rPr>
          <w:rFonts w:asciiTheme="majorBidi" w:hAnsiTheme="majorBidi" w:cs="B Mitra"/>
          <w:rtl/>
          <w:lang w:bidi="fa-IR"/>
        </w:rPr>
        <w:t xml:space="preserve"> به</w:t>
      </w:r>
      <w:r w:rsidRPr="007429F7">
        <w:rPr>
          <w:rFonts w:asciiTheme="majorBidi" w:hAnsiTheme="majorBidi" w:cs="B Mitra" w:hint="cs"/>
          <w:rtl/>
          <w:lang w:bidi="fa-IR"/>
        </w:rPr>
        <w:t>ی</w:t>
      </w:r>
      <w:r w:rsidRPr="007429F7">
        <w:rPr>
          <w:rFonts w:asciiTheme="majorBidi" w:hAnsiTheme="majorBidi" w:cs="B Mitra" w:hint="eastAsia"/>
          <w:rtl/>
          <w:lang w:bidi="fa-IR"/>
        </w:rPr>
        <w:t>نه‌ساز</w:t>
      </w:r>
      <w:r w:rsidRPr="007429F7">
        <w:rPr>
          <w:rFonts w:asciiTheme="majorBidi" w:hAnsiTheme="majorBidi" w:cs="B Mitra" w:hint="cs"/>
          <w:rtl/>
          <w:lang w:bidi="fa-IR"/>
        </w:rPr>
        <w:t>ی</w:t>
      </w:r>
      <w:r w:rsidRPr="007429F7">
        <w:rPr>
          <w:rFonts w:asciiTheme="majorBidi" w:hAnsiTheme="majorBidi" w:cs="B Mitra"/>
          <w:rtl/>
          <w:lang w:bidi="fa-IR"/>
        </w:rPr>
        <w:t xml:space="preserve"> برا</w:t>
      </w:r>
      <w:r w:rsidRPr="007429F7">
        <w:rPr>
          <w:rFonts w:asciiTheme="majorBidi" w:hAnsiTheme="majorBidi" w:cs="B Mitra" w:hint="cs"/>
          <w:rtl/>
          <w:lang w:bidi="fa-IR"/>
        </w:rPr>
        <w:t>ی</w:t>
      </w:r>
      <w:r w:rsidRPr="007429F7">
        <w:rPr>
          <w:rFonts w:asciiTheme="majorBidi" w:hAnsiTheme="majorBidi" w:cs="B Mitra"/>
          <w:rtl/>
          <w:lang w:bidi="fa-IR"/>
        </w:rPr>
        <w:t xml:space="preserve"> مس</w:t>
      </w:r>
      <w:r w:rsidRPr="007429F7">
        <w:rPr>
          <w:rFonts w:asciiTheme="majorBidi" w:hAnsiTheme="majorBidi" w:cs="B Mitra" w:hint="cs"/>
          <w:rtl/>
          <w:lang w:bidi="fa-IR"/>
        </w:rPr>
        <w:t>ی</w:t>
      </w:r>
      <w:r w:rsidRPr="007429F7">
        <w:rPr>
          <w:rFonts w:asciiTheme="majorBidi" w:hAnsiTheme="majorBidi" w:cs="B Mitra" w:hint="eastAsia"/>
          <w:rtl/>
          <w:lang w:bidi="fa-IR"/>
        </w:rPr>
        <w:t>ر</w:t>
      </w:r>
      <w:r w:rsidRPr="007429F7">
        <w:rPr>
          <w:rFonts w:asciiTheme="majorBidi" w:hAnsiTheme="majorBidi" w:cs="B Mitra" w:hint="cs"/>
          <w:rtl/>
          <w:lang w:bidi="fa-IR"/>
        </w:rPr>
        <w:t>ی</w:t>
      </w:r>
      <w:r w:rsidRPr="007429F7">
        <w:rPr>
          <w:rFonts w:asciiTheme="majorBidi" w:hAnsiTheme="majorBidi" w:cs="B Mitra" w:hint="eastAsia"/>
          <w:rtl/>
          <w:lang w:bidi="fa-IR"/>
        </w:rPr>
        <w:t>اب</w:t>
      </w:r>
      <w:r w:rsidRPr="007429F7">
        <w:rPr>
          <w:rFonts w:asciiTheme="majorBidi" w:hAnsiTheme="majorBidi" w:cs="B Mitra" w:hint="cs"/>
          <w:rtl/>
          <w:lang w:bidi="fa-IR"/>
        </w:rPr>
        <w:t>ی</w:t>
      </w:r>
      <w:r w:rsidRPr="007429F7">
        <w:rPr>
          <w:rFonts w:asciiTheme="majorBidi" w:hAnsiTheme="majorBidi" w:cs="B Mitra"/>
          <w:rtl/>
          <w:lang w:bidi="fa-IR"/>
        </w:rPr>
        <w:t xml:space="preserve"> کارآمد در </w:t>
      </w:r>
      <w:r w:rsidRPr="007429F7">
        <w:rPr>
          <w:rFonts w:asciiTheme="majorBidi" w:hAnsiTheme="majorBidi" w:cs="B Mitra"/>
          <w:lang w:bidi="fa-IR"/>
        </w:rPr>
        <w:t>IEEE 802.11 MANETs</w:t>
      </w:r>
      <w:r w:rsidRPr="007429F7">
        <w:rPr>
          <w:rFonts w:asciiTheme="majorBidi" w:hAnsiTheme="majorBidi" w:cs="B Mitra"/>
          <w:rtl/>
          <w:lang w:bidi="fa-IR"/>
        </w:rPr>
        <w:t xml:space="preserve"> مورد بررس</w:t>
      </w:r>
      <w:r w:rsidRPr="007429F7">
        <w:rPr>
          <w:rFonts w:asciiTheme="majorBidi" w:hAnsiTheme="majorBidi" w:cs="B Mitra" w:hint="cs"/>
          <w:rtl/>
          <w:lang w:bidi="fa-IR"/>
        </w:rPr>
        <w:t>ی</w:t>
      </w:r>
      <w:r w:rsidRPr="007429F7">
        <w:rPr>
          <w:rFonts w:asciiTheme="majorBidi" w:hAnsiTheme="majorBidi" w:cs="B Mitra"/>
          <w:rtl/>
          <w:lang w:bidi="fa-IR"/>
        </w:rPr>
        <w:t xml:space="preserve"> قرار گرفته است. حرکت گره‌ها در </w:t>
      </w:r>
      <w:r w:rsidRPr="007429F7">
        <w:rPr>
          <w:rFonts w:asciiTheme="majorBidi" w:hAnsiTheme="majorBidi" w:cs="B Mitra"/>
          <w:lang w:bidi="fa-IR"/>
        </w:rPr>
        <w:t>MANETs</w:t>
      </w:r>
      <w:r w:rsidRPr="007429F7">
        <w:rPr>
          <w:rFonts w:asciiTheme="majorBidi" w:hAnsiTheme="majorBidi" w:cs="B Mitra"/>
          <w:rtl/>
          <w:lang w:bidi="fa-IR"/>
        </w:rPr>
        <w:t xml:space="preserve"> منجر به شکست ل</w:t>
      </w:r>
      <w:r w:rsidRPr="007429F7">
        <w:rPr>
          <w:rFonts w:asciiTheme="majorBidi" w:hAnsiTheme="majorBidi" w:cs="B Mitra" w:hint="cs"/>
          <w:rtl/>
          <w:lang w:bidi="fa-IR"/>
        </w:rPr>
        <w:t>ی</w:t>
      </w:r>
      <w:r w:rsidRPr="007429F7">
        <w:rPr>
          <w:rFonts w:asciiTheme="majorBidi" w:hAnsiTheme="majorBidi" w:cs="B Mitra" w:hint="eastAsia"/>
          <w:rtl/>
          <w:lang w:bidi="fa-IR"/>
        </w:rPr>
        <w:t>نک‌ها</w:t>
      </w:r>
      <w:r w:rsidRPr="007429F7">
        <w:rPr>
          <w:rFonts w:asciiTheme="majorBidi" w:hAnsiTheme="majorBidi" w:cs="B Mitra"/>
          <w:rtl/>
          <w:lang w:bidi="fa-IR"/>
        </w:rPr>
        <w:t xml:space="preserve"> و به تبع آن از دست دادن تصادف</w:t>
      </w:r>
      <w:r w:rsidRPr="007429F7">
        <w:rPr>
          <w:rFonts w:asciiTheme="majorBidi" w:hAnsiTheme="majorBidi" w:cs="B Mitra" w:hint="cs"/>
          <w:rtl/>
          <w:lang w:bidi="fa-IR"/>
        </w:rPr>
        <w:t>ی</w:t>
      </w:r>
      <w:r w:rsidRPr="007429F7">
        <w:rPr>
          <w:rFonts w:asciiTheme="majorBidi" w:hAnsiTheme="majorBidi" w:cs="B Mitra"/>
          <w:rtl/>
          <w:lang w:bidi="fa-IR"/>
        </w:rPr>
        <w:t xml:space="preserve"> پکت‌ها</w:t>
      </w:r>
      <w:r w:rsidRPr="007429F7">
        <w:rPr>
          <w:rFonts w:asciiTheme="majorBidi" w:hAnsiTheme="majorBidi" w:cs="B Mitra" w:hint="cs"/>
          <w:rtl/>
          <w:lang w:bidi="fa-IR"/>
        </w:rPr>
        <w:t>ی</w:t>
      </w:r>
      <w:r w:rsidRPr="007429F7">
        <w:rPr>
          <w:rFonts w:asciiTheme="majorBidi" w:hAnsiTheme="majorBidi" w:cs="B Mitra"/>
          <w:rtl/>
          <w:lang w:bidi="fa-IR"/>
        </w:rPr>
        <w:t xml:space="preserve"> داده م</w:t>
      </w:r>
      <w:r w:rsidRPr="007429F7">
        <w:rPr>
          <w:rFonts w:asciiTheme="majorBidi" w:hAnsiTheme="majorBidi" w:cs="B Mitra" w:hint="cs"/>
          <w:rtl/>
          <w:lang w:bidi="fa-IR"/>
        </w:rPr>
        <w:t>ی‌</w:t>
      </w:r>
      <w:r w:rsidRPr="007429F7">
        <w:rPr>
          <w:rFonts w:asciiTheme="majorBidi" w:hAnsiTheme="majorBidi" w:cs="B Mitra" w:hint="eastAsia"/>
          <w:rtl/>
          <w:lang w:bidi="fa-IR"/>
        </w:rPr>
        <w:t>شود</w:t>
      </w:r>
      <w:r w:rsidRPr="007429F7">
        <w:rPr>
          <w:rFonts w:asciiTheme="majorBidi" w:hAnsiTheme="majorBidi" w:cs="B Mitra"/>
          <w:rtl/>
          <w:lang w:bidi="fa-IR"/>
        </w:rPr>
        <w:t>. ا</w:t>
      </w:r>
      <w:r w:rsidRPr="007429F7">
        <w:rPr>
          <w:rFonts w:asciiTheme="majorBidi" w:hAnsiTheme="majorBidi" w:cs="B Mitra" w:hint="cs"/>
          <w:rtl/>
          <w:lang w:bidi="fa-IR"/>
        </w:rPr>
        <w:t>ی</w:t>
      </w:r>
      <w:r w:rsidRPr="007429F7">
        <w:rPr>
          <w:rFonts w:asciiTheme="majorBidi" w:hAnsiTheme="majorBidi" w:cs="B Mitra" w:hint="eastAsia"/>
          <w:rtl/>
          <w:lang w:bidi="fa-IR"/>
        </w:rPr>
        <w:t>ن</w:t>
      </w:r>
      <w:r w:rsidRPr="007429F7">
        <w:rPr>
          <w:rFonts w:asciiTheme="majorBidi" w:hAnsiTheme="majorBidi" w:cs="B Mitra"/>
          <w:rtl/>
          <w:lang w:bidi="fa-IR"/>
        </w:rPr>
        <w:t xml:space="preserve"> باعث افزا</w:t>
      </w:r>
      <w:r w:rsidRPr="007429F7">
        <w:rPr>
          <w:rFonts w:asciiTheme="majorBidi" w:hAnsiTheme="majorBidi" w:cs="B Mitra" w:hint="cs"/>
          <w:rtl/>
          <w:lang w:bidi="fa-IR"/>
        </w:rPr>
        <w:t>ی</w:t>
      </w:r>
      <w:r w:rsidRPr="007429F7">
        <w:rPr>
          <w:rFonts w:asciiTheme="majorBidi" w:hAnsiTheme="majorBidi" w:cs="B Mitra" w:hint="eastAsia"/>
          <w:rtl/>
          <w:lang w:bidi="fa-IR"/>
        </w:rPr>
        <w:t>ش</w:t>
      </w:r>
      <w:r w:rsidRPr="007429F7">
        <w:rPr>
          <w:rFonts w:asciiTheme="majorBidi" w:hAnsiTheme="majorBidi" w:cs="B Mitra"/>
          <w:rtl/>
          <w:lang w:bidi="fa-IR"/>
        </w:rPr>
        <w:t xml:space="preserve"> تعداد ارسال‌ها</w:t>
      </w:r>
      <w:r w:rsidRPr="007429F7">
        <w:rPr>
          <w:rFonts w:asciiTheme="majorBidi" w:hAnsiTheme="majorBidi" w:cs="B Mitra" w:hint="cs"/>
          <w:rtl/>
          <w:lang w:bidi="fa-IR"/>
        </w:rPr>
        <w:t>ی</w:t>
      </w:r>
      <w:r w:rsidRPr="007429F7">
        <w:rPr>
          <w:rFonts w:asciiTheme="majorBidi" w:hAnsiTheme="majorBidi" w:cs="B Mitra"/>
          <w:rtl/>
          <w:lang w:bidi="fa-IR"/>
        </w:rPr>
        <w:t xml:space="preserve"> مجدد داده م</w:t>
      </w:r>
      <w:r w:rsidRPr="007429F7">
        <w:rPr>
          <w:rFonts w:asciiTheme="majorBidi" w:hAnsiTheme="majorBidi" w:cs="B Mitra" w:hint="cs"/>
          <w:rtl/>
          <w:lang w:bidi="fa-IR"/>
        </w:rPr>
        <w:t>ی‌</w:t>
      </w:r>
      <w:r w:rsidRPr="007429F7">
        <w:rPr>
          <w:rFonts w:asciiTheme="majorBidi" w:hAnsiTheme="majorBidi" w:cs="B Mitra" w:hint="eastAsia"/>
          <w:rtl/>
          <w:lang w:bidi="fa-IR"/>
        </w:rPr>
        <w:t>شود</w:t>
      </w:r>
      <w:r w:rsidRPr="007429F7">
        <w:rPr>
          <w:rFonts w:asciiTheme="majorBidi" w:hAnsiTheme="majorBidi" w:cs="B Mitra"/>
          <w:rtl/>
          <w:lang w:bidi="fa-IR"/>
        </w:rPr>
        <w:t xml:space="preserve"> که در نت</w:t>
      </w:r>
      <w:r w:rsidRPr="007429F7">
        <w:rPr>
          <w:rFonts w:asciiTheme="majorBidi" w:hAnsiTheme="majorBidi" w:cs="B Mitra" w:hint="cs"/>
          <w:rtl/>
          <w:lang w:bidi="fa-IR"/>
        </w:rPr>
        <w:t>ی</w:t>
      </w:r>
      <w:r w:rsidRPr="007429F7">
        <w:rPr>
          <w:rFonts w:asciiTheme="majorBidi" w:hAnsiTheme="majorBidi" w:cs="B Mitra" w:hint="eastAsia"/>
          <w:rtl/>
          <w:lang w:bidi="fa-IR"/>
        </w:rPr>
        <w:t>جه</w:t>
      </w:r>
      <w:r w:rsidRPr="007429F7">
        <w:rPr>
          <w:rFonts w:asciiTheme="majorBidi" w:hAnsiTheme="majorBidi" w:cs="B Mitra"/>
          <w:rtl/>
          <w:lang w:bidi="fa-IR"/>
        </w:rPr>
        <w:t xml:space="preserve"> انرژ</w:t>
      </w:r>
      <w:r w:rsidRPr="007429F7">
        <w:rPr>
          <w:rFonts w:asciiTheme="majorBidi" w:hAnsiTheme="majorBidi" w:cs="B Mitra" w:hint="cs"/>
          <w:rtl/>
          <w:lang w:bidi="fa-IR"/>
        </w:rPr>
        <w:t>ی</w:t>
      </w:r>
      <w:r w:rsidRPr="007429F7">
        <w:rPr>
          <w:rFonts w:asciiTheme="majorBidi" w:hAnsiTheme="majorBidi" w:cs="B Mitra"/>
          <w:rtl/>
          <w:lang w:bidi="fa-IR"/>
        </w:rPr>
        <w:t xml:space="preserve"> ب</w:t>
      </w:r>
      <w:r w:rsidRPr="007429F7">
        <w:rPr>
          <w:rFonts w:asciiTheme="majorBidi" w:hAnsiTheme="majorBidi" w:cs="B Mitra" w:hint="cs"/>
          <w:rtl/>
          <w:lang w:bidi="fa-IR"/>
        </w:rPr>
        <w:t>ی</w:t>
      </w:r>
      <w:r w:rsidRPr="007429F7">
        <w:rPr>
          <w:rFonts w:asciiTheme="majorBidi" w:hAnsiTheme="majorBidi" w:cs="B Mitra" w:hint="eastAsia"/>
          <w:rtl/>
          <w:lang w:bidi="fa-IR"/>
        </w:rPr>
        <w:t>شتر</w:t>
      </w:r>
      <w:r w:rsidRPr="007429F7">
        <w:rPr>
          <w:rFonts w:asciiTheme="majorBidi" w:hAnsiTheme="majorBidi" w:cs="B Mitra" w:hint="cs"/>
          <w:rtl/>
          <w:lang w:bidi="fa-IR"/>
        </w:rPr>
        <w:t>ی</w:t>
      </w:r>
      <w:r w:rsidRPr="007429F7">
        <w:rPr>
          <w:rFonts w:asciiTheme="majorBidi" w:hAnsiTheme="majorBidi" w:cs="B Mitra"/>
          <w:rtl/>
          <w:lang w:bidi="fa-IR"/>
        </w:rPr>
        <w:t xml:space="preserve"> مصرف م</w:t>
      </w:r>
      <w:r w:rsidRPr="007429F7">
        <w:rPr>
          <w:rFonts w:asciiTheme="majorBidi" w:hAnsiTheme="majorBidi" w:cs="B Mitra" w:hint="cs"/>
          <w:rtl/>
          <w:lang w:bidi="fa-IR"/>
        </w:rPr>
        <w:t>ی‌</w:t>
      </w:r>
      <w:r w:rsidRPr="007429F7">
        <w:rPr>
          <w:rFonts w:asciiTheme="majorBidi" w:hAnsiTheme="majorBidi" w:cs="B Mitra" w:hint="eastAsia"/>
          <w:rtl/>
          <w:lang w:bidi="fa-IR"/>
        </w:rPr>
        <w:t>کند</w:t>
      </w:r>
      <w:r w:rsidRPr="007429F7">
        <w:rPr>
          <w:rFonts w:asciiTheme="majorBidi" w:hAnsiTheme="majorBidi" w:cs="B Mitra"/>
          <w:rtl/>
          <w:lang w:bidi="fa-IR"/>
        </w:rPr>
        <w:t>. در ا</w:t>
      </w:r>
      <w:r w:rsidRPr="007429F7">
        <w:rPr>
          <w:rFonts w:asciiTheme="majorBidi" w:hAnsiTheme="majorBidi" w:cs="B Mitra" w:hint="cs"/>
          <w:rtl/>
          <w:lang w:bidi="fa-IR"/>
        </w:rPr>
        <w:t>ی</w:t>
      </w:r>
      <w:r w:rsidRPr="007429F7">
        <w:rPr>
          <w:rFonts w:asciiTheme="majorBidi" w:hAnsiTheme="majorBidi" w:cs="B Mitra" w:hint="eastAsia"/>
          <w:rtl/>
          <w:lang w:bidi="fa-IR"/>
        </w:rPr>
        <w:t>نجا،</w:t>
      </w:r>
      <w:r w:rsidRPr="007429F7">
        <w:rPr>
          <w:rFonts w:asciiTheme="majorBidi" w:hAnsiTheme="majorBidi" w:cs="B Mitra"/>
          <w:rtl/>
          <w:lang w:bidi="fa-IR"/>
        </w:rPr>
        <w:t xml:space="preserve"> مفهوم تابع تناسب که فاصله ب</w:t>
      </w:r>
      <w:r w:rsidRPr="007429F7">
        <w:rPr>
          <w:rFonts w:asciiTheme="majorBidi" w:hAnsiTheme="majorBidi" w:cs="B Mitra" w:hint="cs"/>
          <w:rtl/>
          <w:lang w:bidi="fa-IR"/>
        </w:rPr>
        <w:t>ی</w:t>
      </w:r>
      <w:r w:rsidRPr="007429F7">
        <w:rPr>
          <w:rFonts w:asciiTheme="majorBidi" w:hAnsiTheme="majorBidi" w:cs="B Mitra" w:hint="eastAsia"/>
          <w:rtl/>
          <w:lang w:bidi="fa-IR"/>
        </w:rPr>
        <w:t>ن</w:t>
      </w:r>
      <w:r w:rsidRPr="007429F7">
        <w:rPr>
          <w:rFonts w:asciiTheme="majorBidi" w:hAnsiTheme="majorBidi" w:cs="B Mitra"/>
          <w:rtl/>
          <w:lang w:bidi="fa-IR"/>
        </w:rPr>
        <w:t xml:space="preserve"> گره منبع و گره مقصد، کنترل شلوغ</w:t>
      </w:r>
      <w:r w:rsidRPr="007429F7">
        <w:rPr>
          <w:rFonts w:asciiTheme="majorBidi" w:hAnsiTheme="majorBidi" w:cs="B Mitra" w:hint="cs"/>
          <w:rtl/>
          <w:lang w:bidi="fa-IR"/>
        </w:rPr>
        <w:t>ی</w:t>
      </w:r>
      <w:r w:rsidRPr="007429F7">
        <w:rPr>
          <w:rFonts w:asciiTheme="majorBidi" w:hAnsiTheme="majorBidi" w:cs="B Mitra"/>
          <w:rtl/>
          <w:lang w:bidi="fa-IR"/>
        </w:rPr>
        <w:t xml:space="preserve"> و مصرف انرژ</w:t>
      </w:r>
      <w:r w:rsidRPr="007429F7">
        <w:rPr>
          <w:rFonts w:asciiTheme="majorBidi" w:hAnsiTheme="majorBidi" w:cs="B Mitra" w:hint="cs"/>
          <w:rtl/>
          <w:lang w:bidi="fa-IR"/>
        </w:rPr>
        <w:t>ی</w:t>
      </w:r>
      <w:r w:rsidRPr="007429F7">
        <w:rPr>
          <w:rFonts w:asciiTheme="majorBidi" w:hAnsiTheme="majorBidi" w:cs="B Mitra"/>
          <w:rtl/>
          <w:lang w:bidi="fa-IR"/>
        </w:rPr>
        <w:t xml:space="preserve"> را در نظر م</w:t>
      </w:r>
      <w:r w:rsidRPr="007429F7">
        <w:rPr>
          <w:rFonts w:asciiTheme="majorBidi" w:hAnsiTheme="majorBidi" w:cs="B Mitra" w:hint="cs"/>
          <w:rtl/>
          <w:lang w:bidi="fa-IR"/>
        </w:rPr>
        <w:t>ی‌</w:t>
      </w:r>
      <w:r w:rsidRPr="007429F7">
        <w:rPr>
          <w:rFonts w:asciiTheme="majorBidi" w:hAnsiTheme="majorBidi" w:cs="B Mitra" w:hint="eastAsia"/>
          <w:rtl/>
          <w:lang w:bidi="fa-IR"/>
        </w:rPr>
        <w:t>گ</w:t>
      </w:r>
      <w:r w:rsidRPr="007429F7">
        <w:rPr>
          <w:rFonts w:asciiTheme="majorBidi" w:hAnsiTheme="majorBidi" w:cs="B Mitra" w:hint="cs"/>
          <w:rtl/>
          <w:lang w:bidi="fa-IR"/>
        </w:rPr>
        <w:t>ی</w:t>
      </w:r>
      <w:r w:rsidRPr="007429F7">
        <w:rPr>
          <w:rFonts w:asciiTheme="majorBidi" w:hAnsiTheme="majorBidi" w:cs="B Mitra" w:hint="eastAsia"/>
          <w:rtl/>
          <w:lang w:bidi="fa-IR"/>
        </w:rPr>
        <w:t>رد،</w:t>
      </w:r>
      <w:r w:rsidRPr="007429F7">
        <w:rPr>
          <w:rFonts w:asciiTheme="majorBidi" w:hAnsiTheme="majorBidi" w:cs="B Mitra"/>
          <w:rtl/>
          <w:lang w:bidi="fa-IR"/>
        </w:rPr>
        <w:t xml:space="preserve"> معرف</w:t>
      </w:r>
      <w:r w:rsidRPr="007429F7">
        <w:rPr>
          <w:rFonts w:asciiTheme="majorBidi" w:hAnsiTheme="majorBidi" w:cs="B Mitra" w:hint="cs"/>
          <w:rtl/>
          <w:lang w:bidi="fa-IR"/>
        </w:rPr>
        <w:t>ی</w:t>
      </w:r>
      <w:r w:rsidRPr="007429F7">
        <w:rPr>
          <w:rFonts w:asciiTheme="majorBidi" w:hAnsiTheme="majorBidi" w:cs="B Mitra"/>
          <w:rtl/>
          <w:lang w:bidi="fa-IR"/>
        </w:rPr>
        <w:t xml:space="preserve"> شده است. </w:t>
      </w:r>
      <w:r w:rsidRPr="007429F7">
        <w:rPr>
          <w:rFonts w:asciiTheme="majorBidi" w:hAnsiTheme="majorBidi" w:cs="B Mitra"/>
          <w:lang w:bidi="fa-IR"/>
        </w:rPr>
        <w:t>TCP CERL</w:t>
      </w:r>
      <w:r w:rsidRPr="007429F7">
        <w:rPr>
          <w:rFonts w:asciiTheme="majorBidi" w:hAnsiTheme="majorBidi" w:cs="B Mitra"/>
          <w:rtl/>
          <w:lang w:bidi="fa-IR"/>
        </w:rPr>
        <w:t xml:space="preserve"> </w:t>
      </w:r>
      <w:r w:rsidRPr="007429F7">
        <w:rPr>
          <w:rFonts w:asciiTheme="majorBidi" w:hAnsiTheme="majorBidi" w:cs="B Mitra" w:hint="cs"/>
          <w:rtl/>
          <w:lang w:bidi="fa-IR"/>
        </w:rPr>
        <w:t>ی</w:t>
      </w:r>
      <w:r w:rsidRPr="007429F7">
        <w:rPr>
          <w:rFonts w:asciiTheme="majorBidi" w:hAnsiTheme="majorBidi" w:cs="B Mitra" w:hint="eastAsia"/>
          <w:rtl/>
          <w:lang w:bidi="fa-IR"/>
        </w:rPr>
        <w:t>ک</w:t>
      </w:r>
      <w:r w:rsidRPr="007429F7">
        <w:rPr>
          <w:rFonts w:asciiTheme="majorBidi" w:hAnsiTheme="majorBidi" w:cs="B Mitra"/>
          <w:rtl/>
          <w:lang w:bidi="fa-IR"/>
        </w:rPr>
        <w:t xml:space="preserve"> مکان</w:t>
      </w:r>
      <w:r w:rsidRPr="007429F7">
        <w:rPr>
          <w:rFonts w:asciiTheme="majorBidi" w:hAnsiTheme="majorBidi" w:cs="B Mitra" w:hint="cs"/>
          <w:rtl/>
          <w:lang w:bidi="fa-IR"/>
        </w:rPr>
        <w:t>ی</w:t>
      </w:r>
      <w:r w:rsidRPr="007429F7">
        <w:rPr>
          <w:rFonts w:asciiTheme="majorBidi" w:hAnsiTheme="majorBidi" w:cs="B Mitra" w:hint="eastAsia"/>
          <w:rtl/>
          <w:lang w:bidi="fa-IR"/>
        </w:rPr>
        <w:t>زم</w:t>
      </w:r>
      <w:r w:rsidRPr="007429F7">
        <w:rPr>
          <w:rFonts w:asciiTheme="majorBidi" w:hAnsiTheme="majorBidi" w:cs="B Mitra"/>
          <w:rtl/>
          <w:lang w:bidi="fa-IR"/>
        </w:rPr>
        <w:t xml:space="preserve"> کنترل شلوغ</w:t>
      </w:r>
      <w:r w:rsidRPr="007429F7">
        <w:rPr>
          <w:rFonts w:asciiTheme="majorBidi" w:hAnsiTheme="majorBidi" w:cs="B Mitra" w:hint="cs"/>
          <w:rtl/>
          <w:lang w:bidi="fa-IR"/>
        </w:rPr>
        <w:t>ی</w:t>
      </w:r>
      <w:r w:rsidRPr="007429F7">
        <w:rPr>
          <w:rFonts w:asciiTheme="majorBidi" w:hAnsiTheme="majorBidi" w:cs="B Mitra"/>
          <w:rtl/>
          <w:lang w:bidi="fa-IR"/>
        </w:rPr>
        <w:t xml:space="preserve"> است که برا</w:t>
      </w:r>
      <w:r w:rsidRPr="007429F7">
        <w:rPr>
          <w:rFonts w:asciiTheme="majorBidi" w:hAnsiTheme="majorBidi" w:cs="B Mitra" w:hint="cs"/>
          <w:rtl/>
          <w:lang w:bidi="fa-IR"/>
        </w:rPr>
        <w:t>ی</w:t>
      </w:r>
      <w:r w:rsidRPr="007429F7">
        <w:rPr>
          <w:rFonts w:asciiTheme="majorBidi" w:hAnsiTheme="majorBidi" w:cs="B Mitra"/>
          <w:rtl/>
          <w:lang w:bidi="fa-IR"/>
        </w:rPr>
        <w:t xml:space="preserve"> استفاده در تابع تناسب توسعه داده شده است تا از مس</w:t>
      </w:r>
      <w:r w:rsidRPr="007429F7">
        <w:rPr>
          <w:rFonts w:asciiTheme="majorBidi" w:hAnsiTheme="majorBidi" w:cs="B Mitra" w:hint="cs"/>
          <w:rtl/>
          <w:lang w:bidi="fa-IR"/>
        </w:rPr>
        <w:t>ی</w:t>
      </w:r>
      <w:r w:rsidRPr="007429F7">
        <w:rPr>
          <w:rFonts w:asciiTheme="majorBidi" w:hAnsiTheme="majorBidi" w:cs="B Mitra" w:hint="eastAsia"/>
          <w:rtl/>
          <w:lang w:bidi="fa-IR"/>
        </w:rPr>
        <w:t>رها</w:t>
      </w:r>
      <w:r w:rsidRPr="007429F7">
        <w:rPr>
          <w:rFonts w:asciiTheme="majorBidi" w:hAnsiTheme="majorBidi" w:cs="B Mitra" w:hint="cs"/>
          <w:rtl/>
          <w:lang w:bidi="fa-IR"/>
        </w:rPr>
        <w:t>ی</w:t>
      </w:r>
      <w:r w:rsidRPr="007429F7">
        <w:rPr>
          <w:rFonts w:asciiTheme="majorBidi" w:hAnsiTheme="majorBidi" w:cs="B Mitra"/>
          <w:rtl/>
          <w:lang w:bidi="fa-IR"/>
        </w:rPr>
        <w:t xml:space="preserve"> شلوغ جلوگ</w:t>
      </w:r>
      <w:r w:rsidRPr="007429F7">
        <w:rPr>
          <w:rFonts w:asciiTheme="majorBidi" w:hAnsiTheme="majorBidi" w:cs="B Mitra" w:hint="cs"/>
          <w:rtl/>
          <w:lang w:bidi="fa-IR"/>
        </w:rPr>
        <w:t>ی</w:t>
      </w:r>
      <w:r w:rsidRPr="007429F7">
        <w:rPr>
          <w:rFonts w:asciiTheme="majorBidi" w:hAnsiTheme="majorBidi" w:cs="B Mitra" w:hint="eastAsia"/>
          <w:rtl/>
          <w:lang w:bidi="fa-IR"/>
        </w:rPr>
        <w:t>ر</w:t>
      </w:r>
      <w:r w:rsidRPr="007429F7">
        <w:rPr>
          <w:rFonts w:asciiTheme="majorBidi" w:hAnsiTheme="majorBidi" w:cs="B Mitra" w:hint="cs"/>
          <w:rtl/>
          <w:lang w:bidi="fa-IR"/>
        </w:rPr>
        <w:t>ی</w:t>
      </w:r>
      <w:r w:rsidRPr="007429F7">
        <w:rPr>
          <w:rFonts w:asciiTheme="majorBidi" w:hAnsiTheme="majorBidi" w:cs="B Mitra"/>
          <w:rtl/>
          <w:lang w:bidi="fa-IR"/>
        </w:rPr>
        <w:t xml:space="preserve"> کند. ا</w:t>
      </w:r>
      <w:r w:rsidRPr="007429F7">
        <w:rPr>
          <w:rFonts w:asciiTheme="majorBidi" w:hAnsiTheme="majorBidi" w:cs="B Mitra" w:hint="cs"/>
          <w:rtl/>
          <w:lang w:bidi="fa-IR"/>
        </w:rPr>
        <w:t>ی</w:t>
      </w:r>
      <w:r w:rsidRPr="007429F7">
        <w:rPr>
          <w:rFonts w:asciiTheme="majorBidi" w:hAnsiTheme="majorBidi" w:cs="B Mitra" w:hint="eastAsia"/>
          <w:rtl/>
          <w:lang w:bidi="fa-IR"/>
        </w:rPr>
        <w:t>ن</w:t>
      </w:r>
      <w:r w:rsidRPr="007429F7">
        <w:rPr>
          <w:rFonts w:asciiTheme="majorBidi" w:hAnsiTheme="majorBidi" w:cs="B Mitra"/>
          <w:rtl/>
          <w:lang w:bidi="fa-IR"/>
        </w:rPr>
        <w:t xml:space="preserve"> مکان</w:t>
      </w:r>
      <w:r w:rsidRPr="007429F7">
        <w:rPr>
          <w:rFonts w:asciiTheme="majorBidi" w:hAnsiTheme="majorBidi" w:cs="B Mitra" w:hint="cs"/>
          <w:rtl/>
          <w:lang w:bidi="fa-IR"/>
        </w:rPr>
        <w:t>ی</w:t>
      </w:r>
      <w:r w:rsidRPr="007429F7">
        <w:rPr>
          <w:rFonts w:asciiTheme="majorBidi" w:hAnsiTheme="majorBidi" w:cs="B Mitra" w:hint="eastAsia"/>
          <w:rtl/>
          <w:lang w:bidi="fa-IR"/>
        </w:rPr>
        <w:t>زم</w:t>
      </w:r>
      <w:r w:rsidRPr="007429F7">
        <w:rPr>
          <w:rFonts w:asciiTheme="majorBidi" w:hAnsiTheme="majorBidi" w:cs="B Mitra"/>
          <w:rtl/>
          <w:lang w:bidi="fa-IR"/>
        </w:rPr>
        <w:t xml:space="preserve"> قادر است ب</w:t>
      </w:r>
      <w:r w:rsidRPr="007429F7">
        <w:rPr>
          <w:rFonts w:asciiTheme="majorBidi" w:hAnsiTheme="majorBidi" w:cs="B Mitra" w:hint="cs"/>
          <w:rtl/>
          <w:lang w:bidi="fa-IR"/>
        </w:rPr>
        <w:t>ی</w:t>
      </w:r>
      <w:r w:rsidRPr="007429F7">
        <w:rPr>
          <w:rFonts w:asciiTheme="majorBidi" w:hAnsiTheme="majorBidi" w:cs="B Mitra" w:hint="eastAsia"/>
          <w:rtl/>
          <w:lang w:bidi="fa-IR"/>
        </w:rPr>
        <w:t>ن</w:t>
      </w:r>
      <w:r w:rsidRPr="007429F7">
        <w:rPr>
          <w:rFonts w:asciiTheme="majorBidi" w:hAnsiTheme="majorBidi" w:cs="B Mitra"/>
          <w:rtl/>
          <w:lang w:bidi="fa-IR"/>
        </w:rPr>
        <w:t xml:space="preserve"> از دست دادن شلوغ</w:t>
      </w:r>
      <w:r w:rsidRPr="007429F7">
        <w:rPr>
          <w:rFonts w:asciiTheme="majorBidi" w:hAnsiTheme="majorBidi" w:cs="B Mitra" w:hint="cs"/>
          <w:rtl/>
          <w:lang w:bidi="fa-IR"/>
        </w:rPr>
        <w:t>ی</w:t>
      </w:r>
      <w:r w:rsidRPr="007429F7">
        <w:rPr>
          <w:rFonts w:asciiTheme="majorBidi" w:hAnsiTheme="majorBidi" w:cs="B Mitra"/>
          <w:rtl/>
          <w:lang w:bidi="fa-IR"/>
        </w:rPr>
        <w:t xml:space="preserve"> و از دست دادن تصادف</w:t>
      </w:r>
      <w:r w:rsidRPr="007429F7">
        <w:rPr>
          <w:rFonts w:asciiTheme="majorBidi" w:hAnsiTheme="majorBidi" w:cs="B Mitra" w:hint="cs"/>
          <w:rtl/>
          <w:lang w:bidi="fa-IR"/>
        </w:rPr>
        <w:t>ی</w:t>
      </w:r>
      <w:r w:rsidRPr="007429F7">
        <w:rPr>
          <w:rFonts w:asciiTheme="majorBidi" w:hAnsiTheme="majorBidi" w:cs="B Mitra"/>
          <w:rtl/>
          <w:lang w:bidi="fa-IR"/>
        </w:rPr>
        <w:t xml:space="preserve"> تما</w:t>
      </w:r>
      <w:r w:rsidRPr="007429F7">
        <w:rPr>
          <w:rFonts w:asciiTheme="majorBidi" w:hAnsiTheme="majorBidi" w:cs="B Mitra" w:hint="cs"/>
          <w:rtl/>
          <w:lang w:bidi="fa-IR"/>
        </w:rPr>
        <w:t>ی</w:t>
      </w:r>
      <w:r w:rsidRPr="007429F7">
        <w:rPr>
          <w:rFonts w:asciiTheme="majorBidi" w:hAnsiTheme="majorBidi" w:cs="B Mitra" w:hint="eastAsia"/>
          <w:rtl/>
          <w:lang w:bidi="fa-IR"/>
        </w:rPr>
        <w:t>ز</w:t>
      </w:r>
      <w:r w:rsidRPr="007429F7">
        <w:rPr>
          <w:rFonts w:asciiTheme="majorBidi" w:hAnsiTheme="majorBidi" w:cs="B Mitra"/>
          <w:rtl/>
          <w:lang w:bidi="fa-IR"/>
        </w:rPr>
        <w:t xml:space="preserve"> قائل شود. از طر</w:t>
      </w:r>
      <w:r w:rsidRPr="007429F7">
        <w:rPr>
          <w:rFonts w:asciiTheme="majorBidi" w:hAnsiTheme="majorBidi" w:cs="B Mitra" w:hint="cs"/>
          <w:rtl/>
          <w:lang w:bidi="fa-IR"/>
        </w:rPr>
        <w:t>ی</w:t>
      </w:r>
      <w:r w:rsidRPr="007429F7">
        <w:rPr>
          <w:rFonts w:asciiTheme="majorBidi" w:hAnsiTheme="majorBidi" w:cs="B Mitra" w:hint="eastAsia"/>
          <w:rtl/>
          <w:lang w:bidi="fa-IR"/>
        </w:rPr>
        <w:t>ق</w:t>
      </w:r>
      <w:r w:rsidRPr="007429F7">
        <w:rPr>
          <w:rFonts w:asciiTheme="majorBidi" w:hAnsiTheme="majorBidi" w:cs="B Mitra"/>
          <w:rtl/>
          <w:lang w:bidi="fa-IR"/>
        </w:rPr>
        <w:t xml:space="preserve"> استفاده از الگور</w:t>
      </w:r>
      <w:r w:rsidRPr="007429F7">
        <w:rPr>
          <w:rFonts w:asciiTheme="majorBidi" w:hAnsiTheme="majorBidi" w:cs="B Mitra" w:hint="cs"/>
          <w:rtl/>
          <w:lang w:bidi="fa-IR"/>
        </w:rPr>
        <w:t>ی</w:t>
      </w:r>
      <w:r w:rsidRPr="007429F7">
        <w:rPr>
          <w:rFonts w:asciiTheme="majorBidi" w:hAnsiTheme="majorBidi" w:cs="B Mitra" w:hint="eastAsia"/>
          <w:rtl/>
          <w:lang w:bidi="fa-IR"/>
        </w:rPr>
        <w:t>تم</w:t>
      </w:r>
      <w:r w:rsidRPr="007429F7">
        <w:rPr>
          <w:rFonts w:asciiTheme="majorBidi" w:hAnsiTheme="majorBidi" w:cs="B Mitra"/>
          <w:rtl/>
          <w:lang w:bidi="fa-IR"/>
        </w:rPr>
        <w:t xml:space="preserve"> </w:t>
      </w:r>
      <w:r w:rsidRPr="007429F7">
        <w:rPr>
          <w:rFonts w:asciiTheme="majorBidi" w:hAnsiTheme="majorBidi" w:cs="B Mitra"/>
          <w:lang w:bidi="fa-IR"/>
        </w:rPr>
        <w:t>AOMDV</w:t>
      </w:r>
      <w:r w:rsidRPr="007429F7">
        <w:rPr>
          <w:rFonts w:asciiTheme="majorBidi" w:hAnsiTheme="majorBidi" w:cs="B Mitra"/>
          <w:rtl/>
          <w:lang w:bidi="fa-IR"/>
        </w:rPr>
        <w:t>، تابع تناسب جد</w:t>
      </w:r>
      <w:r w:rsidRPr="007429F7">
        <w:rPr>
          <w:rFonts w:asciiTheme="majorBidi" w:hAnsiTheme="majorBidi" w:cs="B Mitra" w:hint="cs"/>
          <w:rtl/>
          <w:lang w:bidi="fa-IR"/>
        </w:rPr>
        <w:t>ی</w:t>
      </w:r>
      <w:r w:rsidRPr="007429F7">
        <w:rPr>
          <w:rFonts w:asciiTheme="majorBidi" w:hAnsiTheme="majorBidi" w:cs="B Mitra" w:hint="eastAsia"/>
          <w:rtl/>
          <w:lang w:bidi="fa-IR"/>
        </w:rPr>
        <w:t>د</w:t>
      </w:r>
      <w:r w:rsidRPr="007429F7">
        <w:rPr>
          <w:rFonts w:asciiTheme="majorBidi" w:hAnsiTheme="majorBidi" w:cs="B Mitra"/>
          <w:rtl/>
          <w:lang w:bidi="fa-IR"/>
        </w:rPr>
        <w:t xml:space="preserve"> خود (</w:t>
      </w:r>
      <w:r w:rsidRPr="007429F7">
        <w:rPr>
          <w:rFonts w:asciiTheme="majorBidi" w:hAnsiTheme="majorBidi" w:cs="B Mitra"/>
          <w:lang w:bidi="fa-IR"/>
        </w:rPr>
        <w:t xml:space="preserve">FFn) </w:t>
      </w:r>
      <w:r w:rsidRPr="007429F7">
        <w:rPr>
          <w:rFonts w:asciiTheme="majorBidi" w:hAnsiTheme="majorBidi" w:cs="B Mitra"/>
          <w:rtl/>
          <w:lang w:bidi="fa-IR"/>
        </w:rPr>
        <w:t>را ترک</w:t>
      </w:r>
      <w:r w:rsidRPr="007429F7">
        <w:rPr>
          <w:rFonts w:asciiTheme="majorBidi" w:hAnsiTheme="majorBidi" w:cs="B Mitra" w:hint="cs"/>
          <w:rtl/>
          <w:lang w:bidi="fa-IR"/>
        </w:rPr>
        <w:t>ی</w:t>
      </w:r>
      <w:r w:rsidRPr="007429F7">
        <w:rPr>
          <w:rFonts w:asciiTheme="majorBidi" w:hAnsiTheme="majorBidi" w:cs="B Mitra" w:hint="eastAsia"/>
          <w:rtl/>
          <w:lang w:bidi="fa-IR"/>
        </w:rPr>
        <w:t>ب</w:t>
      </w:r>
      <w:r w:rsidRPr="007429F7">
        <w:rPr>
          <w:rFonts w:asciiTheme="majorBidi" w:hAnsiTheme="majorBidi" w:cs="B Mitra"/>
          <w:rtl/>
          <w:lang w:bidi="fa-IR"/>
        </w:rPr>
        <w:t xml:space="preserve"> کرده </w:t>
      </w:r>
      <w:r w:rsidRPr="007429F7">
        <w:rPr>
          <w:rFonts w:asciiTheme="majorBidi" w:hAnsiTheme="majorBidi" w:cs="B Mitra"/>
          <w:rtl/>
          <w:lang w:bidi="fa-IR"/>
        </w:rPr>
        <w:lastRenderedPageBreak/>
        <w:t>و بهتر</w:t>
      </w:r>
      <w:r w:rsidRPr="007429F7">
        <w:rPr>
          <w:rFonts w:asciiTheme="majorBidi" w:hAnsiTheme="majorBidi" w:cs="B Mitra" w:hint="cs"/>
          <w:rtl/>
          <w:lang w:bidi="fa-IR"/>
        </w:rPr>
        <w:t>ی</w:t>
      </w:r>
      <w:r w:rsidRPr="007429F7">
        <w:rPr>
          <w:rFonts w:asciiTheme="majorBidi" w:hAnsiTheme="majorBidi" w:cs="B Mitra" w:hint="eastAsia"/>
          <w:rtl/>
          <w:lang w:bidi="fa-IR"/>
        </w:rPr>
        <w:t>ن</w:t>
      </w:r>
      <w:r w:rsidRPr="007429F7">
        <w:rPr>
          <w:rFonts w:asciiTheme="majorBidi" w:hAnsiTheme="majorBidi" w:cs="B Mitra"/>
          <w:rtl/>
          <w:lang w:bidi="fa-IR"/>
        </w:rPr>
        <w:t xml:space="preserve"> مس</w:t>
      </w:r>
      <w:r w:rsidRPr="007429F7">
        <w:rPr>
          <w:rFonts w:asciiTheme="majorBidi" w:hAnsiTheme="majorBidi" w:cs="B Mitra" w:hint="cs"/>
          <w:rtl/>
          <w:lang w:bidi="fa-IR"/>
        </w:rPr>
        <w:t>ی</w:t>
      </w:r>
      <w:r w:rsidRPr="007429F7">
        <w:rPr>
          <w:rFonts w:asciiTheme="majorBidi" w:hAnsiTheme="majorBidi" w:cs="B Mitra" w:hint="eastAsia"/>
          <w:rtl/>
          <w:lang w:bidi="fa-IR"/>
        </w:rPr>
        <w:t>رها</w:t>
      </w:r>
      <w:r w:rsidRPr="007429F7">
        <w:rPr>
          <w:rFonts w:asciiTheme="majorBidi" w:hAnsiTheme="majorBidi" w:cs="B Mitra" w:hint="cs"/>
          <w:rtl/>
          <w:lang w:bidi="fa-IR"/>
        </w:rPr>
        <w:t>یی</w:t>
      </w:r>
      <w:r w:rsidRPr="007429F7">
        <w:rPr>
          <w:rFonts w:asciiTheme="majorBidi" w:hAnsiTheme="majorBidi" w:cs="B Mitra"/>
          <w:rtl/>
          <w:lang w:bidi="fa-IR"/>
        </w:rPr>
        <w:t xml:space="preserve"> که ب</w:t>
      </w:r>
      <w:r w:rsidRPr="007429F7">
        <w:rPr>
          <w:rFonts w:asciiTheme="majorBidi" w:hAnsiTheme="majorBidi" w:cs="B Mitra" w:hint="cs"/>
          <w:rtl/>
          <w:lang w:bidi="fa-IR"/>
        </w:rPr>
        <w:t>ی</w:t>
      </w:r>
      <w:r w:rsidRPr="007429F7">
        <w:rPr>
          <w:rFonts w:asciiTheme="majorBidi" w:hAnsiTheme="majorBidi" w:cs="B Mitra" w:hint="eastAsia"/>
          <w:rtl/>
          <w:lang w:bidi="fa-IR"/>
        </w:rPr>
        <w:t>شتر</w:t>
      </w:r>
      <w:r w:rsidRPr="007429F7">
        <w:rPr>
          <w:rFonts w:asciiTheme="majorBidi" w:hAnsiTheme="majorBidi" w:cs="B Mitra" w:hint="cs"/>
          <w:rtl/>
          <w:lang w:bidi="fa-IR"/>
        </w:rPr>
        <w:t>ی</w:t>
      </w:r>
      <w:r w:rsidRPr="007429F7">
        <w:rPr>
          <w:rFonts w:asciiTheme="majorBidi" w:hAnsiTheme="majorBidi" w:cs="B Mitra" w:hint="eastAsia"/>
          <w:rtl/>
          <w:lang w:bidi="fa-IR"/>
        </w:rPr>
        <w:t>ن</w:t>
      </w:r>
      <w:r w:rsidRPr="007429F7">
        <w:rPr>
          <w:rFonts w:asciiTheme="majorBidi" w:hAnsiTheme="majorBidi" w:cs="B Mitra"/>
          <w:rtl/>
          <w:lang w:bidi="fa-IR"/>
        </w:rPr>
        <w:t xml:space="preserve"> تناسب را دارند را انتخاب م</w:t>
      </w:r>
      <w:r w:rsidRPr="007429F7">
        <w:rPr>
          <w:rFonts w:asciiTheme="majorBidi" w:hAnsiTheme="majorBidi" w:cs="B Mitra" w:hint="cs"/>
          <w:rtl/>
          <w:lang w:bidi="fa-IR"/>
        </w:rPr>
        <w:t>ی‌</w:t>
      </w:r>
      <w:r w:rsidRPr="007429F7">
        <w:rPr>
          <w:rFonts w:asciiTheme="majorBidi" w:hAnsiTheme="majorBidi" w:cs="B Mitra" w:hint="eastAsia"/>
          <w:rtl/>
          <w:lang w:bidi="fa-IR"/>
        </w:rPr>
        <w:t>کن</w:t>
      </w:r>
      <w:r w:rsidRPr="007429F7">
        <w:rPr>
          <w:rFonts w:asciiTheme="majorBidi" w:hAnsiTheme="majorBidi" w:cs="B Mitra" w:hint="cs"/>
          <w:rtl/>
          <w:lang w:bidi="fa-IR"/>
        </w:rPr>
        <w:t>ی</w:t>
      </w:r>
      <w:r w:rsidRPr="007429F7">
        <w:rPr>
          <w:rFonts w:asciiTheme="majorBidi" w:hAnsiTheme="majorBidi" w:cs="B Mitra" w:hint="eastAsia"/>
          <w:rtl/>
          <w:lang w:bidi="fa-IR"/>
        </w:rPr>
        <w:t>م</w:t>
      </w:r>
      <w:r w:rsidRPr="007429F7">
        <w:rPr>
          <w:rFonts w:asciiTheme="majorBidi" w:hAnsiTheme="majorBidi" w:cs="B Mitra"/>
          <w:rtl/>
          <w:lang w:bidi="fa-IR"/>
        </w:rPr>
        <w:t xml:space="preserve"> و </w:t>
      </w:r>
      <w:r w:rsidRPr="007429F7">
        <w:rPr>
          <w:rFonts w:asciiTheme="majorBidi" w:hAnsiTheme="majorBidi" w:cs="B Mitra"/>
          <w:lang w:bidi="fa-IR"/>
        </w:rPr>
        <w:t>AOMDV-FFn</w:t>
      </w:r>
      <w:r w:rsidRPr="007429F7">
        <w:rPr>
          <w:rFonts w:asciiTheme="majorBidi" w:hAnsiTheme="majorBidi" w:cs="B Mitra"/>
          <w:rtl/>
          <w:lang w:bidi="fa-IR"/>
        </w:rPr>
        <w:t xml:space="preserve"> را پ</w:t>
      </w:r>
      <w:r w:rsidRPr="007429F7">
        <w:rPr>
          <w:rFonts w:asciiTheme="majorBidi" w:hAnsiTheme="majorBidi" w:cs="B Mitra" w:hint="cs"/>
          <w:rtl/>
          <w:lang w:bidi="fa-IR"/>
        </w:rPr>
        <w:t>ی</w:t>
      </w:r>
      <w:r w:rsidRPr="007429F7">
        <w:rPr>
          <w:rFonts w:asciiTheme="majorBidi" w:hAnsiTheme="majorBidi" w:cs="B Mitra" w:hint="eastAsia"/>
          <w:rtl/>
          <w:lang w:bidi="fa-IR"/>
        </w:rPr>
        <w:t>شنهاد</w:t>
      </w:r>
      <w:r w:rsidRPr="007429F7">
        <w:rPr>
          <w:rFonts w:asciiTheme="majorBidi" w:hAnsiTheme="majorBidi" w:cs="B Mitra"/>
          <w:rtl/>
          <w:lang w:bidi="fa-IR"/>
        </w:rPr>
        <w:t xml:space="preserve"> م</w:t>
      </w:r>
      <w:r w:rsidRPr="007429F7">
        <w:rPr>
          <w:rFonts w:asciiTheme="majorBidi" w:hAnsiTheme="majorBidi" w:cs="B Mitra" w:hint="cs"/>
          <w:rtl/>
          <w:lang w:bidi="fa-IR"/>
        </w:rPr>
        <w:t>ی</w:t>
      </w:r>
      <w:r w:rsidRPr="007429F7">
        <w:rPr>
          <w:rFonts w:asciiTheme="majorBidi" w:hAnsiTheme="majorBidi" w:cs="B Mitra"/>
          <w:rtl/>
          <w:lang w:bidi="fa-IR"/>
        </w:rPr>
        <w:t>‌ده</w:t>
      </w:r>
      <w:r w:rsidRPr="007429F7">
        <w:rPr>
          <w:rFonts w:asciiTheme="majorBidi" w:hAnsiTheme="majorBidi" w:cs="B Mitra" w:hint="cs"/>
          <w:rtl/>
          <w:lang w:bidi="fa-IR"/>
        </w:rPr>
        <w:t>ی</w:t>
      </w:r>
      <w:r w:rsidRPr="007429F7">
        <w:rPr>
          <w:rFonts w:asciiTheme="majorBidi" w:hAnsiTheme="majorBidi" w:cs="B Mitra" w:hint="eastAsia"/>
          <w:rtl/>
          <w:lang w:bidi="fa-IR"/>
        </w:rPr>
        <w:t>م</w:t>
      </w:r>
      <w:r w:rsidRPr="007429F7">
        <w:rPr>
          <w:rFonts w:asciiTheme="majorBidi" w:hAnsiTheme="majorBidi" w:cs="B Mitra"/>
          <w:rtl/>
          <w:lang w:bidi="fa-IR"/>
        </w:rPr>
        <w:t>. مس</w:t>
      </w:r>
      <w:r w:rsidRPr="007429F7">
        <w:rPr>
          <w:rFonts w:asciiTheme="majorBidi" w:hAnsiTheme="majorBidi" w:cs="B Mitra" w:hint="cs"/>
          <w:rtl/>
          <w:lang w:bidi="fa-IR"/>
        </w:rPr>
        <w:t>ی</w:t>
      </w:r>
      <w:r w:rsidRPr="007429F7">
        <w:rPr>
          <w:rFonts w:asciiTheme="majorBidi" w:hAnsiTheme="majorBidi" w:cs="B Mitra" w:hint="eastAsia"/>
          <w:rtl/>
          <w:lang w:bidi="fa-IR"/>
        </w:rPr>
        <w:t>ر</w:t>
      </w:r>
      <w:r w:rsidRPr="007429F7">
        <w:rPr>
          <w:rFonts w:asciiTheme="majorBidi" w:hAnsiTheme="majorBidi" w:cs="B Mitra"/>
          <w:rtl/>
          <w:lang w:bidi="fa-IR"/>
        </w:rPr>
        <w:t xml:space="preserve"> با ب</w:t>
      </w:r>
      <w:r w:rsidRPr="007429F7">
        <w:rPr>
          <w:rFonts w:asciiTheme="majorBidi" w:hAnsiTheme="majorBidi" w:cs="B Mitra" w:hint="cs"/>
          <w:rtl/>
          <w:lang w:bidi="fa-IR"/>
        </w:rPr>
        <w:t>ی</w:t>
      </w:r>
      <w:r w:rsidRPr="007429F7">
        <w:rPr>
          <w:rFonts w:asciiTheme="majorBidi" w:hAnsiTheme="majorBidi" w:cs="B Mitra" w:hint="eastAsia"/>
          <w:rtl/>
          <w:lang w:bidi="fa-IR"/>
        </w:rPr>
        <w:t>شتر</w:t>
      </w:r>
      <w:r w:rsidRPr="007429F7">
        <w:rPr>
          <w:rFonts w:asciiTheme="majorBidi" w:hAnsiTheme="majorBidi" w:cs="B Mitra" w:hint="cs"/>
          <w:rtl/>
          <w:lang w:bidi="fa-IR"/>
        </w:rPr>
        <w:t>ی</w:t>
      </w:r>
      <w:r w:rsidRPr="007429F7">
        <w:rPr>
          <w:rFonts w:asciiTheme="majorBidi" w:hAnsiTheme="majorBidi" w:cs="B Mitra" w:hint="eastAsia"/>
          <w:rtl/>
          <w:lang w:bidi="fa-IR"/>
        </w:rPr>
        <w:t>ن</w:t>
      </w:r>
      <w:r w:rsidRPr="007429F7">
        <w:rPr>
          <w:rFonts w:asciiTheme="majorBidi" w:hAnsiTheme="majorBidi" w:cs="B Mitra"/>
          <w:rtl/>
          <w:lang w:bidi="fa-IR"/>
        </w:rPr>
        <w:t xml:space="preserve"> تناسب به معنا</w:t>
      </w:r>
      <w:r w:rsidRPr="007429F7">
        <w:rPr>
          <w:rFonts w:asciiTheme="majorBidi" w:hAnsiTheme="majorBidi" w:cs="B Mitra" w:hint="cs"/>
          <w:rtl/>
          <w:lang w:bidi="fa-IR"/>
        </w:rPr>
        <w:t>ی</w:t>
      </w:r>
      <w:r w:rsidRPr="007429F7">
        <w:rPr>
          <w:rFonts w:asciiTheme="majorBidi" w:hAnsiTheme="majorBidi" w:cs="B Mitra"/>
          <w:rtl/>
          <w:lang w:bidi="fa-IR"/>
        </w:rPr>
        <w:t xml:space="preserve"> کوتاه‌تر</w:t>
      </w:r>
      <w:r w:rsidRPr="007429F7">
        <w:rPr>
          <w:rFonts w:asciiTheme="majorBidi" w:hAnsiTheme="majorBidi" w:cs="B Mitra" w:hint="cs"/>
          <w:rtl/>
          <w:lang w:bidi="fa-IR"/>
        </w:rPr>
        <w:t>ی</w:t>
      </w:r>
      <w:r w:rsidRPr="007429F7">
        <w:rPr>
          <w:rFonts w:asciiTheme="majorBidi" w:hAnsiTheme="majorBidi" w:cs="B Mitra" w:hint="eastAsia"/>
          <w:rtl/>
          <w:lang w:bidi="fa-IR"/>
        </w:rPr>
        <w:t>ن</w:t>
      </w:r>
      <w:r w:rsidRPr="007429F7">
        <w:rPr>
          <w:rFonts w:asciiTheme="majorBidi" w:hAnsiTheme="majorBidi" w:cs="B Mitra"/>
          <w:rtl/>
          <w:lang w:bidi="fa-IR"/>
        </w:rPr>
        <w:t xml:space="preserve"> مس</w:t>
      </w:r>
      <w:r w:rsidRPr="007429F7">
        <w:rPr>
          <w:rFonts w:asciiTheme="majorBidi" w:hAnsiTheme="majorBidi" w:cs="B Mitra" w:hint="cs"/>
          <w:rtl/>
          <w:lang w:bidi="fa-IR"/>
        </w:rPr>
        <w:t>ی</w:t>
      </w:r>
      <w:r w:rsidRPr="007429F7">
        <w:rPr>
          <w:rFonts w:asciiTheme="majorBidi" w:hAnsiTheme="majorBidi" w:cs="B Mitra" w:hint="eastAsia"/>
          <w:rtl/>
          <w:lang w:bidi="fa-IR"/>
        </w:rPr>
        <w:t>ر،</w:t>
      </w:r>
      <w:r w:rsidRPr="007429F7">
        <w:rPr>
          <w:rFonts w:asciiTheme="majorBidi" w:hAnsiTheme="majorBidi" w:cs="B Mitra"/>
          <w:rtl/>
          <w:lang w:bidi="fa-IR"/>
        </w:rPr>
        <w:t xml:space="preserve"> ب</w:t>
      </w:r>
      <w:r w:rsidRPr="007429F7">
        <w:rPr>
          <w:rFonts w:asciiTheme="majorBidi" w:hAnsiTheme="majorBidi" w:cs="B Mitra" w:hint="cs"/>
          <w:rtl/>
          <w:lang w:bidi="fa-IR"/>
        </w:rPr>
        <w:t>ی</w:t>
      </w:r>
      <w:r w:rsidRPr="007429F7">
        <w:rPr>
          <w:rFonts w:asciiTheme="majorBidi" w:hAnsiTheme="majorBidi" w:cs="B Mitra" w:hint="eastAsia"/>
          <w:rtl/>
          <w:lang w:bidi="fa-IR"/>
        </w:rPr>
        <w:t>شتر</w:t>
      </w:r>
      <w:r w:rsidRPr="007429F7">
        <w:rPr>
          <w:rFonts w:asciiTheme="majorBidi" w:hAnsiTheme="majorBidi" w:cs="B Mitra" w:hint="cs"/>
          <w:rtl/>
          <w:lang w:bidi="fa-IR"/>
        </w:rPr>
        <w:t>ی</w:t>
      </w:r>
      <w:r w:rsidRPr="007429F7">
        <w:rPr>
          <w:rFonts w:asciiTheme="majorBidi" w:hAnsiTheme="majorBidi" w:cs="B Mitra" w:hint="eastAsia"/>
          <w:rtl/>
          <w:lang w:bidi="fa-IR"/>
        </w:rPr>
        <w:t>ن</w:t>
      </w:r>
      <w:r w:rsidRPr="007429F7">
        <w:rPr>
          <w:rFonts w:asciiTheme="majorBidi" w:hAnsiTheme="majorBidi" w:cs="B Mitra"/>
          <w:rtl/>
          <w:lang w:bidi="fa-IR"/>
        </w:rPr>
        <w:t xml:space="preserve"> انرژ</w:t>
      </w:r>
      <w:r w:rsidRPr="007429F7">
        <w:rPr>
          <w:rFonts w:asciiTheme="majorBidi" w:hAnsiTheme="majorBidi" w:cs="B Mitra" w:hint="cs"/>
          <w:rtl/>
          <w:lang w:bidi="fa-IR"/>
        </w:rPr>
        <w:t>ی</w:t>
      </w:r>
      <w:r w:rsidRPr="007429F7">
        <w:rPr>
          <w:rFonts w:asciiTheme="majorBidi" w:hAnsiTheme="majorBidi" w:cs="B Mitra"/>
          <w:rtl/>
          <w:lang w:bidi="fa-IR"/>
        </w:rPr>
        <w:t xml:space="preserve"> باق</w:t>
      </w:r>
      <w:r w:rsidRPr="007429F7">
        <w:rPr>
          <w:rFonts w:asciiTheme="majorBidi" w:hAnsiTheme="majorBidi" w:cs="B Mitra" w:hint="cs"/>
          <w:rtl/>
          <w:lang w:bidi="fa-IR"/>
        </w:rPr>
        <w:t>ی‌</w:t>
      </w:r>
      <w:r w:rsidRPr="007429F7">
        <w:rPr>
          <w:rFonts w:asciiTheme="majorBidi" w:hAnsiTheme="majorBidi" w:cs="B Mitra" w:hint="eastAsia"/>
          <w:rtl/>
          <w:lang w:bidi="fa-IR"/>
        </w:rPr>
        <w:t>مانده</w:t>
      </w:r>
      <w:r w:rsidRPr="007429F7">
        <w:rPr>
          <w:rFonts w:asciiTheme="majorBidi" w:hAnsiTheme="majorBidi" w:cs="B Mitra"/>
          <w:rtl/>
          <w:lang w:bidi="fa-IR"/>
        </w:rPr>
        <w:t xml:space="preserve"> و کمتر</w:t>
      </w:r>
      <w:r w:rsidRPr="007429F7">
        <w:rPr>
          <w:rFonts w:asciiTheme="majorBidi" w:hAnsiTheme="majorBidi" w:cs="B Mitra" w:hint="cs"/>
          <w:rtl/>
          <w:lang w:bidi="fa-IR"/>
        </w:rPr>
        <w:t>ی</w:t>
      </w:r>
      <w:r w:rsidRPr="007429F7">
        <w:rPr>
          <w:rFonts w:asciiTheme="majorBidi" w:hAnsiTheme="majorBidi" w:cs="B Mitra" w:hint="eastAsia"/>
          <w:rtl/>
          <w:lang w:bidi="fa-IR"/>
        </w:rPr>
        <w:t>ن</w:t>
      </w:r>
      <w:r w:rsidRPr="007429F7">
        <w:rPr>
          <w:rFonts w:asciiTheme="majorBidi" w:hAnsiTheme="majorBidi" w:cs="B Mitra"/>
          <w:rtl/>
          <w:lang w:bidi="fa-IR"/>
        </w:rPr>
        <w:t xml:space="preserve"> تراف</w:t>
      </w:r>
      <w:r w:rsidRPr="007429F7">
        <w:rPr>
          <w:rFonts w:asciiTheme="majorBidi" w:hAnsiTheme="majorBidi" w:cs="B Mitra" w:hint="cs"/>
          <w:rtl/>
          <w:lang w:bidi="fa-IR"/>
        </w:rPr>
        <w:t>ی</w:t>
      </w:r>
      <w:r w:rsidRPr="007429F7">
        <w:rPr>
          <w:rFonts w:asciiTheme="majorBidi" w:hAnsiTheme="majorBidi" w:cs="B Mitra" w:hint="eastAsia"/>
          <w:rtl/>
          <w:lang w:bidi="fa-IR"/>
        </w:rPr>
        <w:t>ک</w:t>
      </w:r>
      <w:r w:rsidRPr="007429F7">
        <w:rPr>
          <w:rFonts w:asciiTheme="majorBidi" w:hAnsiTheme="majorBidi" w:cs="B Mitra"/>
          <w:rtl/>
          <w:lang w:bidi="fa-IR"/>
        </w:rPr>
        <w:t xml:space="preserve"> داده، حت</w:t>
      </w:r>
      <w:r w:rsidRPr="007429F7">
        <w:rPr>
          <w:rFonts w:asciiTheme="majorBidi" w:hAnsiTheme="majorBidi" w:cs="B Mitra" w:hint="cs"/>
          <w:rtl/>
          <w:lang w:bidi="fa-IR"/>
        </w:rPr>
        <w:t>ی</w:t>
      </w:r>
      <w:r w:rsidRPr="007429F7">
        <w:rPr>
          <w:rFonts w:asciiTheme="majorBidi" w:hAnsiTheme="majorBidi" w:cs="B Mitra"/>
          <w:rtl/>
          <w:lang w:bidi="fa-IR"/>
        </w:rPr>
        <w:t xml:space="preserve"> اگر از دست دادن تصادف</w:t>
      </w:r>
      <w:r w:rsidRPr="007429F7">
        <w:rPr>
          <w:rFonts w:asciiTheme="majorBidi" w:hAnsiTheme="majorBidi" w:cs="B Mitra" w:hint="cs"/>
          <w:rtl/>
          <w:lang w:bidi="fa-IR"/>
        </w:rPr>
        <w:t>ی</w:t>
      </w:r>
      <w:r w:rsidRPr="007429F7">
        <w:rPr>
          <w:rFonts w:asciiTheme="majorBidi" w:hAnsiTheme="majorBidi" w:cs="B Mitra"/>
          <w:rtl/>
          <w:lang w:bidi="fa-IR"/>
        </w:rPr>
        <w:t xml:space="preserve"> پکت‌ها</w:t>
      </w:r>
      <w:r w:rsidRPr="007429F7">
        <w:rPr>
          <w:rFonts w:asciiTheme="majorBidi" w:hAnsiTheme="majorBidi" w:cs="B Mitra" w:hint="cs"/>
          <w:rtl/>
          <w:lang w:bidi="fa-IR"/>
        </w:rPr>
        <w:t>ی</w:t>
      </w:r>
      <w:r w:rsidRPr="007429F7">
        <w:rPr>
          <w:rFonts w:asciiTheme="majorBidi" w:hAnsiTheme="majorBidi" w:cs="B Mitra"/>
          <w:rtl/>
          <w:lang w:bidi="fa-IR"/>
        </w:rPr>
        <w:t xml:space="preserve"> داده رخ دهد. همچن</w:t>
      </w:r>
      <w:r w:rsidRPr="007429F7">
        <w:rPr>
          <w:rFonts w:asciiTheme="majorBidi" w:hAnsiTheme="majorBidi" w:cs="B Mitra" w:hint="cs"/>
          <w:rtl/>
          <w:lang w:bidi="fa-IR"/>
        </w:rPr>
        <w:t>ی</w:t>
      </w:r>
      <w:r w:rsidRPr="007429F7">
        <w:rPr>
          <w:rFonts w:asciiTheme="majorBidi" w:hAnsiTheme="majorBidi" w:cs="B Mitra" w:hint="eastAsia"/>
          <w:rtl/>
          <w:lang w:bidi="fa-IR"/>
        </w:rPr>
        <w:t>ن</w:t>
      </w:r>
      <w:r w:rsidRPr="007429F7">
        <w:rPr>
          <w:rFonts w:asciiTheme="majorBidi" w:hAnsiTheme="majorBidi" w:cs="B Mitra"/>
          <w:rtl/>
          <w:lang w:bidi="fa-IR"/>
        </w:rPr>
        <w:t xml:space="preserve"> پروتکل </w:t>
      </w:r>
      <w:r w:rsidRPr="007429F7">
        <w:rPr>
          <w:rFonts w:asciiTheme="majorBidi" w:hAnsiTheme="majorBidi" w:cs="B Mitra"/>
          <w:lang w:bidi="fa-IR"/>
        </w:rPr>
        <w:t>AOMDV-GA</w:t>
      </w:r>
      <w:r w:rsidRPr="007429F7">
        <w:rPr>
          <w:rFonts w:asciiTheme="majorBidi" w:hAnsiTheme="majorBidi" w:cs="B Mitra"/>
          <w:rtl/>
          <w:lang w:bidi="fa-IR"/>
        </w:rPr>
        <w:t xml:space="preserve"> ما را معرف</w:t>
      </w:r>
      <w:r w:rsidRPr="007429F7">
        <w:rPr>
          <w:rFonts w:asciiTheme="majorBidi" w:hAnsiTheme="majorBidi" w:cs="B Mitra" w:hint="cs"/>
          <w:rtl/>
          <w:lang w:bidi="fa-IR"/>
        </w:rPr>
        <w:t>ی</w:t>
      </w:r>
      <w:r w:rsidRPr="007429F7">
        <w:rPr>
          <w:rFonts w:asciiTheme="majorBidi" w:hAnsiTheme="majorBidi" w:cs="B Mitra"/>
          <w:rtl/>
          <w:lang w:bidi="fa-IR"/>
        </w:rPr>
        <w:t xml:space="preserve"> کرد که از </w:t>
      </w:r>
      <w:r w:rsidRPr="007429F7">
        <w:rPr>
          <w:rFonts w:asciiTheme="majorBidi" w:hAnsiTheme="majorBidi" w:cs="B Mitra" w:hint="cs"/>
          <w:rtl/>
          <w:lang w:bidi="fa-IR"/>
        </w:rPr>
        <w:t>ی</w:t>
      </w:r>
      <w:r w:rsidRPr="007429F7">
        <w:rPr>
          <w:rFonts w:asciiTheme="majorBidi" w:hAnsiTheme="majorBidi" w:cs="B Mitra" w:hint="eastAsia"/>
          <w:rtl/>
          <w:lang w:bidi="fa-IR"/>
        </w:rPr>
        <w:t>ک</w:t>
      </w:r>
      <w:r w:rsidRPr="007429F7">
        <w:rPr>
          <w:rFonts w:asciiTheme="majorBidi" w:hAnsiTheme="majorBidi" w:cs="B Mitra"/>
          <w:rtl/>
          <w:lang w:bidi="fa-IR"/>
        </w:rPr>
        <w:t xml:space="preserve"> الگور</w:t>
      </w:r>
      <w:r w:rsidRPr="007429F7">
        <w:rPr>
          <w:rFonts w:asciiTheme="majorBidi" w:hAnsiTheme="majorBidi" w:cs="B Mitra" w:hint="cs"/>
          <w:rtl/>
          <w:lang w:bidi="fa-IR"/>
        </w:rPr>
        <w:t>ی</w:t>
      </w:r>
      <w:r w:rsidRPr="007429F7">
        <w:rPr>
          <w:rFonts w:asciiTheme="majorBidi" w:hAnsiTheme="majorBidi" w:cs="B Mitra" w:hint="eastAsia"/>
          <w:rtl/>
          <w:lang w:bidi="fa-IR"/>
        </w:rPr>
        <w:t>تم</w:t>
      </w:r>
      <w:r w:rsidRPr="007429F7">
        <w:rPr>
          <w:rFonts w:asciiTheme="majorBidi" w:hAnsiTheme="majorBidi" w:cs="B Mitra"/>
          <w:rtl/>
          <w:lang w:bidi="fa-IR"/>
        </w:rPr>
        <w:t xml:space="preserve"> ژنت</w:t>
      </w:r>
      <w:r w:rsidRPr="007429F7">
        <w:rPr>
          <w:rFonts w:asciiTheme="majorBidi" w:hAnsiTheme="majorBidi" w:cs="B Mitra" w:hint="cs"/>
          <w:rtl/>
          <w:lang w:bidi="fa-IR"/>
        </w:rPr>
        <w:t>ی</w:t>
      </w:r>
      <w:r w:rsidRPr="007429F7">
        <w:rPr>
          <w:rFonts w:asciiTheme="majorBidi" w:hAnsiTheme="majorBidi" w:cs="B Mitra" w:hint="eastAsia"/>
          <w:rtl/>
          <w:lang w:bidi="fa-IR"/>
        </w:rPr>
        <w:t>ک</w:t>
      </w:r>
      <w:r w:rsidRPr="007429F7">
        <w:rPr>
          <w:rFonts w:asciiTheme="majorBidi" w:hAnsiTheme="majorBidi" w:cs="B Mitra"/>
          <w:rtl/>
          <w:lang w:bidi="fa-IR"/>
        </w:rPr>
        <w:t xml:space="preserve"> (</w:t>
      </w:r>
      <w:r w:rsidRPr="007429F7">
        <w:rPr>
          <w:rFonts w:asciiTheme="majorBidi" w:hAnsiTheme="majorBidi" w:cs="B Mitra"/>
          <w:lang w:bidi="fa-IR"/>
        </w:rPr>
        <w:t xml:space="preserve">GA) </w:t>
      </w:r>
      <w:r w:rsidRPr="007429F7">
        <w:rPr>
          <w:rFonts w:asciiTheme="majorBidi" w:hAnsiTheme="majorBidi" w:cs="B Mitra"/>
          <w:rtl/>
          <w:lang w:bidi="fa-IR"/>
        </w:rPr>
        <w:t>استفاده م</w:t>
      </w:r>
      <w:r w:rsidRPr="007429F7">
        <w:rPr>
          <w:rFonts w:asciiTheme="majorBidi" w:hAnsiTheme="majorBidi" w:cs="B Mitra" w:hint="cs"/>
          <w:rtl/>
          <w:lang w:bidi="fa-IR"/>
        </w:rPr>
        <w:t>ی‌</w:t>
      </w:r>
      <w:r w:rsidRPr="007429F7">
        <w:rPr>
          <w:rFonts w:asciiTheme="majorBidi" w:hAnsiTheme="majorBidi" w:cs="B Mitra" w:hint="eastAsia"/>
          <w:rtl/>
          <w:lang w:bidi="fa-IR"/>
        </w:rPr>
        <w:t>کند</w:t>
      </w:r>
      <w:r w:rsidRPr="007429F7">
        <w:rPr>
          <w:rFonts w:asciiTheme="majorBidi" w:hAnsiTheme="majorBidi" w:cs="B Mitra"/>
          <w:rtl/>
          <w:lang w:bidi="fa-IR"/>
        </w:rPr>
        <w:t>. از طر</w:t>
      </w:r>
      <w:r w:rsidRPr="007429F7">
        <w:rPr>
          <w:rFonts w:asciiTheme="majorBidi" w:hAnsiTheme="majorBidi" w:cs="B Mitra" w:hint="cs"/>
          <w:rtl/>
          <w:lang w:bidi="fa-IR"/>
        </w:rPr>
        <w:t>ی</w:t>
      </w:r>
      <w:r w:rsidRPr="007429F7">
        <w:rPr>
          <w:rFonts w:asciiTheme="majorBidi" w:hAnsiTheme="majorBidi" w:cs="B Mitra" w:hint="eastAsia"/>
          <w:rtl/>
          <w:lang w:bidi="fa-IR"/>
        </w:rPr>
        <w:t>ق</w:t>
      </w:r>
      <w:r w:rsidRPr="007429F7">
        <w:rPr>
          <w:rFonts w:asciiTheme="majorBidi" w:hAnsiTheme="majorBidi" w:cs="B Mitra"/>
          <w:rtl/>
          <w:lang w:bidi="fa-IR"/>
        </w:rPr>
        <w:t xml:space="preserve"> آزما</w:t>
      </w:r>
      <w:r w:rsidRPr="007429F7">
        <w:rPr>
          <w:rFonts w:asciiTheme="majorBidi" w:hAnsiTheme="majorBidi" w:cs="B Mitra" w:hint="cs"/>
          <w:rtl/>
          <w:lang w:bidi="fa-IR"/>
        </w:rPr>
        <w:t>ی</w:t>
      </w:r>
      <w:r w:rsidRPr="007429F7">
        <w:rPr>
          <w:rFonts w:asciiTheme="majorBidi" w:hAnsiTheme="majorBidi" w:cs="B Mitra" w:hint="eastAsia"/>
          <w:rtl/>
          <w:lang w:bidi="fa-IR"/>
        </w:rPr>
        <w:t>ش‌ها</w:t>
      </w:r>
      <w:r w:rsidRPr="007429F7">
        <w:rPr>
          <w:rFonts w:asciiTheme="majorBidi" w:hAnsiTheme="majorBidi" w:cs="B Mitra" w:hint="cs"/>
          <w:rtl/>
          <w:lang w:bidi="fa-IR"/>
        </w:rPr>
        <w:t>ی</w:t>
      </w:r>
      <w:r w:rsidRPr="007429F7">
        <w:rPr>
          <w:rFonts w:asciiTheme="majorBidi" w:hAnsiTheme="majorBidi" w:cs="B Mitra"/>
          <w:rtl/>
          <w:lang w:bidi="fa-IR"/>
        </w:rPr>
        <w:t xml:space="preserve"> شب</w:t>
      </w:r>
      <w:r w:rsidRPr="007429F7">
        <w:rPr>
          <w:rFonts w:asciiTheme="majorBidi" w:hAnsiTheme="majorBidi" w:cs="B Mitra" w:hint="cs"/>
          <w:rtl/>
          <w:lang w:bidi="fa-IR"/>
        </w:rPr>
        <w:t>ی</w:t>
      </w:r>
      <w:r w:rsidRPr="007429F7">
        <w:rPr>
          <w:rFonts w:asciiTheme="majorBidi" w:hAnsiTheme="majorBidi" w:cs="B Mitra"/>
          <w:rtl/>
          <w:lang w:bidi="fa-IR"/>
        </w:rPr>
        <w:t>ه‌ساز</w:t>
      </w:r>
      <w:r w:rsidRPr="007429F7">
        <w:rPr>
          <w:rFonts w:asciiTheme="majorBidi" w:hAnsiTheme="majorBidi" w:cs="B Mitra" w:hint="cs"/>
          <w:rtl/>
          <w:lang w:bidi="fa-IR"/>
        </w:rPr>
        <w:t>ی</w:t>
      </w:r>
      <w:r w:rsidRPr="007429F7">
        <w:rPr>
          <w:rFonts w:asciiTheme="majorBidi" w:hAnsiTheme="majorBidi" w:cs="B Mitra"/>
          <w:rtl/>
          <w:lang w:bidi="fa-IR"/>
        </w:rPr>
        <w:t xml:space="preserve"> ما، هر دو پروتکل نسبت به مکان</w:t>
      </w:r>
      <w:r w:rsidRPr="007429F7">
        <w:rPr>
          <w:rFonts w:asciiTheme="majorBidi" w:hAnsiTheme="majorBidi" w:cs="B Mitra" w:hint="cs"/>
          <w:rtl/>
          <w:lang w:bidi="fa-IR"/>
        </w:rPr>
        <w:t>ی</w:t>
      </w:r>
      <w:r w:rsidRPr="007429F7">
        <w:rPr>
          <w:rFonts w:asciiTheme="majorBidi" w:hAnsiTheme="majorBidi" w:cs="B Mitra" w:hint="eastAsia"/>
          <w:rtl/>
          <w:lang w:bidi="fa-IR"/>
        </w:rPr>
        <w:t>زم‌ها</w:t>
      </w:r>
      <w:r w:rsidRPr="007429F7">
        <w:rPr>
          <w:rFonts w:asciiTheme="majorBidi" w:hAnsiTheme="majorBidi" w:cs="B Mitra" w:hint="cs"/>
          <w:rtl/>
          <w:lang w:bidi="fa-IR"/>
        </w:rPr>
        <w:t>ی</w:t>
      </w:r>
      <w:r w:rsidRPr="007429F7">
        <w:rPr>
          <w:rFonts w:asciiTheme="majorBidi" w:hAnsiTheme="majorBidi" w:cs="B Mitra"/>
          <w:rtl/>
          <w:lang w:bidi="fa-IR"/>
        </w:rPr>
        <w:t xml:space="preserve"> مس</w:t>
      </w:r>
      <w:r w:rsidRPr="007429F7">
        <w:rPr>
          <w:rFonts w:asciiTheme="majorBidi" w:hAnsiTheme="majorBidi" w:cs="B Mitra" w:hint="cs"/>
          <w:rtl/>
          <w:lang w:bidi="fa-IR"/>
        </w:rPr>
        <w:t>ی</w:t>
      </w:r>
      <w:r w:rsidRPr="007429F7">
        <w:rPr>
          <w:rFonts w:asciiTheme="majorBidi" w:hAnsiTheme="majorBidi" w:cs="B Mitra" w:hint="eastAsia"/>
          <w:rtl/>
          <w:lang w:bidi="fa-IR"/>
        </w:rPr>
        <w:t>ر</w:t>
      </w:r>
      <w:r w:rsidRPr="007429F7">
        <w:rPr>
          <w:rFonts w:asciiTheme="majorBidi" w:hAnsiTheme="majorBidi" w:cs="B Mitra" w:hint="cs"/>
          <w:rtl/>
          <w:lang w:bidi="fa-IR"/>
        </w:rPr>
        <w:t>ی</w:t>
      </w:r>
      <w:r w:rsidRPr="007429F7">
        <w:rPr>
          <w:rFonts w:asciiTheme="majorBidi" w:hAnsiTheme="majorBidi" w:cs="B Mitra" w:hint="eastAsia"/>
          <w:rtl/>
          <w:lang w:bidi="fa-IR"/>
        </w:rPr>
        <w:t>اب</w:t>
      </w:r>
      <w:r w:rsidRPr="007429F7">
        <w:rPr>
          <w:rFonts w:asciiTheme="majorBidi" w:hAnsiTheme="majorBidi" w:cs="B Mitra" w:hint="cs"/>
          <w:rtl/>
          <w:lang w:bidi="fa-IR"/>
        </w:rPr>
        <w:t>ی</w:t>
      </w:r>
      <w:r w:rsidRPr="007429F7">
        <w:rPr>
          <w:rFonts w:asciiTheme="majorBidi" w:hAnsiTheme="majorBidi" w:cs="B Mitra"/>
          <w:rtl/>
          <w:lang w:bidi="fa-IR"/>
        </w:rPr>
        <w:t xml:space="preserve"> د</w:t>
      </w:r>
      <w:r w:rsidRPr="007429F7">
        <w:rPr>
          <w:rFonts w:asciiTheme="majorBidi" w:hAnsiTheme="majorBidi" w:cs="B Mitra" w:hint="cs"/>
          <w:rtl/>
          <w:lang w:bidi="fa-IR"/>
        </w:rPr>
        <w:t>ی</w:t>
      </w:r>
      <w:r w:rsidRPr="007429F7">
        <w:rPr>
          <w:rFonts w:asciiTheme="majorBidi" w:hAnsiTheme="majorBidi" w:cs="B Mitra" w:hint="eastAsia"/>
          <w:rtl/>
          <w:lang w:bidi="fa-IR"/>
        </w:rPr>
        <w:t>گر</w:t>
      </w:r>
      <w:r w:rsidRPr="007429F7">
        <w:rPr>
          <w:rFonts w:asciiTheme="majorBidi" w:hAnsiTheme="majorBidi" w:cs="B Mitra"/>
          <w:rtl/>
          <w:lang w:bidi="fa-IR"/>
        </w:rPr>
        <w:t xml:space="preserve"> بهبود چشمگ</w:t>
      </w:r>
      <w:r w:rsidRPr="007429F7">
        <w:rPr>
          <w:rFonts w:asciiTheme="majorBidi" w:hAnsiTheme="majorBidi" w:cs="B Mitra" w:hint="cs"/>
          <w:rtl/>
          <w:lang w:bidi="fa-IR"/>
        </w:rPr>
        <w:t>ی</w:t>
      </w:r>
      <w:r w:rsidRPr="007429F7">
        <w:rPr>
          <w:rFonts w:asciiTheme="majorBidi" w:hAnsiTheme="majorBidi" w:cs="B Mitra" w:hint="eastAsia"/>
          <w:rtl/>
          <w:lang w:bidi="fa-IR"/>
        </w:rPr>
        <w:t>ر</w:t>
      </w:r>
      <w:r w:rsidRPr="007429F7">
        <w:rPr>
          <w:rFonts w:asciiTheme="majorBidi" w:hAnsiTheme="majorBidi" w:cs="B Mitra" w:hint="cs"/>
          <w:rtl/>
          <w:lang w:bidi="fa-IR"/>
        </w:rPr>
        <w:t>ی</w:t>
      </w:r>
      <w:r w:rsidRPr="007429F7">
        <w:rPr>
          <w:rFonts w:asciiTheme="majorBidi" w:hAnsiTheme="majorBidi" w:cs="B Mitra"/>
          <w:rtl/>
          <w:lang w:bidi="fa-IR"/>
        </w:rPr>
        <w:t xml:space="preserve"> داشته‌اند. در 2</w:t>
      </w:r>
      <w:r w:rsidRPr="007429F7">
        <w:rPr>
          <w:rFonts w:ascii="Times New Roman" w:hAnsi="Times New Roman" w:cs="Times New Roman" w:hint="cs"/>
          <w:rtl/>
          <w:lang w:bidi="fa-IR"/>
        </w:rPr>
        <w:t>٪</w:t>
      </w:r>
      <w:r w:rsidRPr="007429F7">
        <w:rPr>
          <w:rFonts w:asciiTheme="majorBidi" w:hAnsiTheme="majorBidi" w:cs="B Mitra"/>
          <w:rtl/>
          <w:lang w:bidi="fa-IR"/>
        </w:rPr>
        <w:t xml:space="preserve"> </w:t>
      </w:r>
      <w:r w:rsidRPr="007429F7">
        <w:rPr>
          <w:rFonts w:asciiTheme="majorBidi" w:hAnsiTheme="majorBidi" w:cs="B Mitra" w:hint="cs"/>
          <w:rtl/>
          <w:lang w:bidi="fa-IR"/>
        </w:rPr>
        <w:t>از</w:t>
      </w:r>
      <w:r w:rsidRPr="007429F7">
        <w:rPr>
          <w:rFonts w:asciiTheme="majorBidi" w:hAnsiTheme="majorBidi" w:cs="B Mitra"/>
          <w:rtl/>
          <w:lang w:bidi="fa-IR"/>
        </w:rPr>
        <w:t xml:space="preserve"> </w:t>
      </w:r>
      <w:r w:rsidRPr="007429F7">
        <w:rPr>
          <w:rFonts w:asciiTheme="majorBidi" w:hAnsiTheme="majorBidi" w:cs="B Mitra" w:hint="cs"/>
          <w:rtl/>
          <w:lang w:bidi="fa-IR"/>
        </w:rPr>
        <w:t>دست</w:t>
      </w:r>
      <w:r w:rsidRPr="007429F7">
        <w:rPr>
          <w:rFonts w:asciiTheme="majorBidi" w:hAnsiTheme="majorBidi" w:cs="B Mitra"/>
          <w:rtl/>
          <w:lang w:bidi="fa-IR"/>
        </w:rPr>
        <w:t xml:space="preserve"> </w:t>
      </w:r>
      <w:r w:rsidRPr="007429F7">
        <w:rPr>
          <w:rFonts w:asciiTheme="majorBidi" w:hAnsiTheme="majorBidi" w:cs="B Mitra" w:hint="cs"/>
          <w:rtl/>
          <w:lang w:bidi="fa-IR"/>
        </w:rPr>
        <w:t>دادن</w:t>
      </w:r>
      <w:r w:rsidRPr="007429F7">
        <w:rPr>
          <w:rFonts w:asciiTheme="majorBidi" w:hAnsiTheme="majorBidi" w:cs="B Mitra"/>
          <w:rtl/>
          <w:lang w:bidi="fa-IR"/>
        </w:rPr>
        <w:t xml:space="preserve"> </w:t>
      </w:r>
      <w:r w:rsidRPr="007429F7">
        <w:rPr>
          <w:rFonts w:asciiTheme="majorBidi" w:hAnsiTheme="majorBidi" w:cs="B Mitra" w:hint="cs"/>
          <w:rtl/>
          <w:lang w:bidi="fa-IR"/>
        </w:rPr>
        <w:t>تصادفی</w:t>
      </w:r>
      <w:r w:rsidRPr="007429F7">
        <w:rPr>
          <w:rFonts w:asciiTheme="majorBidi" w:hAnsiTheme="majorBidi" w:cs="B Mitra"/>
          <w:rtl/>
          <w:lang w:bidi="fa-IR"/>
        </w:rPr>
        <w:t xml:space="preserve"> پکت‌ها</w:t>
      </w:r>
      <w:r w:rsidRPr="007429F7">
        <w:rPr>
          <w:rFonts w:asciiTheme="majorBidi" w:hAnsiTheme="majorBidi" w:cs="B Mitra" w:hint="cs"/>
          <w:rtl/>
          <w:lang w:bidi="fa-IR"/>
        </w:rPr>
        <w:t>ی</w:t>
      </w:r>
      <w:r w:rsidRPr="007429F7">
        <w:rPr>
          <w:rFonts w:asciiTheme="majorBidi" w:hAnsiTheme="majorBidi" w:cs="B Mitra"/>
          <w:rtl/>
          <w:lang w:bidi="fa-IR"/>
        </w:rPr>
        <w:t xml:space="preserve"> داده، </w:t>
      </w:r>
      <w:r w:rsidRPr="007429F7">
        <w:rPr>
          <w:rFonts w:asciiTheme="majorBidi" w:hAnsiTheme="majorBidi" w:cs="B Mitra"/>
          <w:lang w:bidi="fa-IR"/>
        </w:rPr>
        <w:t>AOMDV-GA</w:t>
      </w:r>
      <w:r w:rsidRPr="007429F7">
        <w:rPr>
          <w:rFonts w:asciiTheme="majorBidi" w:hAnsiTheme="majorBidi" w:cs="B Mitra"/>
          <w:rtl/>
          <w:lang w:bidi="fa-IR"/>
        </w:rPr>
        <w:t xml:space="preserve"> توان خروج</w:t>
      </w:r>
      <w:r w:rsidRPr="007429F7">
        <w:rPr>
          <w:rFonts w:asciiTheme="majorBidi" w:hAnsiTheme="majorBidi" w:cs="B Mitra" w:hint="cs"/>
          <w:rtl/>
          <w:lang w:bidi="fa-IR"/>
        </w:rPr>
        <w:t>ی</w:t>
      </w:r>
      <w:r w:rsidRPr="007429F7">
        <w:rPr>
          <w:rFonts w:asciiTheme="majorBidi" w:hAnsiTheme="majorBidi" w:cs="B Mitra"/>
          <w:rtl/>
          <w:lang w:bidi="fa-IR"/>
        </w:rPr>
        <w:t xml:space="preserve"> بالاتر</w:t>
      </w:r>
      <w:r w:rsidRPr="007429F7">
        <w:rPr>
          <w:rFonts w:asciiTheme="majorBidi" w:hAnsiTheme="majorBidi" w:cs="B Mitra" w:hint="cs"/>
          <w:rtl/>
          <w:lang w:bidi="fa-IR"/>
        </w:rPr>
        <w:t>ی</w:t>
      </w:r>
      <w:r w:rsidRPr="007429F7">
        <w:rPr>
          <w:rFonts w:asciiTheme="majorBidi" w:hAnsiTheme="majorBidi" w:cs="B Mitra"/>
          <w:rtl/>
          <w:lang w:bidi="fa-IR"/>
        </w:rPr>
        <w:t xml:space="preserve"> با 1000</w:t>
      </w:r>
      <w:r w:rsidRPr="007429F7">
        <w:rPr>
          <w:rFonts w:ascii="Times New Roman" w:hAnsi="Times New Roman" w:cs="Times New Roman" w:hint="cs"/>
          <w:rtl/>
          <w:lang w:bidi="fa-IR"/>
        </w:rPr>
        <w:t>٪</w:t>
      </w:r>
      <w:r w:rsidRPr="007429F7">
        <w:rPr>
          <w:rFonts w:asciiTheme="majorBidi" w:hAnsiTheme="majorBidi" w:cs="B Mitra" w:hint="cs"/>
          <w:rtl/>
          <w:lang w:bidi="fa-IR"/>
        </w:rPr>
        <w:t>،</w:t>
      </w:r>
      <w:r w:rsidRPr="007429F7">
        <w:rPr>
          <w:rFonts w:asciiTheme="majorBidi" w:hAnsiTheme="majorBidi" w:cs="B Mitra"/>
          <w:rtl/>
          <w:lang w:bidi="fa-IR"/>
        </w:rPr>
        <w:t xml:space="preserve"> 680</w:t>
      </w:r>
      <w:r w:rsidRPr="007429F7">
        <w:rPr>
          <w:rFonts w:ascii="Times New Roman" w:hAnsi="Times New Roman" w:cs="Times New Roman" w:hint="cs"/>
          <w:rtl/>
          <w:lang w:bidi="fa-IR"/>
        </w:rPr>
        <w:t>٪</w:t>
      </w:r>
      <w:r w:rsidRPr="007429F7">
        <w:rPr>
          <w:rFonts w:asciiTheme="majorBidi" w:hAnsiTheme="majorBidi" w:cs="B Mitra" w:hint="cs"/>
          <w:rtl/>
          <w:lang w:bidi="fa-IR"/>
        </w:rPr>
        <w:t>،</w:t>
      </w:r>
      <w:r w:rsidRPr="007429F7">
        <w:rPr>
          <w:rFonts w:asciiTheme="majorBidi" w:hAnsiTheme="majorBidi" w:cs="B Mitra"/>
          <w:rtl/>
          <w:lang w:bidi="fa-IR"/>
        </w:rPr>
        <w:t xml:space="preserve"> 132</w:t>
      </w:r>
      <w:r w:rsidRPr="007429F7">
        <w:rPr>
          <w:rFonts w:ascii="Times New Roman" w:hAnsi="Times New Roman" w:cs="Times New Roman" w:hint="cs"/>
          <w:rtl/>
          <w:lang w:bidi="fa-IR"/>
        </w:rPr>
        <w:t>٪</w:t>
      </w:r>
      <w:r w:rsidRPr="007429F7">
        <w:rPr>
          <w:rFonts w:asciiTheme="majorBidi" w:hAnsiTheme="majorBidi" w:cs="B Mitra"/>
          <w:rtl/>
          <w:lang w:bidi="fa-IR"/>
        </w:rPr>
        <w:t xml:space="preserve"> </w:t>
      </w:r>
      <w:r w:rsidRPr="007429F7">
        <w:rPr>
          <w:rFonts w:asciiTheme="majorBidi" w:hAnsiTheme="majorBidi" w:cs="B Mitra" w:hint="cs"/>
          <w:rtl/>
          <w:lang w:bidi="fa-IR"/>
        </w:rPr>
        <w:t>و</w:t>
      </w:r>
      <w:r w:rsidRPr="007429F7">
        <w:rPr>
          <w:rFonts w:asciiTheme="majorBidi" w:hAnsiTheme="majorBidi" w:cs="B Mitra"/>
          <w:rtl/>
          <w:lang w:bidi="fa-IR"/>
        </w:rPr>
        <w:t xml:space="preserve"> 9</w:t>
      </w:r>
      <w:r w:rsidRPr="007429F7">
        <w:rPr>
          <w:rFonts w:ascii="Times New Roman" w:hAnsi="Times New Roman" w:cs="Times New Roman" w:hint="cs"/>
          <w:rtl/>
          <w:lang w:bidi="fa-IR"/>
        </w:rPr>
        <w:t>٪</w:t>
      </w:r>
      <w:r w:rsidRPr="007429F7">
        <w:rPr>
          <w:rFonts w:asciiTheme="majorBidi" w:hAnsiTheme="majorBidi" w:cs="B Mitra"/>
          <w:rtl/>
          <w:lang w:bidi="fa-IR"/>
        </w:rPr>
        <w:t xml:space="preserve"> </w:t>
      </w:r>
      <w:r w:rsidRPr="007429F7">
        <w:rPr>
          <w:rFonts w:asciiTheme="majorBidi" w:hAnsiTheme="majorBidi" w:cs="B Mitra" w:hint="cs"/>
          <w:rtl/>
          <w:lang w:bidi="fa-IR"/>
        </w:rPr>
        <w:t>دارد</w:t>
      </w:r>
      <w:r w:rsidRPr="007429F7">
        <w:rPr>
          <w:rFonts w:asciiTheme="majorBidi" w:hAnsiTheme="majorBidi" w:cs="B Mitra"/>
          <w:rtl/>
          <w:lang w:bidi="fa-IR"/>
        </w:rPr>
        <w:t>.</w:t>
      </w:r>
    </w:p>
    <w:p w:rsidR="00167F52" w:rsidRDefault="00167F52" w:rsidP="00167F52">
      <w:pPr>
        <w:bidi/>
        <w:jc w:val="both"/>
        <w:rPr>
          <w:rFonts w:asciiTheme="majorBidi" w:hAnsiTheme="majorBidi" w:cs="B Mitra"/>
          <w:b/>
          <w:bCs/>
          <w:rtl/>
          <w:lang w:bidi="fa-IR"/>
        </w:rPr>
      </w:pPr>
      <w:r w:rsidRPr="00167F52">
        <w:rPr>
          <w:rFonts w:asciiTheme="majorBidi" w:hAnsiTheme="majorBidi" w:cs="B Mitra"/>
          <w:b/>
          <w:bCs/>
          <w:lang w:bidi="fa-IR"/>
        </w:rPr>
        <w:t>IX</w:t>
      </w:r>
      <w:r w:rsidRPr="00167F52">
        <w:rPr>
          <w:rFonts w:asciiTheme="majorBidi" w:hAnsiTheme="majorBidi" w:cs="B Mitra" w:hint="cs"/>
          <w:b/>
          <w:bCs/>
          <w:rtl/>
          <w:lang w:bidi="fa-IR"/>
        </w:rPr>
        <w:t>. منابع</w:t>
      </w:r>
    </w:p>
    <w:p w:rsidR="00167F52" w:rsidRDefault="00167F52" w:rsidP="00C41AB2">
      <w:pPr>
        <w:jc w:val="both"/>
        <w:rPr>
          <w:rFonts w:asciiTheme="majorBidi" w:hAnsiTheme="majorBidi" w:cs="B Mitra"/>
          <w:rtl/>
          <w:lang w:bidi="fa-IR"/>
        </w:rPr>
      </w:pPr>
      <w:r w:rsidRPr="00167F52">
        <w:rPr>
          <w:rFonts w:asciiTheme="majorBidi" w:hAnsiTheme="majorBidi" w:cs="B Mitra"/>
          <w:lang w:bidi="fa-IR"/>
        </w:rPr>
        <w:t xml:space="preserve">[1] D. Feng, C. Jiang, G. Lim, L. J. Cimini, G. Feng, and G. Ye Li, </w:t>
      </w:r>
      <w:r w:rsidRPr="00C41AB2">
        <w:rPr>
          <w:rFonts w:asciiTheme="majorBidi" w:hAnsiTheme="majorBidi" w:cs="B Mitra"/>
          <w:i/>
          <w:iCs/>
          <w:lang w:bidi="fa-IR"/>
        </w:rPr>
        <w:t>‘‘A survey of energy-efficient wireless communications</w:t>
      </w:r>
      <w:r w:rsidRPr="00167F52">
        <w:rPr>
          <w:rFonts w:asciiTheme="majorBidi" w:hAnsiTheme="majorBidi" w:cs="B Mitra"/>
          <w:lang w:bidi="fa-IR"/>
        </w:rPr>
        <w:t>,’’ IEEE Commun. Surveys Tuts., vol. 15, no. 1,</w:t>
      </w:r>
      <w:r>
        <w:rPr>
          <w:rFonts w:asciiTheme="majorBidi" w:hAnsiTheme="majorBidi" w:cs="B Mitra"/>
          <w:lang w:bidi="fa-IR"/>
        </w:rPr>
        <w:t xml:space="preserve"> pp. 167–178, 1st Quart., 2013.</w:t>
      </w:r>
    </w:p>
    <w:p w:rsidR="00167F52" w:rsidRDefault="00167F52" w:rsidP="00C41AB2">
      <w:pPr>
        <w:jc w:val="both"/>
        <w:rPr>
          <w:rFonts w:asciiTheme="majorBidi" w:hAnsiTheme="majorBidi" w:cs="B Mitra"/>
          <w:rtl/>
          <w:lang w:bidi="fa-IR"/>
        </w:rPr>
      </w:pPr>
      <w:r w:rsidRPr="00167F52">
        <w:rPr>
          <w:rFonts w:asciiTheme="majorBidi" w:hAnsiTheme="majorBidi" w:cs="B Mitra"/>
          <w:lang w:bidi="fa-IR"/>
        </w:rPr>
        <w:t>[2] J. Li, X. Li, Y. Gao, Y. Gao, and R. Zhang, ‘‘</w:t>
      </w:r>
      <w:r w:rsidRPr="00C41AB2">
        <w:rPr>
          <w:rFonts w:asciiTheme="majorBidi" w:hAnsiTheme="majorBidi" w:cs="B Mitra"/>
          <w:i/>
          <w:iCs/>
          <w:lang w:bidi="fa-IR"/>
        </w:rPr>
        <w:t>Dynamic cloudlet-assisted energy-saving routing mechanism for mobile ad hoc networks</w:t>
      </w:r>
      <w:r w:rsidRPr="00167F52">
        <w:rPr>
          <w:rFonts w:asciiTheme="majorBidi" w:hAnsiTheme="majorBidi" w:cs="B Mitra"/>
          <w:lang w:bidi="fa-IR"/>
        </w:rPr>
        <w:t>,’’ IEEE Access, vol. 5, pp</w:t>
      </w:r>
      <w:r>
        <w:rPr>
          <w:rFonts w:asciiTheme="majorBidi" w:hAnsiTheme="majorBidi" w:cs="B Mitra"/>
          <w:lang w:bidi="fa-IR"/>
        </w:rPr>
        <w:t>. 20908–20920, 2017.</w:t>
      </w:r>
    </w:p>
    <w:p w:rsidR="00167F52" w:rsidRDefault="00167F52" w:rsidP="00C41AB2">
      <w:pPr>
        <w:jc w:val="both"/>
        <w:rPr>
          <w:rFonts w:asciiTheme="majorBidi" w:hAnsiTheme="majorBidi" w:cs="B Mitra"/>
          <w:rtl/>
          <w:lang w:bidi="fa-IR"/>
        </w:rPr>
      </w:pPr>
      <w:r w:rsidRPr="00167F52">
        <w:rPr>
          <w:rFonts w:asciiTheme="majorBidi" w:hAnsiTheme="majorBidi" w:cs="B Mitra"/>
          <w:lang w:bidi="fa-IR"/>
        </w:rPr>
        <w:t>[3] S. Hao, H. Zhang, and M. Song, ‘‘</w:t>
      </w:r>
      <w:r w:rsidRPr="00C41AB2">
        <w:rPr>
          <w:rFonts w:asciiTheme="majorBidi" w:hAnsiTheme="majorBidi" w:cs="B Mitra"/>
          <w:i/>
          <w:iCs/>
          <w:lang w:bidi="fa-IR"/>
        </w:rPr>
        <w:t>A stable and energy-efficient routing algorithm based on learning automata theory for MANET</w:t>
      </w:r>
      <w:r w:rsidRPr="00167F52">
        <w:rPr>
          <w:rFonts w:asciiTheme="majorBidi" w:hAnsiTheme="majorBidi" w:cs="B Mitra"/>
          <w:lang w:bidi="fa-IR"/>
        </w:rPr>
        <w:t xml:space="preserve">,’’ J. Commun. Inf. Netw., vol. </w:t>
      </w:r>
      <w:r>
        <w:rPr>
          <w:rFonts w:asciiTheme="majorBidi" w:hAnsiTheme="majorBidi" w:cs="B Mitra"/>
          <w:lang w:bidi="fa-IR"/>
        </w:rPr>
        <w:t>3, no. 2, pp. 52–66, Jun. 2018.</w:t>
      </w:r>
    </w:p>
    <w:p w:rsidR="00167F52" w:rsidRDefault="00167F52" w:rsidP="00C41AB2">
      <w:pPr>
        <w:jc w:val="both"/>
        <w:rPr>
          <w:rFonts w:asciiTheme="majorBidi" w:hAnsiTheme="majorBidi" w:cs="B Mitra"/>
          <w:rtl/>
          <w:lang w:bidi="fa-IR"/>
        </w:rPr>
      </w:pPr>
      <w:r w:rsidRPr="00167F52">
        <w:rPr>
          <w:rFonts w:asciiTheme="majorBidi" w:hAnsiTheme="majorBidi" w:cs="B Mitra"/>
          <w:lang w:bidi="fa-IR"/>
        </w:rPr>
        <w:t>[4] T. Sanislav, S. Zeadally, G. D. Mois, and S. C. Folea, ‘‘</w:t>
      </w:r>
      <w:r w:rsidRPr="00C41AB2">
        <w:rPr>
          <w:rFonts w:asciiTheme="majorBidi" w:hAnsiTheme="majorBidi" w:cs="B Mitra"/>
          <w:i/>
          <w:iCs/>
          <w:lang w:bidi="fa-IR"/>
        </w:rPr>
        <w:t>Wireless energy harvesting: Empirical results and practical considerations for Internet of Things</w:t>
      </w:r>
      <w:r w:rsidRPr="00167F52">
        <w:rPr>
          <w:rFonts w:asciiTheme="majorBidi" w:hAnsiTheme="majorBidi" w:cs="B Mitra"/>
          <w:lang w:bidi="fa-IR"/>
        </w:rPr>
        <w:t xml:space="preserve">,’’ J. Netw. Comput. Appl., </w:t>
      </w:r>
      <w:r>
        <w:rPr>
          <w:rFonts w:asciiTheme="majorBidi" w:hAnsiTheme="majorBidi" w:cs="B Mitra"/>
          <w:lang w:bidi="fa-IR"/>
        </w:rPr>
        <w:t>vol. 121, pp. 149–158, Nov. 201</w:t>
      </w:r>
      <w:r w:rsidRPr="00167F52">
        <w:rPr>
          <w:rFonts w:asciiTheme="majorBidi" w:hAnsiTheme="majorBidi" w:cs="B Mitra"/>
          <w:lang w:bidi="fa-IR"/>
        </w:rPr>
        <w:t>.</w:t>
      </w:r>
    </w:p>
    <w:p w:rsidR="00167F52" w:rsidRDefault="00167F52" w:rsidP="00C41AB2">
      <w:pPr>
        <w:jc w:val="both"/>
        <w:rPr>
          <w:rFonts w:asciiTheme="majorBidi" w:hAnsiTheme="majorBidi" w:cs="B Mitra"/>
          <w:rtl/>
          <w:lang w:bidi="fa-IR"/>
        </w:rPr>
      </w:pPr>
      <w:r w:rsidRPr="00167F52">
        <w:rPr>
          <w:rFonts w:asciiTheme="majorBidi" w:hAnsiTheme="majorBidi" w:cs="B Mitra"/>
          <w:lang w:bidi="fa-IR"/>
        </w:rPr>
        <w:t>[5] Z. L</w:t>
      </w:r>
      <w:r>
        <w:rPr>
          <w:rFonts w:asciiTheme="majorBidi" w:hAnsiTheme="majorBidi" w:cs="B Mitra"/>
          <w:lang w:bidi="fa-IR"/>
        </w:rPr>
        <w:t>i and H. Shen, ‘‘</w:t>
      </w:r>
      <w:r w:rsidRPr="00C41AB2">
        <w:rPr>
          <w:rFonts w:asciiTheme="majorBidi" w:hAnsiTheme="majorBidi" w:cs="B Mitra"/>
          <w:i/>
          <w:iCs/>
          <w:lang w:bidi="fa-IR"/>
        </w:rPr>
        <w:t>A QoS-oriented</w:t>
      </w:r>
      <w:r w:rsidRPr="00C41AB2">
        <w:rPr>
          <w:rFonts w:asciiTheme="majorBidi" w:hAnsiTheme="majorBidi" w:cs="B Mitra" w:hint="cs"/>
          <w:i/>
          <w:iCs/>
          <w:rtl/>
          <w:lang w:bidi="fa-IR"/>
        </w:rPr>
        <w:t xml:space="preserve"> </w:t>
      </w:r>
      <w:r w:rsidRPr="00C41AB2">
        <w:rPr>
          <w:rFonts w:asciiTheme="majorBidi" w:hAnsiTheme="majorBidi" w:cs="B Mitra"/>
          <w:i/>
          <w:iCs/>
          <w:lang w:bidi="fa-IR"/>
        </w:rPr>
        <w:t>distributed routing protocol for hybrid wireless networks</w:t>
      </w:r>
      <w:r w:rsidRPr="00167F52">
        <w:rPr>
          <w:rFonts w:asciiTheme="majorBidi" w:hAnsiTheme="majorBidi" w:cs="B Mitra"/>
          <w:lang w:bidi="fa-IR"/>
        </w:rPr>
        <w:t>,’’ IEEE Trans. Mobile Comput., vol. 13,</w:t>
      </w:r>
      <w:r>
        <w:rPr>
          <w:rFonts w:asciiTheme="majorBidi" w:hAnsiTheme="majorBidi" w:cs="B Mitra"/>
          <w:lang w:bidi="fa-IR"/>
        </w:rPr>
        <w:t xml:space="preserve"> no. 3, pp. 693–708, Dec. 2012.</w:t>
      </w:r>
    </w:p>
    <w:p w:rsidR="00167F52" w:rsidRDefault="00167F52" w:rsidP="00C41AB2">
      <w:pPr>
        <w:jc w:val="both"/>
        <w:rPr>
          <w:rFonts w:asciiTheme="majorBidi" w:hAnsiTheme="majorBidi" w:cs="B Mitra"/>
          <w:rtl/>
          <w:lang w:bidi="fa-IR"/>
        </w:rPr>
      </w:pPr>
      <w:r w:rsidRPr="00167F52">
        <w:rPr>
          <w:rFonts w:asciiTheme="majorBidi" w:hAnsiTheme="majorBidi" w:cs="B Mitra"/>
          <w:lang w:bidi="fa-IR"/>
        </w:rPr>
        <w:t>[6] A. M. E. Ejmaa, S. Subramaniam, Z. A. Zukarnain, and Z. M. Hanapi, ‘‘</w:t>
      </w:r>
      <w:r w:rsidRPr="00C41AB2">
        <w:rPr>
          <w:rFonts w:asciiTheme="majorBidi" w:hAnsiTheme="majorBidi" w:cs="B Mitra"/>
          <w:i/>
          <w:iCs/>
          <w:lang w:bidi="fa-IR"/>
        </w:rPr>
        <w:t>Neighbor-based dynamic connectivity factor routing protocol for mobile ad hoc network</w:t>
      </w:r>
      <w:r w:rsidRPr="00167F52">
        <w:rPr>
          <w:rFonts w:asciiTheme="majorBidi" w:hAnsiTheme="majorBidi" w:cs="B Mitra"/>
          <w:lang w:bidi="fa-IR"/>
        </w:rPr>
        <w:t>,’’ IEEE Access, vol. 4, pp. 8053–8064, 2016.</w:t>
      </w:r>
    </w:p>
    <w:p w:rsidR="00167F52" w:rsidRDefault="00167F52" w:rsidP="00C41AB2">
      <w:pPr>
        <w:jc w:val="both"/>
        <w:rPr>
          <w:rFonts w:asciiTheme="majorBidi" w:hAnsiTheme="majorBidi" w:cs="B Mitra"/>
          <w:lang w:bidi="fa-IR"/>
        </w:rPr>
      </w:pPr>
      <w:r w:rsidRPr="00167F52">
        <w:rPr>
          <w:rFonts w:asciiTheme="majorBidi" w:hAnsiTheme="majorBidi" w:cs="B Mitra"/>
          <w:lang w:bidi="fa-IR"/>
        </w:rPr>
        <w:t>[7] M. Er-rouidi, H. Moudni, H. Mouncif, and A. Merbouha, ‘‘</w:t>
      </w:r>
      <w:r w:rsidRPr="00C41AB2">
        <w:rPr>
          <w:rFonts w:asciiTheme="majorBidi" w:hAnsiTheme="majorBidi" w:cs="B Mitra"/>
          <w:i/>
          <w:iCs/>
          <w:lang w:bidi="fa-IR"/>
        </w:rPr>
        <w:t xml:space="preserve">A balanced energy consumption in </w:t>
      </w:r>
      <w:r w:rsidRPr="00C41AB2">
        <w:rPr>
          <w:rFonts w:asciiTheme="majorBidi" w:hAnsiTheme="majorBidi" w:cs="B Mitra"/>
          <w:i/>
          <w:iCs/>
          <w:lang w:bidi="fa-IR"/>
        </w:rPr>
        <w:lastRenderedPageBreak/>
        <w:t>mobile ad hoc network</w:t>
      </w:r>
      <w:r w:rsidRPr="00167F52">
        <w:rPr>
          <w:rFonts w:asciiTheme="majorBidi" w:hAnsiTheme="majorBidi" w:cs="B Mitra"/>
          <w:lang w:bidi="fa-IR"/>
        </w:rPr>
        <w:t>,’’ Procedia Comput. Sci., vol.</w:t>
      </w:r>
      <w:r>
        <w:rPr>
          <w:rFonts w:asciiTheme="majorBidi" w:hAnsiTheme="majorBidi" w:cs="B Mitra"/>
          <w:lang w:bidi="fa-IR"/>
        </w:rPr>
        <w:t xml:space="preserve"> 151, pp. 1182–1187, Jan. 2019.</w:t>
      </w:r>
    </w:p>
    <w:p w:rsidR="00167F52" w:rsidRDefault="00167F52" w:rsidP="00C41AB2">
      <w:pPr>
        <w:jc w:val="both"/>
        <w:rPr>
          <w:rFonts w:asciiTheme="majorBidi" w:hAnsiTheme="majorBidi" w:cs="B Mitra"/>
          <w:lang w:bidi="fa-IR"/>
        </w:rPr>
      </w:pPr>
      <w:r w:rsidRPr="00167F52">
        <w:rPr>
          <w:rFonts w:asciiTheme="majorBidi" w:hAnsiTheme="majorBidi" w:cs="B Mitra"/>
          <w:lang w:bidi="fa-IR"/>
        </w:rPr>
        <w:t>[8] A. M. Akhtar, M. R. Nakhai, and A. H. Aghvami, ‘‘</w:t>
      </w:r>
      <w:r w:rsidRPr="00C41AB2">
        <w:rPr>
          <w:rFonts w:asciiTheme="majorBidi" w:hAnsiTheme="majorBidi" w:cs="B Mitra"/>
          <w:i/>
          <w:iCs/>
          <w:lang w:bidi="fa-IR"/>
        </w:rPr>
        <w:t>Power aware cooper-ative routing in wireless mesh networks</w:t>
      </w:r>
      <w:r w:rsidRPr="00167F52">
        <w:rPr>
          <w:rFonts w:asciiTheme="majorBidi" w:hAnsiTheme="majorBidi" w:cs="B Mitra"/>
          <w:lang w:bidi="fa-IR"/>
        </w:rPr>
        <w:t>,’’ IEEE Commun. Lett., vol. 16</w:t>
      </w:r>
      <w:r>
        <w:rPr>
          <w:rFonts w:asciiTheme="majorBidi" w:hAnsiTheme="majorBidi" w:cs="B Mitra"/>
          <w:lang w:bidi="fa-IR"/>
        </w:rPr>
        <w:t>, no. 5, pp. 670–673, May 2012.</w:t>
      </w:r>
    </w:p>
    <w:p w:rsidR="00167F52" w:rsidRDefault="00167F52" w:rsidP="00C41AB2">
      <w:pPr>
        <w:jc w:val="both"/>
        <w:rPr>
          <w:rFonts w:asciiTheme="majorBidi" w:hAnsiTheme="majorBidi" w:cs="B Mitra"/>
          <w:lang w:bidi="fa-IR"/>
        </w:rPr>
      </w:pPr>
      <w:r w:rsidRPr="00167F52">
        <w:rPr>
          <w:rFonts w:asciiTheme="majorBidi" w:hAnsiTheme="majorBidi" w:cs="B Mitra"/>
          <w:lang w:bidi="fa-IR"/>
        </w:rPr>
        <w:t>[9] S. Chen, Z. Yuan, and G.-M. Muntean,</w:t>
      </w:r>
      <w:r>
        <w:rPr>
          <w:rFonts w:asciiTheme="majorBidi" w:hAnsiTheme="majorBidi" w:cs="B Mitra"/>
          <w:lang w:bidi="fa-IR"/>
        </w:rPr>
        <w:t xml:space="preserve"> ‘‘</w:t>
      </w:r>
      <w:r w:rsidRPr="00C41AB2">
        <w:rPr>
          <w:rFonts w:asciiTheme="majorBidi" w:hAnsiTheme="majorBidi" w:cs="B Mitra"/>
          <w:i/>
          <w:iCs/>
          <w:lang w:bidi="fa-IR"/>
        </w:rPr>
        <w:t>An energy-aware routing algorithm for quality-oriented wireless video delivery</w:t>
      </w:r>
      <w:r>
        <w:rPr>
          <w:rFonts w:asciiTheme="majorBidi" w:hAnsiTheme="majorBidi" w:cs="B Mitra"/>
          <w:lang w:bidi="fa-IR"/>
        </w:rPr>
        <w:t>,’’ IEEE Trans. Broad-</w:t>
      </w:r>
      <w:r w:rsidRPr="00167F52">
        <w:rPr>
          <w:rFonts w:asciiTheme="majorBidi" w:hAnsiTheme="majorBidi" w:cs="B Mitra"/>
          <w:lang w:bidi="fa-IR"/>
        </w:rPr>
        <w:t>cast., vol. 6</w:t>
      </w:r>
      <w:r>
        <w:rPr>
          <w:rFonts w:asciiTheme="majorBidi" w:hAnsiTheme="majorBidi" w:cs="B Mitra"/>
          <w:lang w:bidi="fa-IR"/>
        </w:rPr>
        <w:t>2, no. 1, pp. 55–68, Mar. 2016.</w:t>
      </w:r>
    </w:p>
    <w:p w:rsidR="00167F52" w:rsidRDefault="00167F52" w:rsidP="00C41AB2">
      <w:pPr>
        <w:jc w:val="both"/>
        <w:rPr>
          <w:rFonts w:asciiTheme="majorBidi" w:hAnsiTheme="majorBidi" w:cs="B Mitra"/>
          <w:lang w:bidi="fa-IR"/>
        </w:rPr>
      </w:pPr>
      <w:r w:rsidRPr="00167F52">
        <w:rPr>
          <w:rFonts w:asciiTheme="majorBidi" w:hAnsiTheme="majorBidi" w:cs="B Mitra"/>
          <w:lang w:bidi="fa-IR"/>
        </w:rPr>
        <w:t>[10] P. Sra and S. Chand, ‘‘</w:t>
      </w:r>
      <w:r w:rsidRPr="00C41AB2">
        <w:rPr>
          <w:rFonts w:asciiTheme="majorBidi" w:hAnsiTheme="majorBidi" w:cs="B Mitra"/>
          <w:i/>
          <w:iCs/>
          <w:lang w:bidi="fa-IR"/>
        </w:rPr>
        <w:t>QoS in mobile ad-hoc networks,</w:t>
      </w:r>
      <w:r w:rsidRPr="00167F52">
        <w:rPr>
          <w:rFonts w:asciiTheme="majorBidi" w:hAnsiTheme="majorBidi" w:cs="B Mitra"/>
          <w:lang w:bidi="fa-IR"/>
        </w:rPr>
        <w:t>’’ Wireless Pers. Commun., vol.</w:t>
      </w:r>
      <w:r>
        <w:rPr>
          <w:rFonts w:asciiTheme="majorBidi" w:hAnsiTheme="majorBidi" w:cs="B Mitra"/>
          <w:lang w:bidi="fa-IR"/>
        </w:rPr>
        <w:t xml:space="preserve"> 105, pp. 1599–1616, Apr. 2019.</w:t>
      </w:r>
    </w:p>
    <w:p w:rsidR="00167F52" w:rsidRDefault="00167F52" w:rsidP="00C41AB2">
      <w:pPr>
        <w:jc w:val="both"/>
        <w:rPr>
          <w:rFonts w:asciiTheme="majorBidi" w:hAnsiTheme="majorBidi" w:cs="B Mitra"/>
          <w:lang w:bidi="fa-IR"/>
        </w:rPr>
      </w:pPr>
      <w:r w:rsidRPr="00167F52">
        <w:rPr>
          <w:rFonts w:asciiTheme="majorBidi" w:hAnsiTheme="majorBidi" w:cs="B Mitra"/>
          <w:lang w:bidi="fa-IR"/>
        </w:rPr>
        <w:t>[11] P. Pal, S. Tripathi, and C. Kumar, ‘‘</w:t>
      </w:r>
      <w:r w:rsidRPr="00C41AB2">
        <w:rPr>
          <w:rFonts w:asciiTheme="majorBidi" w:hAnsiTheme="majorBidi" w:cs="B Mitra"/>
          <w:i/>
          <w:iCs/>
          <w:lang w:bidi="fa-IR"/>
        </w:rPr>
        <w:t>Bandwidth estimation in high mobility scenarios of IEEE 802.11 infrastructure-less mobile ad hoc networks,</w:t>
      </w:r>
      <w:r w:rsidRPr="00167F52">
        <w:rPr>
          <w:rFonts w:asciiTheme="majorBidi" w:hAnsiTheme="majorBidi" w:cs="B Mitra"/>
          <w:lang w:bidi="fa-IR"/>
        </w:rPr>
        <w:t>’’ Int. J. Commun. Syst., vol. 3</w:t>
      </w:r>
      <w:r>
        <w:rPr>
          <w:rFonts w:asciiTheme="majorBidi" w:hAnsiTheme="majorBidi" w:cs="B Mitra"/>
          <w:lang w:bidi="fa-IR"/>
        </w:rPr>
        <w:t>2, no. 15, p. e4080, Oct. 2019.</w:t>
      </w:r>
    </w:p>
    <w:p w:rsidR="00167F52" w:rsidRDefault="00167F52" w:rsidP="00C41AB2">
      <w:pPr>
        <w:jc w:val="both"/>
        <w:rPr>
          <w:rFonts w:asciiTheme="majorBidi" w:hAnsiTheme="majorBidi" w:cs="B Mitra"/>
          <w:lang w:bidi="fa-IR"/>
        </w:rPr>
      </w:pPr>
      <w:r w:rsidRPr="00167F52">
        <w:rPr>
          <w:rFonts w:asciiTheme="majorBidi" w:hAnsiTheme="majorBidi" w:cs="B Mitra"/>
          <w:lang w:bidi="fa-IR"/>
        </w:rPr>
        <w:t>[12] M. Selvi and B. Ramakrishnan, ‘‘</w:t>
      </w:r>
      <w:r w:rsidRPr="00C41AB2">
        <w:rPr>
          <w:rFonts w:asciiTheme="majorBidi" w:hAnsiTheme="majorBidi" w:cs="B Mitra"/>
          <w:i/>
          <w:iCs/>
          <w:lang w:bidi="fa-IR"/>
        </w:rPr>
        <w:t>Lion optimization algorithm (LOA)- based reliable emergency message broadcasting system in VANET</w:t>
      </w:r>
      <w:r w:rsidRPr="00167F52">
        <w:rPr>
          <w:rFonts w:asciiTheme="majorBidi" w:hAnsiTheme="majorBidi" w:cs="B Mitra"/>
          <w:lang w:bidi="fa-IR"/>
        </w:rPr>
        <w:t xml:space="preserve">,’’ Soft Comput., vol. 24, no. </w:t>
      </w:r>
      <w:r>
        <w:rPr>
          <w:rFonts w:asciiTheme="majorBidi" w:hAnsiTheme="majorBidi" w:cs="B Mitra"/>
          <w:lang w:bidi="fa-IR"/>
        </w:rPr>
        <w:t>14, pp. 10415–10432, Jul. 2020.</w:t>
      </w:r>
    </w:p>
    <w:p w:rsidR="00167F52" w:rsidRDefault="00167F52" w:rsidP="00C41AB2">
      <w:pPr>
        <w:jc w:val="both"/>
        <w:rPr>
          <w:rFonts w:asciiTheme="majorBidi" w:hAnsiTheme="majorBidi" w:cs="B Mitra"/>
          <w:lang w:bidi="fa-IR"/>
        </w:rPr>
      </w:pPr>
      <w:r w:rsidRPr="00167F52">
        <w:rPr>
          <w:rFonts w:asciiTheme="majorBidi" w:hAnsiTheme="majorBidi" w:cs="B Mitra"/>
          <w:lang w:bidi="fa-IR"/>
        </w:rPr>
        <w:t>[13] M. K. Marina and S. R. Das, ‘‘</w:t>
      </w:r>
      <w:r w:rsidRPr="00C41AB2">
        <w:rPr>
          <w:rFonts w:asciiTheme="majorBidi" w:hAnsiTheme="majorBidi" w:cs="B Mitra"/>
          <w:i/>
          <w:iCs/>
          <w:lang w:bidi="fa-IR"/>
        </w:rPr>
        <w:t>Ad hoc on-demand multipath distance vector routing</w:t>
      </w:r>
      <w:r w:rsidRPr="00167F52">
        <w:rPr>
          <w:rFonts w:asciiTheme="majorBidi" w:hAnsiTheme="majorBidi" w:cs="B Mitra"/>
          <w:lang w:bidi="fa-IR"/>
        </w:rPr>
        <w:t>,’’ Wireless Commun. Mobile Comput., vo</w:t>
      </w:r>
      <w:r>
        <w:rPr>
          <w:rFonts w:asciiTheme="majorBidi" w:hAnsiTheme="majorBidi" w:cs="B Mitra"/>
          <w:lang w:bidi="fa-IR"/>
        </w:rPr>
        <w:t>l. 6, no. 7, pp. 969–988, 2006.</w:t>
      </w:r>
    </w:p>
    <w:p w:rsidR="00167F52" w:rsidRDefault="00167F52" w:rsidP="00C41AB2">
      <w:pPr>
        <w:jc w:val="both"/>
        <w:rPr>
          <w:rFonts w:asciiTheme="majorBidi" w:hAnsiTheme="majorBidi" w:cs="B Mitra"/>
          <w:lang w:bidi="fa-IR"/>
        </w:rPr>
      </w:pPr>
      <w:r w:rsidRPr="00167F52">
        <w:rPr>
          <w:rFonts w:asciiTheme="majorBidi" w:hAnsiTheme="majorBidi" w:cs="B Mitra"/>
          <w:lang w:bidi="fa-IR"/>
        </w:rPr>
        <w:t xml:space="preserve">[14] J. Wu, R. Tan, and M. Wang, </w:t>
      </w:r>
      <w:r w:rsidRPr="00C41AB2">
        <w:rPr>
          <w:rFonts w:asciiTheme="majorBidi" w:hAnsiTheme="majorBidi" w:cs="B Mitra"/>
          <w:i/>
          <w:iCs/>
          <w:lang w:bidi="fa-IR"/>
        </w:rPr>
        <w:t>‘‘Energy-efficient multipath TCP for qualityguaranteed video over heterogeneous wireless networks</w:t>
      </w:r>
      <w:r w:rsidRPr="00167F52">
        <w:rPr>
          <w:rFonts w:asciiTheme="majorBidi" w:hAnsiTheme="majorBidi" w:cs="B Mitra"/>
          <w:lang w:bidi="fa-IR"/>
        </w:rPr>
        <w:t>,’’ IEEE Trans. Multimedia, vol. 21, n</w:t>
      </w:r>
      <w:r>
        <w:rPr>
          <w:rFonts w:asciiTheme="majorBidi" w:hAnsiTheme="majorBidi" w:cs="B Mitra"/>
          <w:lang w:bidi="fa-IR"/>
        </w:rPr>
        <w:t>o. 6, pp. 1593–1608, Jun. 2019.</w:t>
      </w:r>
    </w:p>
    <w:p w:rsidR="00167F52" w:rsidRDefault="00167F52" w:rsidP="00C41AB2">
      <w:pPr>
        <w:jc w:val="both"/>
        <w:rPr>
          <w:rFonts w:asciiTheme="majorBidi" w:hAnsiTheme="majorBidi" w:cs="B Mitra"/>
          <w:lang w:bidi="fa-IR"/>
        </w:rPr>
      </w:pPr>
      <w:r w:rsidRPr="00167F52">
        <w:rPr>
          <w:rFonts w:asciiTheme="majorBidi" w:hAnsiTheme="majorBidi" w:cs="B Mitra"/>
          <w:lang w:bidi="fa-IR"/>
        </w:rPr>
        <w:t xml:space="preserve">[15] T. Saedi and H. El-Ocla, </w:t>
      </w:r>
      <w:r w:rsidRPr="00C41AB2">
        <w:rPr>
          <w:rFonts w:asciiTheme="majorBidi" w:hAnsiTheme="majorBidi" w:cs="B Mitra"/>
          <w:i/>
          <w:iCs/>
          <w:lang w:bidi="fa-IR"/>
        </w:rPr>
        <w:t>‘‘Improving throughput in lossy Wired/Wireless networks</w:t>
      </w:r>
      <w:r w:rsidRPr="00167F52">
        <w:rPr>
          <w:rFonts w:asciiTheme="majorBidi" w:hAnsiTheme="majorBidi" w:cs="B Mitra"/>
          <w:lang w:bidi="fa-IR"/>
        </w:rPr>
        <w:t>,’’ Wireless P</w:t>
      </w:r>
      <w:r>
        <w:rPr>
          <w:rFonts w:asciiTheme="majorBidi" w:hAnsiTheme="majorBidi" w:cs="B Mitra"/>
          <w:lang w:bidi="fa-IR"/>
        </w:rPr>
        <w:t>ers. Commun., May 2020.</w:t>
      </w:r>
    </w:p>
    <w:p w:rsidR="00167F52" w:rsidRDefault="00167F52" w:rsidP="00C41AB2">
      <w:pPr>
        <w:jc w:val="both"/>
        <w:rPr>
          <w:rFonts w:asciiTheme="majorBidi" w:hAnsiTheme="majorBidi" w:cs="B Mitra"/>
          <w:lang w:bidi="fa-IR"/>
        </w:rPr>
      </w:pPr>
      <w:r w:rsidRPr="00167F52">
        <w:rPr>
          <w:rFonts w:asciiTheme="majorBidi" w:hAnsiTheme="majorBidi" w:cs="B Mitra"/>
          <w:lang w:bidi="fa-IR"/>
        </w:rPr>
        <w:t>[16] M. K. Marina and S. R. Das, ‘‘</w:t>
      </w:r>
      <w:r w:rsidRPr="00C41AB2">
        <w:rPr>
          <w:rFonts w:asciiTheme="majorBidi" w:hAnsiTheme="majorBidi" w:cs="B Mitra"/>
          <w:i/>
          <w:iCs/>
          <w:lang w:bidi="fa-IR"/>
        </w:rPr>
        <w:t>On-demand multipath distance vector routing in ad hoc networks</w:t>
      </w:r>
      <w:r w:rsidRPr="00167F52">
        <w:rPr>
          <w:rFonts w:asciiTheme="majorBidi" w:hAnsiTheme="majorBidi" w:cs="B Mitra"/>
          <w:lang w:bidi="fa-IR"/>
        </w:rPr>
        <w:t>,’’ in Proc. 9th Int. Conf. Netw. Pro</w:t>
      </w:r>
      <w:r>
        <w:rPr>
          <w:rFonts w:asciiTheme="majorBidi" w:hAnsiTheme="majorBidi" w:cs="B Mitra"/>
          <w:lang w:bidi="fa-IR"/>
        </w:rPr>
        <w:t>tocols (ICNP), 2001, pp. 14–23.</w:t>
      </w:r>
    </w:p>
    <w:p w:rsidR="00167F52" w:rsidRDefault="00167F52" w:rsidP="00C41AB2">
      <w:pPr>
        <w:jc w:val="both"/>
        <w:rPr>
          <w:rFonts w:asciiTheme="majorBidi" w:hAnsiTheme="majorBidi" w:cs="B Mitra"/>
          <w:lang w:bidi="fa-IR"/>
        </w:rPr>
      </w:pPr>
      <w:r w:rsidRPr="00167F52">
        <w:rPr>
          <w:rFonts w:asciiTheme="majorBidi" w:hAnsiTheme="majorBidi" w:cs="B Mitra"/>
          <w:lang w:bidi="fa-IR"/>
        </w:rPr>
        <w:t>[17] M. Ye, Y. Wang, C. Dai, and X. Wang, ‘‘</w:t>
      </w:r>
      <w:r w:rsidRPr="00C41AB2">
        <w:rPr>
          <w:rFonts w:asciiTheme="majorBidi" w:hAnsiTheme="majorBidi" w:cs="B Mitra"/>
          <w:i/>
          <w:iCs/>
          <w:lang w:bidi="fa-IR"/>
        </w:rPr>
        <w:t xml:space="preserve">A hybrid genetic algorithm for the minimum </w:t>
      </w:r>
      <w:r w:rsidRPr="00C41AB2">
        <w:rPr>
          <w:rFonts w:asciiTheme="majorBidi" w:hAnsiTheme="majorBidi" w:cs="B Mitra"/>
          <w:i/>
          <w:iCs/>
          <w:lang w:bidi="fa-IR"/>
        </w:rPr>
        <w:lastRenderedPageBreak/>
        <w:t xml:space="preserve">exposure </w:t>
      </w:r>
      <w:r w:rsidR="00C41AB2" w:rsidRPr="00C41AB2">
        <w:rPr>
          <w:rFonts w:asciiTheme="majorBidi" w:hAnsiTheme="majorBidi" w:cs="B Mitra"/>
          <w:i/>
          <w:iCs/>
          <w:lang w:bidi="fa-IR"/>
        </w:rPr>
        <w:t xml:space="preserve">path problem of wireless sensor </w:t>
      </w:r>
      <w:r w:rsidRPr="00C41AB2">
        <w:rPr>
          <w:rFonts w:asciiTheme="majorBidi" w:hAnsiTheme="majorBidi" w:cs="B Mitra"/>
          <w:i/>
          <w:iCs/>
          <w:lang w:bidi="fa-IR"/>
        </w:rPr>
        <w:t>networks based on a numerical functional</w:t>
      </w:r>
      <w:r w:rsidRPr="00167F52">
        <w:rPr>
          <w:rFonts w:asciiTheme="majorBidi" w:hAnsiTheme="majorBidi" w:cs="B Mitra"/>
          <w:lang w:bidi="fa-IR"/>
        </w:rPr>
        <w:t xml:space="preserve"> </w:t>
      </w:r>
      <w:r w:rsidRPr="00C41AB2">
        <w:rPr>
          <w:rFonts w:asciiTheme="majorBidi" w:hAnsiTheme="majorBidi" w:cs="B Mitra"/>
          <w:i/>
          <w:iCs/>
          <w:lang w:bidi="fa-IR"/>
        </w:rPr>
        <w:t>extreme model</w:t>
      </w:r>
      <w:r w:rsidRPr="00167F52">
        <w:rPr>
          <w:rFonts w:asciiTheme="majorBidi" w:hAnsiTheme="majorBidi" w:cs="B Mitra"/>
          <w:lang w:bidi="fa-IR"/>
        </w:rPr>
        <w:t>,’’ IEEE Trans. Veh. Technol., vol. 65, no. 10, pp. 8644–8657, Oct. 2016.</w:t>
      </w:r>
    </w:p>
    <w:p w:rsidR="00167F52" w:rsidRDefault="00167F52" w:rsidP="00C41AB2">
      <w:pPr>
        <w:jc w:val="both"/>
        <w:rPr>
          <w:rFonts w:asciiTheme="majorBidi" w:hAnsiTheme="majorBidi" w:cs="B Mitra"/>
          <w:lang w:bidi="fa-IR"/>
        </w:rPr>
      </w:pPr>
      <w:r w:rsidRPr="00167F52">
        <w:rPr>
          <w:rFonts w:asciiTheme="majorBidi" w:hAnsiTheme="majorBidi" w:cs="B Mitra"/>
          <w:lang w:bidi="fa-IR"/>
        </w:rPr>
        <w:t>[18] H. Darji and H. B. Shah, ‘‘</w:t>
      </w:r>
      <w:r w:rsidRPr="00C41AB2">
        <w:rPr>
          <w:rFonts w:asciiTheme="majorBidi" w:hAnsiTheme="majorBidi" w:cs="B Mitra"/>
          <w:i/>
          <w:iCs/>
          <w:lang w:bidi="fa-IR"/>
        </w:rPr>
        <w:t>Genetic algorithm for energy harvesting wireless sensor networks</w:t>
      </w:r>
      <w:r w:rsidRPr="00167F52">
        <w:rPr>
          <w:rFonts w:asciiTheme="majorBidi" w:hAnsiTheme="majorBidi" w:cs="B Mitra"/>
          <w:lang w:bidi="fa-IR"/>
        </w:rPr>
        <w:t>,’’ in Proc. IEE</w:t>
      </w:r>
      <w:r>
        <w:rPr>
          <w:rFonts w:asciiTheme="majorBidi" w:hAnsiTheme="majorBidi" w:cs="B Mitra"/>
          <w:lang w:bidi="fa-IR"/>
        </w:rPr>
        <w:t>E Int. Conf. Recent Trends Elec</w:t>
      </w:r>
      <w:r w:rsidRPr="00167F52">
        <w:rPr>
          <w:rFonts w:asciiTheme="majorBidi" w:hAnsiTheme="majorBidi" w:cs="B Mitra"/>
          <w:lang w:bidi="fa-IR"/>
        </w:rPr>
        <w:t>tron., Inf. Commun. Technol. (RT</w:t>
      </w:r>
      <w:r>
        <w:rPr>
          <w:rFonts w:asciiTheme="majorBidi" w:hAnsiTheme="majorBidi" w:cs="B Mitra"/>
          <w:lang w:bidi="fa-IR"/>
        </w:rPr>
        <w:t>EICT), May 2016, pp. 1398–1402.</w:t>
      </w:r>
    </w:p>
    <w:p w:rsidR="00167F52" w:rsidRDefault="00167F52" w:rsidP="00C41AB2">
      <w:pPr>
        <w:jc w:val="both"/>
        <w:rPr>
          <w:rFonts w:asciiTheme="majorBidi" w:hAnsiTheme="majorBidi" w:cs="B Mitra"/>
          <w:lang w:bidi="fa-IR"/>
        </w:rPr>
      </w:pPr>
      <w:r w:rsidRPr="00167F52">
        <w:rPr>
          <w:rFonts w:asciiTheme="majorBidi" w:hAnsiTheme="majorBidi" w:cs="B Mitra"/>
          <w:lang w:bidi="fa-IR"/>
        </w:rPr>
        <w:t>[19] V. D. P. Souto, R. D. Souza, B. F. Uchoa-Filho, and Y. Li, ‘‘</w:t>
      </w:r>
      <w:r w:rsidRPr="00C41AB2">
        <w:rPr>
          <w:rFonts w:asciiTheme="majorBidi" w:hAnsiTheme="majorBidi" w:cs="B Mitra"/>
          <w:i/>
          <w:iCs/>
          <w:lang w:bidi="fa-IR"/>
        </w:rPr>
        <w:t>A novel efficient initial access method for 5G millimeter wave communications using genetic algorithm</w:t>
      </w:r>
      <w:r w:rsidRPr="00167F52">
        <w:rPr>
          <w:rFonts w:asciiTheme="majorBidi" w:hAnsiTheme="majorBidi" w:cs="B Mitra"/>
          <w:lang w:bidi="fa-IR"/>
        </w:rPr>
        <w:t>,’’ IEEE Trans. Veh. Technol., vol. 68, no</w:t>
      </w:r>
      <w:r>
        <w:rPr>
          <w:rFonts w:asciiTheme="majorBidi" w:hAnsiTheme="majorBidi" w:cs="B Mitra"/>
          <w:lang w:bidi="fa-IR"/>
        </w:rPr>
        <w:t>. 10, pp. 9908–9919, Oct. 2019.</w:t>
      </w:r>
    </w:p>
    <w:p w:rsidR="00167F52" w:rsidRDefault="00167F52" w:rsidP="00C41AB2">
      <w:pPr>
        <w:jc w:val="both"/>
        <w:rPr>
          <w:rFonts w:asciiTheme="majorBidi" w:hAnsiTheme="majorBidi" w:cs="B Mitra"/>
          <w:lang w:bidi="fa-IR"/>
        </w:rPr>
      </w:pPr>
      <w:r w:rsidRPr="00167F52">
        <w:rPr>
          <w:rFonts w:asciiTheme="majorBidi" w:hAnsiTheme="majorBidi" w:cs="B Mitra"/>
          <w:lang w:bidi="fa-IR"/>
        </w:rPr>
        <w:t xml:space="preserve">[20] S. N. Sivanandam and S. N. Deepa, Introduction to Genetic Algorithms, vol. 1. Berlin, </w:t>
      </w:r>
      <w:r>
        <w:rPr>
          <w:rFonts w:asciiTheme="majorBidi" w:hAnsiTheme="majorBidi" w:cs="B Mitra"/>
          <w:lang w:bidi="fa-IR"/>
        </w:rPr>
        <w:t>Germany: Springer-Verlag, 2008.</w:t>
      </w:r>
    </w:p>
    <w:p w:rsidR="00167F52" w:rsidRDefault="00167F52" w:rsidP="00C41AB2">
      <w:pPr>
        <w:jc w:val="both"/>
        <w:rPr>
          <w:rFonts w:asciiTheme="majorBidi" w:hAnsiTheme="majorBidi" w:cs="B Mitra"/>
          <w:lang w:bidi="fa-IR"/>
        </w:rPr>
      </w:pPr>
      <w:r w:rsidRPr="00167F52">
        <w:rPr>
          <w:rFonts w:asciiTheme="majorBidi" w:hAnsiTheme="majorBidi" w:cs="B Mitra"/>
          <w:lang w:bidi="fa-IR"/>
        </w:rPr>
        <w:t>[21] Z. Chen, W. Zhou, S. Wu, and L. Che</w:t>
      </w:r>
      <w:r w:rsidR="00C41AB2">
        <w:rPr>
          <w:rFonts w:asciiTheme="majorBidi" w:hAnsiTheme="majorBidi" w:cs="B Mitra"/>
          <w:lang w:bidi="fa-IR"/>
        </w:rPr>
        <w:t>ng, ‘‘</w:t>
      </w:r>
      <w:r w:rsidR="00C41AB2" w:rsidRPr="00C41AB2">
        <w:rPr>
          <w:rFonts w:asciiTheme="majorBidi" w:hAnsiTheme="majorBidi" w:cs="B Mitra"/>
          <w:i/>
          <w:iCs/>
          <w:lang w:bidi="fa-IR"/>
        </w:rPr>
        <w:t>An adaptive on-demand mul</w:t>
      </w:r>
      <w:r w:rsidRPr="00C41AB2">
        <w:rPr>
          <w:rFonts w:asciiTheme="majorBidi" w:hAnsiTheme="majorBidi" w:cs="B Mitra"/>
          <w:i/>
          <w:iCs/>
          <w:lang w:bidi="fa-IR"/>
        </w:rPr>
        <w:t>tipath routing protocol with QoS support for high-speed MANET</w:t>
      </w:r>
      <w:r w:rsidRPr="00167F52">
        <w:rPr>
          <w:rFonts w:asciiTheme="majorBidi" w:hAnsiTheme="majorBidi" w:cs="B Mitra"/>
          <w:lang w:bidi="fa-IR"/>
        </w:rPr>
        <w:t>,’’ IEEE Access, vol. 8, pp. 44760–44773, 2020</w:t>
      </w:r>
      <w:r>
        <w:rPr>
          <w:rFonts w:asciiTheme="majorBidi" w:hAnsiTheme="majorBidi" w:cs="B Mitra"/>
          <w:lang w:bidi="fa-IR"/>
        </w:rPr>
        <w:t>.</w:t>
      </w:r>
    </w:p>
    <w:p w:rsidR="00C41AB2" w:rsidRDefault="00C41AB2" w:rsidP="00C41AB2">
      <w:pPr>
        <w:jc w:val="both"/>
        <w:rPr>
          <w:rFonts w:asciiTheme="majorBidi" w:hAnsiTheme="majorBidi" w:cs="B Mitra"/>
          <w:lang w:bidi="fa-IR"/>
        </w:rPr>
      </w:pPr>
      <w:r w:rsidRPr="00C41AB2">
        <w:rPr>
          <w:rFonts w:asciiTheme="majorBidi" w:hAnsiTheme="majorBidi" w:cs="B Mitra"/>
          <w:lang w:bidi="fa-IR"/>
        </w:rPr>
        <w:t>[22] P. Periyasamy and E. Karthikeyan, ‘‘</w:t>
      </w:r>
      <w:r w:rsidRPr="00C41AB2">
        <w:rPr>
          <w:rFonts w:asciiTheme="majorBidi" w:hAnsiTheme="majorBidi" w:cs="B Mitra"/>
          <w:i/>
          <w:iCs/>
          <w:lang w:bidi="fa-IR"/>
        </w:rPr>
        <w:t>Link reliable multipath routing protocol for mobile ad hoc networks,</w:t>
      </w:r>
      <w:r w:rsidRPr="00C41AB2">
        <w:rPr>
          <w:rFonts w:asciiTheme="majorBidi" w:hAnsiTheme="majorBidi" w:cs="B Mitra"/>
          <w:lang w:bidi="fa-IR"/>
        </w:rPr>
        <w:t>’’ in Proc. Int. Conf. Circuits, Power Comput. Technol. (ICCPCT), Nagerc</w:t>
      </w:r>
      <w:r>
        <w:rPr>
          <w:rFonts w:asciiTheme="majorBidi" w:hAnsiTheme="majorBidi" w:cs="B Mitra"/>
          <w:lang w:bidi="fa-IR"/>
        </w:rPr>
        <w:t>oil, India, Mar. 2015, pp. 1–7.</w:t>
      </w:r>
    </w:p>
    <w:p w:rsidR="00C41AB2" w:rsidRDefault="00C41AB2" w:rsidP="00C41AB2">
      <w:pPr>
        <w:jc w:val="both"/>
        <w:rPr>
          <w:rFonts w:asciiTheme="majorBidi" w:hAnsiTheme="majorBidi" w:cs="B Mitra"/>
          <w:lang w:bidi="fa-IR"/>
        </w:rPr>
      </w:pPr>
      <w:r w:rsidRPr="00C41AB2">
        <w:rPr>
          <w:rFonts w:asciiTheme="majorBidi" w:hAnsiTheme="majorBidi" w:cs="B Mitra"/>
          <w:lang w:bidi="fa-IR"/>
        </w:rPr>
        <w:t>[23] P. Periyasamy and E. Karthikeyan, ‘‘</w:t>
      </w:r>
      <w:r w:rsidRPr="00C41AB2">
        <w:rPr>
          <w:rFonts w:asciiTheme="majorBidi" w:hAnsiTheme="majorBidi" w:cs="B Mitra"/>
          <w:i/>
          <w:iCs/>
          <w:lang w:bidi="fa-IR"/>
        </w:rPr>
        <w:t>End-to-end link reliable energy efficient multipath routing for mobile ad hoc networks</w:t>
      </w:r>
      <w:r>
        <w:rPr>
          <w:rFonts w:asciiTheme="majorBidi" w:hAnsiTheme="majorBidi" w:cs="B Mitra"/>
          <w:lang w:bidi="fa-IR"/>
        </w:rPr>
        <w:t>,’’ Wireless Pers. Com</w:t>
      </w:r>
      <w:r w:rsidRPr="00C41AB2">
        <w:rPr>
          <w:rFonts w:asciiTheme="majorBidi" w:hAnsiTheme="majorBidi" w:cs="B Mitra"/>
          <w:lang w:bidi="fa-IR"/>
        </w:rPr>
        <w:t>mun., vol. 92,</w:t>
      </w:r>
      <w:r>
        <w:rPr>
          <w:rFonts w:asciiTheme="majorBidi" w:hAnsiTheme="majorBidi" w:cs="B Mitra"/>
          <w:lang w:bidi="fa-IR"/>
        </w:rPr>
        <w:t xml:space="preserve"> no. 3, pp. 825–841, Feb. 2017.</w:t>
      </w:r>
    </w:p>
    <w:p w:rsidR="00C41AB2" w:rsidRDefault="00C41AB2" w:rsidP="00C41AB2">
      <w:pPr>
        <w:jc w:val="both"/>
        <w:rPr>
          <w:rFonts w:asciiTheme="majorBidi" w:hAnsiTheme="majorBidi" w:cs="B Mitra"/>
          <w:lang w:bidi="fa-IR"/>
        </w:rPr>
      </w:pPr>
      <w:r w:rsidRPr="00C41AB2">
        <w:rPr>
          <w:rFonts w:asciiTheme="majorBidi" w:hAnsiTheme="majorBidi" w:cs="B Mitra"/>
          <w:lang w:bidi="fa-IR"/>
        </w:rPr>
        <w:t>[24] A. Taha, R. Alsaqour, M. Uddin, M. Abdelhaq, and T. Saba, ‘‘</w:t>
      </w:r>
      <w:r w:rsidRPr="00C41AB2">
        <w:rPr>
          <w:rFonts w:asciiTheme="majorBidi" w:hAnsiTheme="majorBidi" w:cs="B Mitra"/>
          <w:i/>
          <w:iCs/>
          <w:lang w:bidi="fa-IR"/>
        </w:rPr>
        <w:t>Energy efficient multipath routing protocol for mobile ad-hoc network using the fitness function</w:t>
      </w:r>
      <w:r w:rsidRPr="00C41AB2">
        <w:rPr>
          <w:rFonts w:asciiTheme="majorBidi" w:hAnsiTheme="majorBidi" w:cs="B Mitra"/>
          <w:lang w:bidi="fa-IR"/>
        </w:rPr>
        <w:t>,’’ IEEE Access,</w:t>
      </w:r>
      <w:r>
        <w:rPr>
          <w:rFonts w:asciiTheme="majorBidi" w:hAnsiTheme="majorBidi" w:cs="B Mitra"/>
          <w:lang w:bidi="fa-IR"/>
        </w:rPr>
        <w:t xml:space="preserve"> vol. 5, pp. 10369–10381, 2017.</w:t>
      </w:r>
    </w:p>
    <w:p w:rsidR="00C41AB2" w:rsidRDefault="00C41AB2" w:rsidP="00C41AB2">
      <w:pPr>
        <w:jc w:val="both"/>
        <w:rPr>
          <w:rFonts w:asciiTheme="majorBidi" w:hAnsiTheme="majorBidi" w:cs="B Mitra"/>
          <w:lang w:bidi="fa-IR"/>
        </w:rPr>
      </w:pPr>
      <w:r w:rsidRPr="00C41AB2">
        <w:rPr>
          <w:rFonts w:asciiTheme="majorBidi" w:hAnsiTheme="majorBidi" w:cs="B Mitra"/>
          <w:lang w:bidi="fa-IR"/>
        </w:rPr>
        <w:t>[25] A. Bhattacharya and K. Sinha, ‘‘</w:t>
      </w:r>
      <w:r w:rsidRPr="00C41AB2">
        <w:rPr>
          <w:rFonts w:asciiTheme="majorBidi" w:hAnsiTheme="majorBidi" w:cs="B Mitra"/>
          <w:i/>
          <w:iCs/>
          <w:lang w:bidi="fa-IR"/>
        </w:rPr>
        <w:t>An efficient protocol for load-balanced multipath routing in mobile ad hoc networks</w:t>
      </w:r>
      <w:r w:rsidRPr="00C41AB2">
        <w:rPr>
          <w:rFonts w:asciiTheme="majorBidi" w:hAnsiTheme="majorBidi" w:cs="B Mitra"/>
          <w:lang w:bidi="fa-IR"/>
        </w:rPr>
        <w:t>,’’ Ad Hoc Netw., v</w:t>
      </w:r>
      <w:r>
        <w:rPr>
          <w:rFonts w:asciiTheme="majorBidi" w:hAnsiTheme="majorBidi" w:cs="B Mitra"/>
          <w:lang w:bidi="fa-IR"/>
        </w:rPr>
        <w:t>ol. 63, pp. 104–114, Aug. 2017.</w:t>
      </w:r>
    </w:p>
    <w:p w:rsidR="00C41AB2" w:rsidRDefault="00C41AB2" w:rsidP="00C41AB2">
      <w:pPr>
        <w:jc w:val="both"/>
        <w:rPr>
          <w:rFonts w:asciiTheme="majorBidi" w:hAnsiTheme="majorBidi" w:cs="B Mitra"/>
          <w:lang w:bidi="fa-IR"/>
        </w:rPr>
      </w:pPr>
      <w:r w:rsidRPr="00C41AB2">
        <w:rPr>
          <w:rFonts w:asciiTheme="majorBidi" w:hAnsiTheme="majorBidi" w:cs="B Mitra"/>
          <w:lang w:bidi="fa-IR"/>
        </w:rPr>
        <w:lastRenderedPageBreak/>
        <w:t>[26] K. K. Sharma and I. Kaur, ‘‘</w:t>
      </w:r>
      <w:r w:rsidRPr="00C41AB2">
        <w:rPr>
          <w:rFonts w:asciiTheme="majorBidi" w:hAnsiTheme="majorBidi" w:cs="B Mitra"/>
          <w:i/>
          <w:iCs/>
          <w:lang w:bidi="fa-IR"/>
        </w:rPr>
        <w:t>Implementation of genetic algorithm for optimization of network route</w:t>
      </w:r>
      <w:r w:rsidRPr="00C41AB2">
        <w:rPr>
          <w:rFonts w:asciiTheme="majorBidi" w:hAnsiTheme="majorBidi" w:cs="B Mitra"/>
          <w:lang w:bidi="fa-IR"/>
        </w:rPr>
        <w:t>,’’ in Proc. 2nd Int. Conf. Comput. Commun. Technol., Adv. Intell. Syst. Comput., vol. 381, S. Sataroutey, K. Raju, J. Mandal, and V. Bhateja, Eds. New Delhi, I</w:t>
      </w:r>
      <w:r>
        <w:rPr>
          <w:rFonts w:asciiTheme="majorBidi" w:hAnsiTheme="majorBidi" w:cs="B Mitra"/>
          <w:lang w:bidi="fa-IR"/>
        </w:rPr>
        <w:t>ndia: Springer, 2016.</w:t>
      </w:r>
    </w:p>
    <w:p w:rsidR="00C41AB2" w:rsidRDefault="00C41AB2" w:rsidP="00C41AB2">
      <w:pPr>
        <w:jc w:val="both"/>
        <w:rPr>
          <w:rFonts w:asciiTheme="majorBidi" w:hAnsiTheme="majorBidi" w:cs="B Mitra"/>
          <w:lang w:bidi="fa-IR"/>
        </w:rPr>
      </w:pPr>
      <w:r w:rsidRPr="00C41AB2">
        <w:rPr>
          <w:rFonts w:asciiTheme="majorBidi" w:hAnsiTheme="majorBidi" w:cs="B Mitra"/>
          <w:lang w:bidi="fa-IR"/>
        </w:rPr>
        <w:t>[27] N. Muruganantham and H. El-Ocla, ‘‘</w:t>
      </w:r>
      <w:r w:rsidRPr="00C41AB2">
        <w:rPr>
          <w:rFonts w:asciiTheme="majorBidi" w:hAnsiTheme="majorBidi" w:cs="B Mitra"/>
          <w:i/>
          <w:iCs/>
          <w:lang w:bidi="fa-IR"/>
        </w:rPr>
        <w:t>Routing using genetic algorithm in a wireless sensor network</w:t>
      </w:r>
      <w:r w:rsidRPr="00C41AB2">
        <w:rPr>
          <w:rFonts w:asciiTheme="majorBidi" w:hAnsiTheme="majorBidi" w:cs="B Mitra"/>
          <w:lang w:bidi="fa-IR"/>
        </w:rPr>
        <w:t>,’’ Wireless Pers. Commun., vol. 111, n</w:t>
      </w:r>
      <w:r>
        <w:rPr>
          <w:rFonts w:asciiTheme="majorBidi" w:hAnsiTheme="majorBidi" w:cs="B Mitra"/>
          <w:lang w:bidi="fa-IR"/>
        </w:rPr>
        <w:t>o. 4, pp. 2703–2732, Apr. 2020.</w:t>
      </w:r>
    </w:p>
    <w:p w:rsidR="00C41AB2" w:rsidRDefault="00C41AB2" w:rsidP="00C41AB2">
      <w:pPr>
        <w:jc w:val="both"/>
        <w:rPr>
          <w:rFonts w:asciiTheme="majorBidi" w:hAnsiTheme="majorBidi" w:cs="B Mitra"/>
          <w:lang w:bidi="fa-IR"/>
        </w:rPr>
      </w:pPr>
      <w:r w:rsidRPr="00C41AB2">
        <w:rPr>
          <w:rFonts w:asciiTheme="majorBidi" w:hAnsiTheme="majorBidi" w:cs="B Mitra"/>
          <w:lang w:bidi="fa-IR"/>
        </w:rPr>
        <w:t>[28] W. Wang, X. Wang, and D. Wang, ‘‘</w:t>
      </w:r>
      <w:r w:rsidRPr="00C41AB2">
        <w:rPr>
          <w:rFonts w:asciiTheme="majorBidi" w:hAnsiTheme="majorBidi" w:cs="B Mitra"/>
          <w:i/>
          <w:iCs/>
          <w:lang w:bidi="fa-IR"/>
        </w:rPr>
        <w:t>Energy efficient congestion control for multipath TCP in heterogeneous networks</w:t>
      </w:r>
      <w:r w:rsidRPr="00C41AB2">
        <w:rPr>
          <w:rFonts w:asciiTheme="majorBidi" w:hAnsiTheme="majorBidi" w:cs="B Mitra"/>
          <w:lang w:bidi="fa-IR"/>
        </w:rPr>
        <w:t>,’’ IEEE Acces</w:t>
      </w:r>
      <w:r>
        <w:rPr>
          <w:rFonts w:asciiTheme="majorBidi" w:hAnsiTheme="majorBidi" w:cs="B Mitra"/>
          <w:lang w:bidi="fa-IR"/>
        </w:rPr>
        <w:t>s, vol. 6, pp. 2889–2898, 2018.</w:t>
      </w:r>
    </w:p>
    <w:p w:rsidR="00C41AB2" w:rsidRDefault="00C41AB2" w:rsidP="00C41AB2">
      <w:pPr>
        <w:jc w:val="both"/>
        <w:rPr>
          <w:rFonts w:asciiTheme="majorBidi" w:hAnsiTheme="majorBidi" w:cs="B Mitra"/>
          <w:lang w:bidi="fa-IR"/>
        </w:rPr>
      </w:pPr>
      <w:r w:rsidRPr="00C41AB2">
        <w:rPr>
          <w:rFonts w:asciiTheme="majorBidi" w:hAnsiTheme="majorBidi" w:cs="B Mitra"/>
          <w:lang w:bidi="fa-IR"/>
        </w:rPr>
        <w:t xml:space="preserve">[29] W. Jabbar, W. Saad, and M. Ismail, </w:t>
      </w:r>
      <w:r>
        <w:rPr>
          <w:rFonts w:asciiTheme="majorBidi" w:hAnsiTheme="majorBidi" w:cs="B Mitra"/>
          <w:lang w:bidi="fa-IR"/>
        </w:rPr>
        <w:t>‘‘</w:t>
      </w:r>
      <w:r w:rsidRPr="00C41AB2">
        <w:rPr>
          <w:rFonts w:asciiTheme="majorBidi" w:hAnsiTheme="majorBidi" w:cs="B Mitra"/>
          <w:i/>
          <w:iCs/>
          <w:lang w:bidi="fa-IR"/>
        </w:rPr>
        <w:t>MEQSA-OLSRv2: A multicriteria-based hybrid multipath protocol for energy-efficient and QoS-aware data routing in MANET-WSN convergence scenarios of IoT</w:t>
      </w:r>
      <w:r w:rsidRPr="00C41AB2">
        <w:rPr>
          <w:rFonts w:asciiTheme="majorBidi" w:hAnsiTheme="majorBidi" w:cs="B Mitra"/>
          <w:lang w:bidi="fa-IR"/>
        </w:rPr>
        <w:t>,’’ IEEE Access,</w:t>
      </w:r>
      <w:r>
        <w:rPr>
          <w:rFonts w:asciiTheme="majorBidi" w:hAnsiTheme="majorBidi" w:cs="B Mitra"/>
          <w:lang w:bidi="fa-IR"/>
        </w:rPr>
        <w:t xml:space="preserve"> vol. 6, pp. 76546–76572, 2018.</w:t>
      </w:r>
    </w:p>
    <w:p w:rsidR="00C41AB2" w:rsidRDefault="00C41AB2" w:rsidP="00C41AB2">
      <w:pPr>
        <w:jc w:val="both"/>
        <w:rPr>
          <w:rFonts w:asciiTheme="majorBidi" w:hAnsiTheme="majorBidi" w:cs="B Mitra"/>
          <w:lang w:bidi="fa-IR"/>
        </w:rPr>
      </w:pPr>
      <w:r w:rsidRPr="00C41AB2">
        <w:rPr>
          <w:rFonts w:asciiTheme="majorBidi" w:hAnsiTheme="majorBidi" w:cs="B Mitra"/>
          <w:lang w:bidi="fa-IR"/>
        </w:rPr>
        <w:t>[30] T. K. Saini and S. C. Sharma, ‘‘</w:t>
      </w:r>
      <w:r w:rsidRPr="00C41AB2">
        <w:rPr>
          <w:rFonts w:asciiTheme="majorBidi" w:hAnsiTheme="majorBidi" w:cs="B Mitra"/>
          <w:i/>
          <w:iCs/>
          <w:lang w:bidi="fa-IR"/>
        </w:rPr>
        <w:t>Prominent unicast routing protocols for mobile ad hoc networks: Criterion, classification, and key attributes</w:t>
      </w:r>
      <w:r w:rsidRPr="00C41AB2">
        <w:rPr>
          <w:rFonts w:asciiTheme="majorBidi" w:hAnsiTheme="majorBidi" w:cs="B Mitra"/>
          <w:lang w:bidi="fa-IR"/>
        </w:rPr>
        <w:t>,’’ Ad Hoc Netw., vol. 89</w:t>
      </w:r>
      <w:r>
        <w:rPr>
          <w:rFonts w:asciiTheme="majorBidi" w:hAnsiTheme="majorBidi" w:cs="B Mitra"/>
          <w:lang w:bidi="fa-IR"/>
        </w:rPr>
        <w:t>, pp. 58–77, Jun. 2019.</w:t>
      </w:r>
    </w:p>
    <w:p w:rsidR="00C41AB2" w:rsidRDefault="00C41AB2" w:rsidP="00C41AB2">
      <w:pPr>
        <w:jc w:val="both"/>
        <w:rPr>
          <w:rFonts w:asciiTheme="majorBidi" w:hAnsiTheme="majorBidi" w:cs="B Mitra"/>
          <w:lang w:bidi="fa-IR"/>
        </w:rPr>
      </w:pPr>
      <w:r w:rsidRPr="00C41AB2">
        <w:rPr>
          <w:rFonts w:asciiTheme="majorBidi" w:hAnsiTheme="majorBidi" w:cs="B Mitra"/>
          <w:lang w:bidi="fa-IR"/>
        </w:rPr>
        <w:t xml:space="preserve">[31] J. Deepa and J. Sutha, </w:t>
      </w:r>
      <w:r w:rsidRPr="00C41AB2">
        <w:rPr>
          <w:rFonts w:asciiTheme="majorBidi" w:hAnsiTheme="majorBidi" w:cs="B Mitra"/>
          <w:i/>
          <w:iCs/>
          <w:lang w:bidi="fa-IR"/>
        </w:rPr>
        <w:t>‘‘A new energy based power aware routing method for MANETs</w:t>
      </w:r>
      <w:r w:rsidRPr="00C41AB2">
        <w:rPr>
          <w:rFonts w:asciiTheme="majorBidi" w:hAnsiTheme="majorBidi" w:cs="B Mitra"/>
          <w:lang w:bidi="fa-IR"/>
        </w:rPr>
        <w:t xml:space="preserve">,’’ Cluster Comput., vol. 22, no. </w:t>
      </w:r>
      <w:r>
        <w:rPr>
          <w:rFonts w:asciiTheme="majorBidi" w:hAnsiTheme="majorBidi" w:cs="B Mitra"/>
          <w:lang w:bidi="fa-IR"/>
        </w:rPr>
        <w:t>S6, pp. 13317–13324, Nov. 2019.</w:t>
      </w:r>
    </w:p>
    <w:p w:rsidR="00C41AB2" w:rsidRDefault="00C41AB2" w:rsidP="00C41AB2">
      <w:pPr>
        <w:jc w:val="both"/>
        <w:rPr>
          <w:rFonts w:asciiTheme="majorBidi" w:hAnsiTheme="majorBidi" w:cs="B Mitra"/>
          <w:lang w:bidi="fa-IR"/>
        </w:rPr>
      </w:pPr>
      <w:r w:rsidRPr="00C41AB2">
        <w:rPr>
          <w:rFonts w:asciiTheme="majorBidi" w:hAnsiTheme="majorBidi" w:cs="B Mitra"/>
          <w:lang w:bidi="fa-IR"/>
        </w:rPr>
        <w:t>[32] M. Farsi, M. Badawy, M. Moustafa, H. A. Arafat, and Y. Abdulazeem, ‘‘</w:t>
      </w:r>
      <w:r w:rsidRPr="00C41AB2">
        <w:rPr>
          <w:rFonts w:asciiTheme="majorBidi" w:hAnsiTheme="majorBidi" w:cs="B Mitra"/>
          <w:i/>
          <w:iCs/>
          <w:lang w:bidi="fa-IR"/>
        </w:rPr>
        <w:t>A congestion-aware clustering and routing (CCR) protocol for mitigating congestion in WSN</w:t>
      </w:r>
      <w:r w:rsidRPr="00C41AB2">
        <w:rPr>
          <w:rFonts w:asciiTheme="majorBidi" w:hAnsiTheme="majorBidi" w:cs="B Mitra"/>
          <w:lang w:bidi="fa-IR"/>
        </w:rPr>
        <w:t>,’’ IEEE Access, v</w:t>
      </w:r>
      <w:r>
        <w:rPr>
          <w:rFonts w:asciiTheme="majorBidi" w:hAnsiTheme="majorBidi" w:cs="B Mitra"/>
          <w:lang w:bidi="fa-IR"/>
        </w:rPr>
        <w:t>ol. 7, pp. 105402–105419, 2019.</w:t>
      </w:r>
    </w:p>
    <w:p w:rsidR="00C41AB2" w:rsidRDefault="00C41AB2" w:rsidP="00C41AB2">
      <w:pPr>
        <w:jc w:val="both"/>
        <w:rPr>
          <w:rFonts w:asciiTheme="majorBidi" w:hAnsiTheme="majorBidi" w:cs="B Mitra"/>
          <w:lang w:bidi="fa-IR"/>
        </w:rPr>
      </w:pPr>
      <w:r w:rsidRPr="00C41AB2">
        <w:rPr>
          <w:rFonts w:asciiTheme="majorBidi" w:hAnsiTheme="majorBidi" w:cs="B Mitra"/>
          <w:lang w:bidi="fa-IR"/>
        </w:rPr>
        <w:t>[33] P. Pal, S. Tripathi, and C. Kumar, ‘‘</w:t>
      </w:r>
      <w:r w:rsidRPr="00C41AB2">
        <w:rPr>
          <w:rFonts w:asciiTheme="majorBidi" w:hAnsiTheme="majorBidi" w:cs="B Mitra"/>
          <w:i/>
          <w:iCs/>
          <w:lang w:bidi="fa-IR"/>
        </w:rPr>
        <w:t>Bandwidth estimation in high mobility scenarios of IEEE 802.11 infrastructure-less mobile ad hoc network</w:t>
      </w:r>
      <w:r w:rsidRPr="00C41AB2">
        <w:rPr>
          <w:rFonts w:asciiTheme="majorBidi" w:hAnsiTheme="majorBidi" w:cs="B Mitra"/>
          <w:lang w:bidi="fa-IR"/>
        </w:rPr>
        <w:t>s,’’ Int. J. Commun. Syst., vol. 32, no. 15, p. e4080, Oct. 2019.</w:t>
      </w:r>
    </w:p>
    <w:p w:rsidR="00C41AB2" w:rsidRDefault="00C41AB2" w:rsidP="00C41AB2">
      <w:pPr>
        <w:jc w:val="both"/>
        <w:rPr>
          <w:rFonts w:asciiTheme="majorBidi" w:hAnsiTheme="majorBidi" w:cs="B Mitra"/>
          <w:lang w:bidi="fa-IR"/>
        </w:rPr>
      </w:pPr>
      <w:r w:rsidRPr="00C41AB2">
        <w:rPr>
          <w:rFonts w:asciiTheme="majorBidi" w:hAnsiTheme="majorBidi" w:cs="B Mitra"/>
          <w:lang w:bidi="fa-IR"/>
        </w:rPr>
        <w:t>[34] J. Chen, Y.-Z. Lee, H. Zhou, M. Gerla, and Y. Shu, ‘‘</w:t>
      </w:r>
      <w:r w:rsidRPr="00C41AB2">
        <w:rPr>
          <w:rFonts w:asciiTheme="majorBidi" w:hAnsiTheme="majorBidi" w:cs="B Mitra"/>
          <w:i/>
          <w:iCs/>
          <w:lang w:bidi="fa-IR"/>
        </w:rPr>
        <w:t xml:space="preserve">Robust ad hoc routing for lossy wireless </w:t>
      </w:r>
      <w:r w:rsidRPr="00C41AB2">
        <w:rPr>
          <w:rFonts w:asciiTheme="majorBidi" w:hAnsiTheme="majorBidi" w:cs="B Mitra"/>
          <w:i/>
          <w:iCs/>
          <w:lang w:bidi="fa-IR"/>
        </w:rPr>
        <w:lastRenderedPageBreak/>
        <w:t>environment</w:t>
      </w:r>
      <w:r w:rsidRPr="00C41AB2">
        <w:rPr>
          <w:rFonts w:asciiTheme="majorBidi" w:hAnsiTheme="majorBidi" w:cs="B Mitra"/>
          <w:lang w:bidi="fa-IR"/>
        </w:rPr>
        <w:t>,’’ in Pr</w:t>
      </w:r>
      <w:r>
        <w:rPr>
          <w:rFonts w:asciiTheme="majorBidi" w:hAnsiTheme="majorBidi" w:cs="B Mitra"/>
          <w:lang w:bidi="fa-IR"/>
        </w:rPr>
        <w:t>oc. MILCOM, Oct. 2006, pp. 1–7.</w:t>
      </w:r>
    </w:p>
    <w:p w:rsidR="00C41AB2" w:rsidRDefault="00C41AB2" w:rsidP="00C41AB2">
      <w:pPr>
        <w:jc w:val="both"/>
        <w:rPr>
          <w:rFonts w:asciiTheme="majorBidi" w:hAnsiTheme="majorBidi" w:cs="B Mitra"/>
          <w:lang w:bidi="fa-IR"/>
        </w:rPr>
      </w:pPr>
      <w:r w:rsidRPr="00C41AB2">
        <w:rPr>
          <w:rFonts w:asciiTheme="majorBidi" w:hAnsiTheme="majorBidi" w:cs="B Mitra"/>
          <w:lang w:bidi="fa-IR"/>
        </w:rPr>
        <w:t xml:space="preserve">[35] K. Ong, S. Zander, D. Murray, and T. McGill, </w:t>
      </w:r>
      <w:r w:rsidRPr="00C41AB2">
        <w:rPr>
          <w:rFonts w:asciiTheme="majorBidi" w:hAnsiTheme="majorBidi" w:cs="B Mitra"/>
          <w:i/>
          <w:iCs/>
          <w:lang w:bidi="fa-IR"/>
        </w:rPr>
        <w:t>‘‘Experimental evaluation of less-than-best-effort TCP congestion control mechanisms</w:t>
      </w:r>
      <w:r w:rsidRPr="00C41AB2">
        <w:rPr>
          <w:rFonts w:asciiTheme="majorBidi" w:hAnsiTheme="majorBidi" w:cs="B Mitra"/>
          <w:lang w:bidi="fa-IR"/>
        </w:rPr>
        <w:t>,’’ in Proc. IEEE 42nd Conf. Local Comput. Netw. (LCN), Sin</w:t>
      </w:r>
      <w:r>
        <w:rPr>
          <w:rFonts w:asciiTheme="majorBidi" w:hAnsiTheme="majorBidi" w:cs="B Mitra"/>
          <w:lang w:bidi="fa-IR"/>
        </w:rPr>
        <w:t>gapore, Oct. 2017, pp. 252–260.</w:t>
      </w:r>
    </w:p>
    <w:p w:rsidR="00C41AB2" w:rsidRDefault="00C41AB2" w:rsidP="00C41AB2">
      <w:pPr>
        <w:jc w:val="both"/>
        <w:rPr>
          <w:rFonts w:asciiTheme="majorBidi" w:hAnsiTheme="majorBidi" w:cs="B Mitra"/>
          <w:lang w:bidi="fa-IR"/>
        </w:rPr>
      </w:pPr>
      <w:r w:rsidRPr="00C41AB2">
        <w:rPr>
          <w:rFonts w:asciiTheme="majorBidi" w:hAnsiTheme="majorBidi" w:cs="B Mitra"/>
          <w:lang w:bidi="fa-IR"/>
        </w:rPr>
        <w:t>[36] S. Sathya Priya and K. Murugan, ‘‘</w:t>
      </w:r>
      <w:r w:rsidRPr="00C41AB2">
        <w:rPr>
          <w:rFonts w:asciiTheme="majorBidi" w:hAnsiTheme="majorBidi" w:cs="B Mitra"/>
          <w:i/>
          <w:iCs/>
          <w:lang w:bidi="fa-IR"/>
        </w:rPr>
        <w:t>Enhancing TCP fairness in wireless networks using dual queue approach with optimal queue selection,</w:t>
      </w:r>
      <w:r w:rsidRPr="00C41AB2">
        <w:rPr>
          <w:rFonts w:asciiTheme="majorBidi" w:hAnsiTheme="majorBidi" w:cs="B Mitra"/>
          <w:lang w:bidi="fa-IR"/>
        </w:rPr>
        <w:t>’’ Wireless Pers. Commun., vol. 83, n</w:t>
      </w:r>
      <w:r>
        <w:rPr>
          <w:rFonts w:asciiTheme="majorBidi" w:hAnsiTheme="majorBidi" w:cs="B Mitra"/>
          <w:lang w:bidi="fa-IR"/>
        </w:rPr>
        <w:t>o. 2, pp. 1359–1372, Jul. 2015.</w:t>
      </w:r>
    </w:p>
    <w:p w:rsidR="00C41AB2" w:rsidRDefault="00C41AB2" w:rsidP="00C41AB2">
      <w:pPr>
        <w:jc w:val="both"/>
        <w:rPr>
          <w:rFonts w:asciiTheme="majorBidi" w:hAnsiTheme="majorBidi" w:cs="B Mitra"/>
          <w:lang w:bidi="fa-IR"/>
        </w:rPr>
      </w:pPr>
      <w:r w:rsidRPr="00C41AB2">
        <w:rPr>
          <w:rFonts w:asciiTheme="majorBidi" w:hAnsiTheme="majorBidi" w:cs="B Mitra"/>
          <w:lang w:bidi="fa-IR"/>
        </w:rPr>
        <w:t>[37] P. Dong, J. Wang, J. Huang, H. Wang, and G. Min, ‘‘</w:t>
      </w:r>
      <w:r w:rsidRPr="00C41AB2">
        <w:rPr>
          <w:rFonts w:asciiTheme="majorBidi" w:hAnsiTheme="majorBidi" w:cs="B Mitra"/>
          <w:i/>
          <w:iCs/>
          <w:lang w:bidi="fa-IR"/>
        </w:rPr>
        <w:t>Performance enhancement of multipath TCP for wireless communications with multiple radio interface</w:t>
      </w:r>
      <w:r w:rsidRPr="00C41AB2">
        <w:rPr>
          <w:rFonts w:asciiTheme="majorBidi" w:hAnsiTheme="majorBidi" w:cs="B Mitra"/>
          <w:lang w:bidi="fa-IR"/>
        </w:rPr>
        <w:t>s,’’ IEEE Trans. Commun., vol. 64, no. 8, p. 3456–3466, Aug</w:t>
      </w:r>
      <w:r>
        <w:rPr>
          <w:rFonts w:asciiTheme="majorBidi" w:hAnsiTheme="majorBidi" w:cs="B Mitra"/>
          <w:lang w:bidi="fa-IR"/>
        </w:rPr>
        <w:t>. 2016.</w:t>
      </w:r>
    </w:p>
    <w:p w:rsidR="00C41AB2" w:rsidRDefault="00C41AB2" w:rsidP="00C41AB2">
      <w:pPr>
        <w:jc w:val="both"/>
        <w:rPr>
          <w:rFonts w:asciiTheme="majorBidi" w:hAnsiTheme="majorBidi" w:cs="B Mitra"/>
          <w:lang w:bidi="fa-IR"/>
        </w:rPr>
      </w:pPr>
      <w:r w:rsidRPr="00C41AB2">
        <w:rPr>
          <w:rFonts w:asciiTheme="majorBidi" w:hAnsiTheme="majorBidi" w:cs="B Mitra"/>
          <w:lang w:bidi="fa-IR"/>
        </w:rPr>
        <w:t>[38] V. B. Trivedi and P. Nayak, ‘‘</w:t>
      </w:r>
      <w:r w:rsidRPr="00C41AB2">
        <w:rPr>
          <w:rFonts w:asciiTheme="majorBidi" w:hAnsiTheme="majorBidi" w:cs="B Mitra"/>
          <w:i/>
          <w:iCs/>
          <w:lang w:bidi="fa-IR"/>
        </w:rPr>
        <w:t>Modified AODV using genetic algorithm to minimize energy consumption in MANET,</w:t>
      </w:r>
      <w:r w:rsidRPr="00C41AB2">
        <w:rPr>
          <w:rFonts w:asciiTheme="majorBidi" w:hAnsiTheme="majorBidi" w:cs="B Mitra"/>
          <w:lang w:bidi="fa-IR"/>
        </w:rPr>
        <w:t xml:space="preserve">’’ Int. J. Innov. Technol. Exploring Eng., vol. 8, </w:t>
      </w:r>
      <w:r>
        <w:rPr>
          <w:rFonts w:asciiTheme="majorBidi" w:hAnsiTheme="majorBidi" w:cs="B Mitra"/>
          <w:lang w:bidi="fa-IR"/>
        </w:rPr>
        <w:t>no. 7S2, pp. 525–530, May 2019.</w:t>
      </w:r>
    </w:p>
    <w:p w:rsidR="00C41AB2" w:rsidRDefault="00C41AB2" w:rsidP="00C41AB2">
      <w:pPr>
        <w:jc w:val="both"/>
        <w:rPr>
          <w:rFonts w:asciiTheme="majorBidi" w:hAnsiTheme="majorBidi" w:cs="B Mitra"/>
          <w:lang w:bidi="fa-IR"/>
        </w:rPr>
      </w:pPr>
      <w:r w:rsidRPr="00C41AB2">
        <w:rPr>
          <w:rFonts w:asciiTheme="majorBidi" w:hAnsiTheme="majorBidi" w:cs="B Mitra"/>
          <w:lang w:bidi="fa-IR"/>
        </w:rPr>
        <w:t>[39] H. Du, Z. Wang, W. Zhan, and J. Guo, ‘‘</w:t>
      </w:r>
      <w:r w:rsidRPr="00C41AB2">
        <w:rPr>
          <w:rFonts w:asciiTheme="majorBidi" w:hAnsiTheme="majorBidi" w:cs="B Mitra"/>
          <w:i/>
          <w:iCs/>
          <w:lang w:bidi="fa-IR"/>
        </w:rPr>
        <w:t>Elitism and distance strategy for selection of evolutionary algorithms</w:t>
      </w:r>
      <w:r w:rsidRPr="00C41AB2">
        <w:rPr>
          <w:rFonts w:asciiTheme="majorBidi" w:hAnsiTheme="majorBidi" w:cs="B Mitra"/>
          <w:lang w:bidi="fa-IR"/>
        </w:rPr>
        <w:t>,’’ IEEE Access,</w:t>
      </w:r>
      <w:r>
        <w:rPr>
          <w:rFonts w:asciiTheme="majorBidi" w:hAnsiTheme="majorBidi" w:cs="B Mitra"/>
          <w:lang w:bidi="fa-IR"/>
        </w:rPr>
        <w:t xml:space="preserve"> vol. 6, pp. 44531–44541, 2018.</w:t>
      </w:r>
    </w:p>
    <w:p w:rsidR="00C41AB2" w:rsidRDefault="00C41AB2" w:rsidP="00C41AB2">
      <w:pPr>
        <w:jc w:val="both"/>
        <w:rPr>
          <w:rFonts w:asciiTheme="majorBidi" w:hAnsiTheme="majorBidi" w:cs="B Mitra"/>
          <w:lang w:bidi="fa-IR"/>
        </w:rPr>
      </w:pPr>
      <w:r w:rsidRPr="00C41AB2">
        <w:rPr>
          <w:rFonts w:asciiTheme="majorBidi" w:hAnsiTheme="majorBidi" w:cs="B Mitra"/>
          <w:lang w:bidi="fa-IR"/>
        </w:rPr>
        <w:t>[40] A. Hassanat, K. Almohammadi, E. Alkafaween, E. Abunawas, A. Hammouri, and V. B. S. Prasath, ‘‘</w:t>
      </w:r>
      <w:r w:rsidRPr="00C41AB2">
        <w:rPr>
          <w:rFonts w:asciiTheme="majorBidi" w:hAnsiTheme="majorBidi" w:cs="B Mitra"/>
          <w:i/>
          <w:iCs/>
          <w:lang w:bidi="fa-IR"/>
        </w:rPr>
        <w:t>Choosing mutation and crossover ratios for genetic algorithms—A review with a new dynamic approach</w:t>
      </w:r>
      <w:r w:rsidRPr="00C41AB2">
        <w:rPr>
          <w:rFonts w:asciiTheme="majorBidi" w:hAnsiTheme="majorBidi" w:cs="B Mitra"/>
          <w:lang w:bidi="fa-IR"/>
        </w:rPr>
        <w:t>,’’ Information, vol. 10, no. 12, p. 390, Dec. 2019.</w:t>
      </w:r>
    </w:p>
    <w:p w:rsidR="00167F52" w:rsidRPr="00167F52" w:rsidRDefault="00167F52" w:rsidP="00167F52">
      <w:pPr>
        <w:bidi/>
        <w:jc w:val="right"/>
        <w:rPr>
          <w:rFonts w:asciiTheme="majorBidi" w:hAnsiTheme="majorBidi" w:cs="B Mitra" w:hint="cs"/>
          <w:lang w:bidi="fa-IR"/>
        </w:rPr>
      </w:pPr>
    </w:p>
    <w:sectPr w:rsidR="00167F52" w:rsidRPr="00167F52" w:rsidSect="00601E50">
      <w:type w:val="continuous"/>
      <w:pgSz w:w="12240" w:h="15840"/>
      <w:pgMar w:top="1440" w:right="1440" w:bottom="1440" w:left="1440" w:header="720" w:footer="720" w:gutter="0"/>
      <w:cols w:num="2" w:space="720"/>
      <w:bidi/>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AA6" w:rsidRDefault="00744AA6" w:rsidP="001A2A03">
      <w:pPr>
        <w:spacing w:after="0" w:line="240" w:lineRule="auto"/>
      </w:pPr>
      <w:r>
        <w:separator/>
      </w:r>
    </w:p>
  </w:endnote>
  <w:endnote w:type="continuationSeparator" w:id="0">
    <w:p w:rsidR="00744AA6" w:rsidRDefault="00744AA6" w:rsidP="001A2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8EB" w:rsidRDefault="005C38EB" w:rsidP="009658F7">
    <w:pPr>
      <w:pStyle w:val="Footer"/>
    </w:pPr>
  </w:p>
  <w:p w:rsidR="001A2A03" w:rsidRDefault="001A2A0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8F7" w:rsidRDefault="009658F7" w:rsidP="009658F7">
    <w:pPr>
      <w:pStyle w:val="Footer"/>
    </w:pPr>
    <w:r>
      <w:rPr>
        <w:rFonts w:hint="cs"/>
        <w:rtl/>
      </w:rPr>
      <w:t>1 </w:t>
    </w:r>
    <w:r>
      <w:t>. Antra Bhardwaj</w:t>
    </w:r>
  </w:p>
  <w:p w:rsidR="009658F7" w:rsidRPr="009658F7" w:rsidRDefault="009658F7" w:rsidP="009658F7">
    <w:pPr>
      <w:pStyle w:val="Footer"/>
      <w:rPr>
        <w:lang w:bidi="fa-IR"/>
      </w:rPr>
    </w:pPr>
    <w:r>
      <w:rPr>
        <w:rFonts w:hint="cs"/>
        <w:rtl/>
        <w:lang w:bidi="fa-IR"/>
      </w:rPr>
      <w:t>2 </w:t>
    </w:r>
    <w:r>
      <w:rPr>
        <w:lang w:bidi="fa-IR"/>
      </w:rPr>
      <w:t>. Hosam El-Ocla</w:t>
    </w:r>
  </w:p>
  <w:p w:rsidR="009658F7" w:rsidRDefault="009658F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AA6" w:rsidRDefault="00744AA6" w:rsidP="001A2A03">
      <w:pPr>
        <w:spacing w:after="0" w:line="240" w:lineRule="auto"/>
      </w:pPr>
      <w:r>
        <w:separator/>
      </w:r>
    </w:p>
  </w:footnote>
  <w:footnote w:type="continuationSeparator" w:id="0">
    <w:p w:rsidR="00744AA6" w:rsidRDefault="00744AA6" w:rsidP="001A2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D4255"/>
    <w:multiLevelType w:val="hybridMultilevel"/>
    <w:tmpl w:val="B2F2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11466"/>
    <w:multiLevelType w:val="hybridMultilevel"/>
    <w:tmpl w:val="0488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EC6406"/>
    <w:multiLevelType w:val="hybridMultilevel"/>
    <w:tmpl w:val="F318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EA32DF"/>
    <w:multiLevelType w:val="hybridMultilevel"/>
    <w:tmpl w:val="F1CCD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Windows Live" w15:userId="3d44718a25aaa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1DC"/>
    <w:rsid w:val="00085780"/>
    <w:rsid w:val="00095DE3"/>
    <w:rsid w:val="000D1269"/>
    <w:rsid w:val="000E3D78"/>
    <w:rsid w:val="00167F52"/>
    <w:rsid w:val="001A2A03"/>
    <w:rsid w:val="001A66C4"/>
    <w:rsid w:val="001D7225"/>
    <w:rsid w:val="00266172"/>
    <w:rsid w:val="002F1B34"/>
    <w:rsid w:val="002F6488"/>
    <w:rsid w:val="003412A8"/>
    <w:rsid w:val="00391B53"/>
    <w:rsid w:val="003A3646"/>
    <w:rsid w:val="003F2B5D"/>
    <w:rsid w:val="00456071"/>
    <w:rsid w:val="004E2144"/>
    <w:rsid w:val="005710BE"/>
    <w:rsid w:val="005C38EB"/>
    <w:rsid w:val="00601E50"/>
    <w:rsid w:val="00644E74"/>
    <w:rsid w:val="00645BCE"/>
    <w:rsid w:val="007350DB"/>
    <w:rsid w:val="007429F7"/>
    <w:rsid w:val="00744AA6"/>
    <w:rsid w:val="00772D74"/>
    <w:rsid w:val="00780A35"/>
    <w:rsid w:val="007A7085"/>
    <w:rsid w:val="00850801"/>
    <w:rsid w:val="00852B58"/>
    <w:rsid w:val="00876D92"/>
    <w:rsid w:val="008D7480"/>
    <w:rsid w:val="008E4E07"/>
    <w:rsid w:val="009658F7"/>
    <w:rsid w:val="009B32A7"/>
    <w:rsid w:val="009D5272"/>
    <w:rsid w:val="009E6E92"/>
    <w:rsid w:val="00A271DC"/>
    <w:rsid w:val="00A836E3"/>
    <w:rsid w:val="00AB78A4"/>
    <w:rsid w:val="00AE4E58"/>
    <w:rsid w:val="00B920C0"/>
    <w:rsid w:val="00C365A0"/>
    <w:rsid w:val="00C41AB2"/>
    <w:rsid w:val="00CB675D"/>
    <w:rsid w:val="00D0393C"/>
    <w:rsid w:val="00D555F8"/>
    <w:rsid w:val="00DF0DBB"/>
    <w:rsid w:val="00DF6B1E"/>
    <w:rsid w:val="00E46D55"/>
    <w:rsid w:val="00EA765F"/>
    <w:rsid w:val="00ED72D5"/>
    <w:rsid w:val="00EF32F7"/>
    <w:rsid w:val="00F52DFB"/>
    <w:rsid w:val="00F82005"/>
    <w:rsid w:val="00F952DE"/>
    <w:rsid w:val="00F96C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6241"/>
  <w15:chartTrackingRefBased/>
  <w15:docId w15:val="{C125AF75-E416-45A7-9D19-0F416CE0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801"/>
    <w:pPr>
      <w:ind w:left="720"/>
      <w:contextualSpacing/>
    </w:pPr>
  </w:style>
  <w:style w:type="character" w:styleId="PlaceholderText">
    <w:name w:val="Placeholder Text"/>
    <w:basedOn w:val="DefaultParagraphFont"/>
    <w:uiPriority w:val="99"/>
    <w:semiHidden/>
    <w:rsid w:val="001D7225"/>
    <w:rPr>
      <w:color w:val="808080"/>
    </w:rPr>
  </w:style>
  <w:style w:type="paragraph" w:styleId="Header">
    <w:name w:val="header"/>
    <w:basedOn w:val="Normal"/>
    <w:link w:val="HeaderChar"/>
    <w:uiPriority w:val="99"/>
    <w:unhideWhenUsed/>
    <w:rsid w:val="001A2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A03"/>
  </w:style>
  <w:style w:type="paragraph" w:styleId="Footer">
    <w:name w:val="footer"/>
    <w:basedOn w:val="Normal"/>
    <w:link w:val="FooterChar"/>
    <w:uiPriority w:val="99"/>
    <w:unhideWhenUsed/>
    <w:rsid w:val="001A2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A03"/>
  </w:style>
  <w:style w:type="paragraph" w:styleId="BalloonText">
    <w:name w:val="Balloon Text"/>
    <w:basedOn w:val="Normal"/>
    <w:link w:val="BalloonTextChar"/>
    <w:uiPriority w:val="99"/>
    <w:semiHidden/>
    <w:unhideWhenUsed/>
    <w:rsid w:val="005C38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8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2981</TotalTime>
  <Pages>13</Pages>
  <Words>6762</Words>
  <Characters>38550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cp:lastPrinted>2024-06-10T13:14:00Z</cp:lastPrinted>
  <dcterms:created xsi:type="dcterms:W3CDTF">2024-06-05T10:38:00Z</dcterms:created>
  <dcterms:modified xsi:type="dcterms:W3CDTF">2024-06-10T13:36:00Z</dcterms:modified>
</cp:coreProperties>
</file>